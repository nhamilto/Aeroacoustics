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5D68B" w14:textId="78444B8C" w:rsidR="00600122" w:rsidRPr="00C674FE" w:rsidRDefault="00C674FE">
      <w:pPr>
        <w:rPr>
          <w:b/>
          <w:bCs/>
        </w:rPr>
      </w:pPr>
      <w:proofErr w:type="spellStart"/>
      <w:r w:rsidRPr="00C674FE">
        <w:rPr>
          <w:b/>
          <w:bCs/>
        </w:rPr>
        <w:t>Aeroacoustic</w:t>
      </w:r>
      <w:proofErr w:type="spellEnd"/>
      <w:r w:rsidRPr="00C674FE">
        <w:rPr>
          <w:b/>
          <w:bCs/>
        </w:rPr>
        <w:t xml:space="preserve"> Assessment of Wind Plant Control</w:t>
      </w:r>
    </w:p>
    <w:p w14:paraId="3EF4FB85" w14:textId="77777777" w:rsidR="00C674FE" w:rsidRDefault="00C674FE" w:rsidP="00C674FE">
      <w:pPr>
        <w:pBdr>
          <w:bottom w:val="single" w:sz="1" w:space="1" w:color="DBE5F1"/>
        </w:pBdr>
        <w:spacing w:before="240" w:after="240"/>
      </w:pPr>
      <w:r>
        <w:rPr>
          <w:b/>
          <w:color w:val="365F92"/>
          <w:sz w:val="24"/>
        </w:rPr>
        <w:t>Project Impacts</w:t>
      </w:r>
    </w:p>
    <w:p w14:paraId="57620038" w14:textId="77777777" w:rsidR="00C674FE" w:rsidRDefault="00C674FE" w:rsidP="00C674FE">
      <w:r>
        <w:rPr>
          <w:i/>
          <w:color w:val="C45911" w:themeColor="accent2" w:themeShade="BF"/>
          <w:sz w:val="20"/>
          <w:szCs w:val="20"/>
        </w:rPr>
        <w:t>The purpose of this section</w:t>
      </w:r>
      <w:r w:rsidRPr="00105C91">
        <w:rPr>
          <w:i/>
          <w:color w:val="C45911" w:themeColor="accent2" w:themeShade="BF"/>
          <w:sz w:val="20"/>
          <w:szCs w:val="20"/>
        </w:rPr>
        <w:t xml:space="preserve"> is to identify and document how this newly planned/created project will impact the target audiences.</w:t>
      </w:r>
    </w:p>
    <w:tbl>
      <w:tblPr>
        <w:tblStyle w:val="TableGrid"/>
        <w:tblW w:w="9368" w:type="dxa"/>
        <w:tblInd w:w="-5" w:type="dxa"/>
        <w:tblLayout w:type="fixed"/>
        <w:tblLook w:val="04A0" w:firstRow="1" w:lastRow="0" w:firstColumn="1" w:lastColumn="0" w:noHBand="0" w:noVBand="1"/>
      </w:tblPr>
      <w:tblGrid>
        <w:gridCol w:w="9368"/>
      </w:tblGrid>
      <w:tr w:rsidR="00C674FE" w:rsidRPr="00025892" w14:paraId="393837EB" w14:textId="77777777" w:rsidTr="00C674FE">
        <w:trPr>
          <w:trHeight w:val="1267"/>
        </w:trPr>
        <w:tc>
          <w:tcPr>
            <w:tcW w:w="9368" w:type="dxa"/>
          </w:tcPr>
          <w:p w14:paraId="65AF5B8D" w14:textId="77777777" w:rsidR="00C674FE" w:rsidRPr="00025892" w:rsidRDefault="00C674FE" w:rsidP="00C830F5">
            <w:pPr>
              <w:rPr>
                <w:rFonts w:eastAsia="Calibri" w:cstheme="minorHAnsi"/>
                <w:b/>
                <w:bCs/>
                <w:color w:val="000000"/>
                <w:specVanish/>
              </w:rPr>
            </w:pPr>
            <w:r w:rsidRPr="00025892">
              <w:rPr>
                <w:rFonts w:eastAsia="Calibri" w:cstheme="minorHAnsi"/>
                <w:b/>
                <w:bCs/>
                <w:color w:val="000000"/>
              </w:rPr>
              <w:t>Deliverable/Product or "output" Description:</w:t>
            </w:r>
          </w:p>
          <w:p w14:paraId="1358300E" w14:textId="5C2DD46B" w:rsidR="00C674FE" w:rsidRPr="00025892" w:rsidRDefault="007D3E91" w:rsidP="00C830F5">
            <w:pPr>
              <w:rPr>
                <w:rFonts w:eastAsia="Calibri" w:cstheme="minorHAnsi"/>
                <w:b/>
              </w:rPr>
            </w:pPr>
            <w:sdt>
              <w:sdtPr>
                <w:rPr>
                  <w:rFonts w:eastAsia="Calibri" w:cstheme="minorHAnsi"/>
                  <w:color w:val="262626"/>
                </w:rPr>
                <w:id w:val="-452484770"/>
                <w:placeholder>
                  <w:docPart w:val="C15456F8AEFA47CCAF94664D42AF800C"/>
                </w:placeholder>
              </w:sdtPr>
              <w:sdtEndPr>
                <w:rPr>
                  <w:color w:val="auto"/>
                </w:rPr>
              </w:sdtEndPr>
              <w:sdtContent>
                <w:sdt>
                  <w:sdtPr>
                    <w:rPr>
                      <w:rStyle w:val="MainBodyStyle"/>
                      <w:rFonts w:cstheme="minorHAnsi"/>
                    </w:rPr>
                    <w:id w:val="228425937"/>
                  </w:sdtPr>
                  <w:sdtEndPr>
                    <w:rPr>
                      <w:rStyle w:val="DefaultParagraphFont"/>
                      <w:color w:val="auto"/>
                    </w:rPr>
                  </w:sdtEndPr>
                  <w:sdtContent>
                    <w:r w:rsidR="00C674FE" w:rsidRPr="00025892">
                      <w:rPr>
                        <w:rFonts w:eastAsia="Calibri" w:cstheme="minorHAnsi"/>
                        <w:color w:val="262626"/>
                      </w:rPr>
                      <w:t xml:space="preserve">Primary outputs of the </w:t>
                    </w:r>
                    <w:proofErr w:type="spellStart"/>
                    <w:r w:rsidR="00C674FE" w:rsidRPr="00025892">
                      <w:rPr>
                        <w:rFonts w:eastAsia="Calibri" w:cstheme="minorHAnsi"/>
                        <w:color w:val="262626"/>
                      </w:rPr>
                      <w:t>Aer</w:t>
                    </w:r>
                    <w:ins w:id="0" w:author="Davidson, Brendan" w:date="2019-09-16T08:23:00Z">
                      <w:r w:rsidR="00F55FBE">
                        <w:rPr>
                          <w:rFonts w:eastAsia="Calibri" w:cstheme="minorHAnsi"/>
                          <w:color w:val="262626"/>
                        </w:rPr>
                        <w:t>o</w:t>
                      </w:r>
                    </w:ins>
                    <w:r w:rsidR="00C674FE" w:rsidRPr="00025892">
                      <w:rPr>
                        <w:rFonts w:eastAsia="Calibri" w:cstheme="minorHAnsi"/>
                        <w:color w:val="262626"/>
                      </w:rPr>
                      <w:t>acoustic</w:t>
                    </w:r>
                    <w:proofErr w:type="spellEnd"/>
                    <w:r w:rsidR="00C674FE" w:rsidRPr="00025892">
                      <w:rPr>
                        <w:rFonts w:eastAsia="Calibri" w:cstheme="minorHAnsi"/>
                        <w:color w:val="262626"/>
                      </w:rPr>
                      <w:t xml:space="preserve"> Assessment project are a detailed dataset of field observations contrasting acoustic emissions of the DOE 1.5MW turbine on site operating under nominal and yawed conditions, an updated aeroacoustics model designed to interface with current release of OpenFAST, and a journal article describing the methods used and insights derived from field testing.</w:t>
                    </w:r>
                  </w:sdtContent>
                </w:sdt>
              </w:sdtContent>
            </w:sdt>
          </w:p>
        </w:tc>
      </w:tr>
      <w:tr w:rsidR="00C674FE" w:rsidRPr="00025892" w14:paraId="41CB7DD7" w14:textId="77777777" w:rsidTr="00C674FE">
        <w:trPr>
          <w:trHeight w:val="506"/>
        </w:trPr>
        <w:tc>
          <w:tcPr>
            <w:tcW w:w="9368" w:type="dxa"/>
          </w:tcPr>
          <w:p w14:paraId="3CC5FA01" w14:textId="77777777" w:rsidR="00C674FE" w:rsidRPr="00025892" w:rsidRDefault="00C674FE" w:rsidP="00C830F5">
            <w:pPr>
              <w:rPr>
                <w:rFonts w:eastAsia="Calibri" w:cstheme="minorHAnsi"/>
                <w:b/>
                <w:bCs/>
                <w:color w:val="000000"/>
                <w:specVanish/>
              </w:rPr>
            </w:pPr>
            <w:r w:rsidRPr="00025892">
              <w:rPr>
                <w:rFonts w:eastAsia="Calibri" w:cstheme="minorHAnsi"/>
                <w:b/>
                <w:bCs/>
                <w:color w:val="000000"/>
              </w:rPr>
              <w:t>Audience/Customer:</w:t>
            </w:r>
          </w:p>
          <w:p w14:paraId="1214C4B8" w14:textId="77777777" w:rsidR="00C674FE" w:rsidRPr="00025892" w:rsidRDefault="007D3E91" w:rsidP="00C830F5">
            <w:pPr>
              <w:rPr>
                <w:rFonts w:eastAsia="Calibri" w:cstheme="minorHAnsi"/>
                <w:b/>
              </w:rPr>
            </w:pPr>
            <w:sdt>
              <w:sdtPr>
                <w:rPr>
                  <w:rFonts w:eastAsia="Calibri" w:cstheme="minorHAnsi"/>
                  <w:color w:val="262626"/>
                </w:rPr>
                <w:id w:val="160671054"/>
                <w:placeholder>
                  <w:docPart w:val="1E29CAA8D0F447499F123CD29793BD96"/>
                </w:placeholder>
              </w:sdtPr>
              <w:sdtEndPr>
                <w:rPr>
                  <w:color w:val="auto"/>
                </w:rPr>
              </w:sdtEndPr>
              <w:sdtContent>
                <w:sdt>
                  <w:sdtPr>
                    <w:rPr>
                      <w:rStyle w:val="MainBodyStyle"/>
                      <w:rFonts w:cstheme="minorHAnsi"/>
                    </w:rPr>
                    <w:id w:val="-2102787239"/>
                  </w:sdtPr>
                  <w:sdtEndPr>
                    <w:rPr>
                      <w:rStyle w:val="DefaultParagraphFont"/>
                      <w:color w:val="auto"/>
                    </w:rPr>
                  </w:sdtEndPr>
                  <w:sdtContent>
                    <w:sdt>
                      <w:sdtPr>
                        <w:rPr>
                          <w:rFonts w:eastAsia="Calibri" w:cstheme="minorHAnsi"/>
                          <w:color w:val="262626"/>
                        </w:rPr>
                        <w:id w:val="1877341056"/>
                        <w:placeholder>
                          <w:docPart w:val="6ECAF129E8BA480E91F712E449B9E487"/>
                        </w:placeholder>
                      </w:sdtPr>
                      <w:sdtEndPr>
                        <w:rPr>
                          <w:color w:val="auto"/>
                        </w:rPr>
                      </w:sdtEndPr>
                      <w:sdtContent>
                        <w:sdt>
                          <w:sdtPr>
                            <w:rPr>
                              <w:rFonts w:eastAsia="Calibri" w:cstheme="minorHAnsi"/>
                              <w:color w:val="262626"/>
                            </w:rPr>
                            <w:id w:val="918907757"/>
                            <w:placeholder>
                              <w:docPart w:val="FA2E4927132C4781A1EF511909AC74AD"/>
                            </w:placeholder>
                          </w:sdtPr>
                          <w:sdtEndPr>
                            <w:rPr>
                              <w:color w:val="auto"/>
                            </w:rPr>
                          </w:sdtEndPr>
                          <w:sdtContent>
                            <w:r w:rsidR="00C674FE" w:rsidRPr="00025892">
                              <w:rPr>
                                <w:rFonts w:eastAsia="Calibri" w:cstheme="minorHAnsi"/>
                                <w:color w:val="262626"/>
                              </w:rPr>
                              <w:t>DOE, National Renewable Energy Laboratory, Lawrence Berkeley National Lab, International Energy Agency</w:t>
                            </w:r>
                          </w:sdtContent>
                        </w:sdt>
                      </w:sdtContent>
                    </w:sdt>
                  </w:sdtContent>
                </w:sdt>
              </w:sdtContent>
            </w:sdt>
          </w:p>
        </w:tc>
      </w:tr>
      <w:tr w:rsidR="00C674FE" w:rsidRPr="00025892" w14:paraId="5B4F68BB" w14:textId="77777777" w:rsidTr="00C674FE">
        <w:trPr>
          <w:trHeight w:val="520"/>
        </w:trPr>
        <w:tc>
          <w:tcPr>
            <w:tcW w:w="9368" w:type="dxa"/>
          </w:tcPr>
          <w:p w14:paraId="36A78762" w14:textId="77777777" w:rsidR="00C674FE" w:rsidRPr="00025892" w:rsidRDefault="00C674FE" w:rsidP="00C830F5">
            <w:pPr>
              <w:rPr>
                <w:rFonts w:eastAsia="Calibri" w:cstheme="minorHAnsi"/>
                <w:b/>
                <w:bCs/>
                <w:color w:val="000000"/>
                <w:specVanish/>
              </w:rPr>
            </w:pPr>
            <w:r w:rsidRPr="00025892">
              <w:rPr>
                <w:rFonts w:eastAsia="Calibri" w:cstheme="minorHAnsi"/>
                <w:b/>
                <w:bCs/>
                <w:color w:val="000000"/>
              </w:rPr>
              <w:t>Audience Use: (Outcome, or Impact, what is the intended use of "output" by Audience/Customer)</w:t>
            </w:r>
          </w:p>
          <w:p w14:paraId="5401921E" w14:textId="77777777" w:rsidR="00C674FE" w:rsidRPr="00025892" w:rsidRDefault="007D3E91" w:rsidP="00C830F5">
            <w:pPr>
              <w:rPr>
                <w:rFonts w:eastAsia="Calibri" w:cstheme="minorHAnsi"/>
                <w:b/>
              </w:rPr>
            </w:pPr>
            <w:sdt>
              <w:sdtPr>
                <w:rPr>
                  <w:rFonts w:eastAsia="Calibri" w:cstheme="minorHAnsi"/>
                  <w:color w:val="262626"/>
                </w:rPr>
                <w:id w:val="1360705609"/>
                <w:placeholder>
                  <w:docPart w:val="F303581A374642E58408D0126A15CD04"/>
                </w:placeholder>
              </w:sdtPr>
              <w:sdtEndPr>
                <w:rPr>
                  <w:color w:val="auto"/>
                </w:rPr>
              </w:sdtEndPr>
              <w:sdtContent>
                <w:sdt>
                  <w:sdtPr>
                    <w:rPr>
                      <w:rFonts w:eastAsia="Calibri" w:cstheme="minorHAnsi"/>
                      <w:color w:val="262626"/>
                    </w:rPr>
                    <w:id w:val="-2100711433"/>
                    <w:placeholder>
                      <w:docPart w:val="8BEC5069681D4D4D9291F68942EEC385"/>
                    </w:placeholder>
                  </w:sdtPr>
                  <w:sdtEndPr>
                    <w:rPr>
                      <w:color w:val="auto"/>
                    </w:rPr>
                  </w:sdtEndPr>
                  <w:sdtContent>
                    <w:sdt>
                      <w:sdtPr>
                        <w:rPr>
                          <w:rFonts w:eastAsia="Calibri" w:cstheme="minorHAnsi"/>
                          <w:color w:val="262626"/>
                        </w:rPr>
                        <w:id w:val="1236511957"/>
                        <w:placeholder>
                          <w:docPart w:val="65CBCD4438914151B3913564B942F495"/>
                        </w:placeholder>
                      </w:sdtPr>
                      <w:sdtEndPr>
                        <w:rPr>
                          <w:color w:val="auto"/>
                        </w:rPr>
                      </w:sdtEndPr>
                      <w:sdtContent>
                        <w:r w:rsidR="00C674FE" w:rsidRPr="00025892">
                          <w:rPr>
                            <w:rFonts w:eastAsia="Calibri" w:cstheme="minorHAnsi"/>
                            <w:color w:val="262626"/>
                          </w:rPr>
                          <w:t>Guidance on expected addition acoustic noise produced during wind plant control strategy implementation</w:t>
                        </w:r>
                      </w:sdtContent>
                    </w:sdt>
                  </w:sdtContent>
                </w:sdt>
              </w:sdtContent>
            </w:sdt>
          </w:p>
        </w:tc>
      </w:tr>
      <w:tr w:rsidR="00C674FE" w:rsidRPr="00025892" w14:paraId="697DE183" w14:textId="77777777" w:rsidTr="00C674FE">
        <w:trPr>
          <w:trHeight w:val="760"/>
        </w:trPr>
        <w:tc>
          <w:tcPr>
            <w:tcW w:w="9368" w:type="dxa"/>
          </w:tcPr>
          <w:p w14:paraId="1071B3FD" w14:textId="77777777" w:rsidR="00C674FE" w:rsidRPr="00025892" w:rsidRDefault="00C674FE" w:rsidP="00C830F5">
            <w:pPr>
              <w:rPr>
                <w:rFonts w:eastAsia="Calibri" w:cstheme="minorHAnsi"/>
                <w:b/>
                <w:bCs/>
                <w:color w:val="000000"/>
                <w:specVanish/>
              </w:rPr>
            </w:pPr>
            <w:r w:rsidRPr="00025892">
              <w:rPr>
                <w:rFonts w:eastAsia="Calibri" w:cstheme="minorHAnsi"/>
                <w:b/>
                <w:bCs/>
                <w:color w:val="000000"/>
              </w:rPr>
              <w:t>Communications/Outreach Strategy (to reach target audience):</w:t>
            </w:r>
          </w:p>
          <w:p w14:paraId="7512B385" w14:textId="0EFD22DE" w:rsidR="00C674FE" w:rsidRPr="00025892" w:rsidRDefault="007D3E91" w:rsidP="00C830F5">
            <w:pPr>
              <w:rPr>
                <w:rFonts w:eastAsia="Calibri" w:cstheme="minorHAnsi"/>
                <w:b/>
              </w:rPr>
            </w:pPr>
            <w:sdt>
              <w:sdtPr>
                <w:rPr>
                  <w:rFonts w:eastAsia="Calibri" w:cstheme="minorHAnsi"/>
                  <w:color w:val="262626"/>
                </w:rPr>
                <w:id w:val="1942954180"/>
                <w:placeholder>
                  <w:docPart w:val="2DDF5CA253DA4FB18FF3B4C4CF602133"/>
                </w:placeholder>
              </w:sdtPr>
              <w:sdtEndPr>
                <w:rPr>
                  <w:color w:val="auto"/>
                </w:rPr>
              </w:sdtEndPr>
              <w:sdtContent>
                <w:sdt>
                  <w:sdtPr>
                    <w:rPr>
                      <w:rStyle w:val="MainBodyStyle"/>
                      <w:rFonts w:cstheme="minorHAnsi"/>
                    </w:rPr>
                    <w:id w:val="1500544237"/>
                  </w:sdtPr>
                  <w:sdtEndPr>
                    <w:rPr>
                      <w:rStyle w:val="DefaultParagraphFont"/>
                      <w:color w:val="auto"/>
                    </w:rPr>
                  </w:sdtEndPr>
                  <w:sdtContent>
                    <w:commentRangeStart w:id="1"/>
                    <w:sdt>
                      <w:sdtPr>
                        <w:rPr>
                          <w:rFonts w:eastAsia="Calibri" w:cstheme="minorHAnsi"/>
                          <w:color w:val="262626"/>
                        </w:rPr>
                        <w:id w:val="-1385870016"/>
                        <w:placeholder>
                          <w:docPart w:val="6268CDBAA742435DBEFFD76A3860B698"/>
                        </w:placeholder>
                      </w:sdtPr>
                      <w:sdtEndPr>
                        <w:rPr>
                          <w:color w:val="auto"/>
                        </w:rPr>
                      </w:sdtEndPr>
                      <w:sdtContent>
                        <w:r w:rsidR="00C674FE" w:rsidRPr="00025892">
                          <w:rPr>
                            <w:rFonts w:eastAsia="Calibri" w:cstheme="minorHAnsi"/>
                            <w:color w:val="262626"/>
                          </w:rPr>
                          <w:t xml:space="preserve">Journal articles detailing scientific advancement of understanding of </w:t>
                        </w:r>
                        <w:proofErr w:type="spellStart"/>
                        <w:r w:rsidR="00C674FE" w:rsidRPr="00025892">
                          <w:rPr>
                            <w:rFonts w:eastAsia="Calibri" w:cstheme="minorHAnsi"/>
                            <w:color w:val="262626"/>
                          </w:rPr>
                          <w:t>aeroacoustic</w:t>
                        </w:r>
                        <w:proofErr w:type="spellEnd"/>
                        <w:r w:rsidR="00C674FE" w:rsidRPr="00025892">
                          <w:rPr>
                            <w:rFonts w:eastAsia="Calibri" w:cstheme="minorHAnsi"/>
                            <w:color w:val="262626"/>
                          </w:rPr>
                          <w:t xml:space="preserve"> emissions, announcement of updated OpenFAST aeroacoustics </w:t>
                        </w:r>
                        <w:del w:id="2" w:author="Davidson, Brendan" w:date="2019-09-16T08:24:00Z">
                          <w:r w:rsidR="00C674FE" w:rsidRPr="00025892" w:rsidDel="00224E9B">
                            <w:rPr>
                              <w:rFonts w:eastAsia="Calibri" w:cstheme="minorHAnsi"/>
                              <w:color w:val="262626"/>
                            </w:rPr>
                            <w:delText>M</w:delText>
                          </w:r>
                        </w:del>
                        <w:ins w:id="3" w:author="Davidson, Brendan" w:date="2019-09-16T08:24:00Z">
                          <w:r w:rsidR="00224E9B">
                            <w:rPr>
                              <w:rFonts w:eastAsia="Calibri" w:cstheme="minorHAnsi"/>
                              <w:color w:val="262626"/>
                            </w:rPr>
                            <w:t>m</w:t>
                          </w:r>
                        </w:ins>
                        <w:r w:rsidR="00C674FE" w:rsidRPr="00025892">
                          <w:rPr>
                            <w:rFonts w:eastAsia="Calibri" w:cstheme="minorHAnsi"/>
                            <w:color w:val="262626"/>
                          </w:rPr>
                          <w:t>odule</w:t>
                        </w:r>
                      </w:sdtContent>
                    </w:sdt>
                  </w:sdtContent>
                </w:sdt>
                <w:ins w:id="4" w:author="Davidson, Brendan" w:date="2019-09-16T09:05:00Z">
                  <w:r w:rsidR="008D572A">
                    <w:rPr>
                      <w:rFonts w:cstheme="minorHAnsi"/>
                    </w:rPr>
                    <w:t xml:space="preserve"> </w:t>
                  </w:r>
                </w:ins>
                <w:ins w:id="5" w:author="Davidson, Brendan" w:date="2019-09-16T09:06:00Z">
                  <w:r w:rsidR="008D572A">
                    <w:rPr>
                      <w:rFonts w:cstheme="minorHAnsi"/>
                    </w:rPr>
                    <w:t>to be published in x journal</w:t>
                  </w:r>
                </w:ins>
                <w:del w:id="6" w:author="Davidson, Brendan" w:date="2019-09-16T09:05:00Z">
                  <w:r w:rsidR="00C674FE" w:rsidRPr="00025892" w:rsidDel="008D572A">
                    <w:rPr>
                      <w:rFonts w:cstheme="minorHAnsi"/>
                    </w:rPr>
                    <w:delText>.</w:delText>
                  </w:r>
                  <w:commentRangeEnd w:id="1"/>
                  <w:r w:rsidR="00224E9B" w:rsidDel="008D572A">
                    <w:rPr>
                      <w:rStyle w:val="CommentReference"/>
                    </w:rPr>
                    <w:commentReference w:id="1"/>
                  </w:r>
                </w:del>
              </w:sdtContent>
            </w:sdt>
          </w:p>
        </w:tc>
      </w:tr>
      <w:tr w:rsidR="00C674FE" w:rsidRPr="00025892" w14:paraId="757A490E" w14:textId="77777777" w:rsidTr="00C674FE">
        <w:trPr>
          <w:trHeight w:val="506"/>
        </w:trPr>
        <w:tc>
          <w:tcPr>
            <w:tcW w:w="9368" w:type="dxa"/>
          </w:tcPr>
          <w:p w14:paraId="1D414385" w14:textId="77777777" w:rsidR="00C674FE" w:rsidRPr="00025892" w:rsidRDefault="00C674FE" w:rsidP="00C830F5">
            <w:pPr>
              <w:rPr>
                <w:rFonts w:eastAsia="Calibri" w:cstheme="minorHAnsi"/>
                <w:b/>
                <w:bCs/>
                <w:color w:val="000000"/>
              </w:rPr>
            </w:pPr>
            <w:r w:rsidRPr="00025892">
              <w:rPr>
                <w:rFonts w:eastAsia="Calibri" w:cstheme="minorHAnsi"/>
                <w:b/>
                <w:bCs/>
                <w:color w:val="000000"/>
              </w:rPr>
              <w:t xml:space="preserve">Does this project involve significant industry engagement?   </w:t>
            </w:r>
            <w:sdt>
              <w:sdtPr>
                <w:rPr>
                  <w:rFonts w:eastAsia="Calibri" w:cstheme="minorHAnsi"/>
                  <w:bCs/>
                  <w:color w:val="000000"/>
                </w:rPr>
                <w:id w:val="-535506705"/>
                <w14:checkbox>
                  <w14:checked w14:val="1"/>
                  <w14:checkedState w14:val="221A" w14:font="Times New Roman"/>
                  <w14:uncheckedState w14:val="2610" w14:font="MS Gothic"/>
                </w14:checkbox>
              </w:sdtPr>
              <w:sdtEndPr/>
              <w:sdtContent>
                <w:r w:rsidRPr="00025892">
                  <w:rPr>
                    <w:rFonts w:eastAsia="Calibri" w:cstheme="minorHAnsi"/>
                    <w:bCs/>
                    <w:color w:val="000000"/>
                  </w:rPr>
                  <w:t>√</w:t>
                </w:r>
              </w:sdtContent>
            </w:sdt>
          </w:p>
          <w:p w14:paraId="6BC8127D" w14:textId="77777777" w:rsidR="00C674FE" w:rsidRPr="00025892" w:rsidRDefault="00C674FE" w:rsidP="00C830F5">
            <w:pPr>
              <w:rPr>
                <w:rFonts w:eastAsia="Calibri" w:cstheme="minorHAnsi"/>
                <w:b/>
                <w:bCs/>
                <w:color w:val="000000"/>
              </w:rPr>
            </w:pPr>
            <w:r w:rsidRPr="00025892">
              <w:rPr>
                <w:rFonts w:eastAsia="Calibri" w:cstheme="minorHAnsi"/>
                <w:i/>
                <w:iCs/>
                <w:color w:val="000000"/>
              </w:rPr>
              <w:t>(Significant industry engagement is defined as any direct contact, input, or collaboration with)</w:t>
            </w:r>
          </w:p>
        </w:tc>
      </w:tr>
      <w:tr w:rsidR="00C674FE" w:rsidRPr="00025892" w14:paraId="6A59F2D4" w14:textId="77777777" w:rsidTr="00C674FE">
        <w:trPr>
          <w:trHeight w:val="760"/>
        </w:trPr>
        <w:tc>
          <w:tcPr>
            <w:tcW w:w="9368" w:type="dxa"/>
          </w:tcPr>
          <w:p w14:paraId="6F51A3D5" w14:textId="77777777" w:rsidR="00C674FE" w:rsidRPr="00025892" w:rsidRDefault="00C674FE" w:rsidP="00C830F5">
            <w:pPr>
              <w:rPr>
                <w:rFonts w:eastAsia="Calibri" w:cstheme="minorHAnsi"/>
                <w:b/>
                <w:bCs/>
                <w:color w:val="000000"/>
                <w:specVanish/>
              </w:rPr>
            </w:pPr>
            <w:r w:rsidRPr="00025892">
              <w:rPr>
                <w:rFonts w:eastAsia="Calibri" w:cstheme="minorHAnsi"/>
                <w:b/>
                <w:bCs/>
                <w:color w:val="000000"/>
              </w:rPr>
              <w:t>Description of Engagement:</w:t>
            </w:r>
          </w:p>
          <w:p w14:paraId="2A070510" w14:textId="77777777" w:rsidR="00C674FE" w:rsidRPr="00025892" w:rsidRDefault="007D3E91" w:rsidP="00C830F5">
            <w:pPr>
              <w:rPr>
                <w:rFonts w:eastAsia="Calibri" w:cstheme="minorHAnsi"/>
                <w:b/>
                <w:bCs/>
                <w:color w:val="000000"/>
                <w:specVanish/>
              </w:rPr>
            </w:pPr>
            <w:sdt>
              <w:sdtPr>
                <w:rPr>
                  <w:rFonts w:eastAsia="Calibri" w:cstheme="minorHAnsi"/>
                  <w:color w:val="262626"/>
                </w:rPr>
                <w:id w:val="252090867"/>
                <w:placeholder>
                  <w:docPart w:val="ECEED89177894AB1ABD16F4E49C1E44A"/>
                </w:placeholder>
              </w:sdtPr>
              <w:sdtEndPr>
                <w:rPr>
                  <w:color w:val="auto"/>
                </w:rPr>
              </w:sdtEndPr>
              <w:sdtContent>
                <w:sdt>
                  <w:sdtPr>
                    <w:rPr>
                      <w:rStyle w:val="MainBodyStyle"/>
                      <w:rFonts w:cstheme="minorHAnsi"/>
                    </w:rPr>
                    <w:id w:val="782079675"/>
                  </w:sdtPr>
                  <w:sdtEndPr>
                    <w:rPr>
                      <w:rStyle w:val="DefaultParagraphFont"/>
                      <w:color w:val="auto"/>
                    </w:rPr>
                  </w:sdtEndPr>
                  <w:sdtContent>
                    <w:r w:rsidR="00C674FE" w:rsidRPr="00025892">
                      <w:rPr>
                        <w:rFonts w:eastAsia="Calibri" w:cstheme="minorHAnsi"/>
                        <w:color w:val="262626"/>
                      </w:rPr>
                      <w:t>Interaction with International Energy Agency (IEA) Wind Task 39: Quiet Wind, reporting of field observations at NREL, assessment of observational data following suggested methods by IEA working groups</w:t>
                    </w:r>
                  </w:sdtContent>
                </w:sdt>
              </w:sdtContent>
            </w:sdt>
          </w:p>
        </w:tc>
      </w:tr>
    </w:tbl>
    <w:p w14:paraId="253C7435" w14:textId="77777777" w:rsidR="00C674FE" w:rsidRDefault="00C674FE" w:rsidP="007D3E91">
      <w:bookmarkStart w:id="7" w:name="_GoBack"/>
      <w:bookmarkEnd w:id="7"/>
    </w:p>
    <w:sectPr w:rsidR="00C674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vidson, Brendan" w:date="2019-09-16T08:25:00Z" w:initials="DB">
    <w:p w14:paraId="482466AA" w14:textId="28F5816E" w:rsidR="00224E9B" w:rsidRDefault="00224E9B">
      <w:pPr>
        <w:pStyle w:val="CommentText"/>
      </w:pPr>
      <w:r>
        <w:rPr>
          <w:rStyle w:val="CommentReference"/>
        </w:rPr>
        <w:annotationRef/>
      </w:r>
      <w:r>
        <w:t>Which journals are you looking to publish in? What timeline are you looking to publish these articles?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2466A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2466AA" w16cid:durableId="2129C56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6F6DFD"/>
    <w:multiLevelType w:val="hybridMultilevel"/>
    <w:tmpl w:val="7ED66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son, Brendan">
    <w15:presenceInfo w15:providerId="AD" w15:userId="S::bdavidso@nrel.gov::13069a3b-001e-4d37-bbfb-e40e3e5721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Y0NDEyMrA0NzCyMDBQ0lEKTi0uzszPAykwrgUAwEiQCCwAAAA="/>
  </w:docVars>
  <w:rsids>
    <w:rsidRoot w:val="00C674FE"/>
    <w:rsid w:val="000D6053"/>
    <w:rsid w:val="001176FC"/>
    <w:rsid w:val="00143349"/>
    <w:rsid w:val="00194004"/>
    <w:rsid w:val="00224E9B"/>
    <w:rsid w:val="002749CB"/>
    <w:rsid w:val="002F4712"/>
    <w:rsid w:val="00304E0A"/>
    <w:rsid w:val="00331069"/>
    <w:rsid w:val="00495A5D"/>
    <w:rsid w:val="00524CF6"/>
    <w:rsid w:val="006336DA"/>
    <w:rsid w:val="006739B4"/>
    <w:rsid w:val="007D3E91"/>
    <w:rsid w:val="008D572A"/>
    <w:rsid w:val="00997CB8"/>
    <w:rsid w:val="00A7245F"/>
    <w:rsid w:val="00AD7A7D"/>
    <w:rsid w:val="00B34236"/>
    <w:rsid w:val="00B462AF"/>
    <w:rsid w:val="00BC10F2"/>
    <w:rsid w:val="00C674FE"/>
    <w:rsid w:val="00D01EB2"/>
    <w:rsid w:val="00EC38F0"/>
    <w:rsid w:val="00F0073E"/>
    <w:rsid w:val="00F55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8E5EE"/>
  <w15:chartTrackingRefBased/>
  <w15:docId w15:val="{DE156170-9283-4786-BF91-B6BF8F0E8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inBodyStyle">
    <w:name w:val="MainBodyStyle"/>
    <w:basedOn w:val="DefaultParagraphFont"/>
    <w:uiPriority w:val="1"/>
    <w:rsid w:val="00C674FE"/>
    <w:rPr>
      <w:rFonts w:asciiTheme="minorHAnsi" w:hAnsiTheme="minorHAnsi"/>
      <w:color w:val="262626" w:themeColor="text1" w:themeTint="D9"/>
      <w:sz w:val="22"/>
    </w:rPr>
  </w:style>
  <w:style w:type="table" w:styleId="TableGrid">
    <w:name w:val="Table Grid"/>
    <w:basedOn w:val="TableNormal"/>
    <w:uiPriority w:val="39"/>
    <w:rsid w:val="00C67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jd3hew8j4hx4hgoxa351">
    <w:name w:val="bj_d3hew8j4hx4hgoxa_351"/>
    <w:basedOn w:val="DefaultParagraphFont"/>
    <w:rsid w:val="00F55FBE"/>
    <w:rPr>
      <w:b/>
      <w:bCs/>
      <w:vanish w:val="0"/>
      <w:webHidden w:val="0"/>
      <w:sz w:val="20"/>
      <w:szCs w:val="20"/>
      <w:specVanish w:val="0"/>
    </w:rPr>
  </w:style>
  <w:style w:type="paragraph" w:styleId="ListParagraph">
    <w:name w:val="List Paragraph"/>
    <w:basedOn w:val="Normal"/>
    <w:uiPriority w:val="34"/>
    <w:qFormat/>
    <w:rsid w:val="00F55FBE"/>
    <w:pPr>
      <w:spacing w:after="120" w:line="240" w:lineRule="auto"/>
      <w:ind w:left="720"/>
      <w:contextualSpacing/>
    </w:pPr>
    <w:rPr>
      <w:szCs w:val="24"/>
    </w:rPr>
  </w:style>
  <w:style w:type="paragraph" w:styleId="BalloonText">
    <w:name w:val="Balloon Text"/>
    <w:basedOn w:val="Normal"/>
    <w:link w:val="BalloonTextChar"/>
    <w:uiPriority w:val="99"/>
    <w:semiHidden/>
    <w:unhideWhenUsed/>
    <w:rsid w:val="00F55F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5FBE"/>
    <w:rPr>
      <w:rFonts w:ascii="Segoe UI" w:hAnsi="Segoe UI" w:cs="Segoe UI"/>
      <w:sz w:val="18"/>
      <w:szCs w:val="18"/>
    </w:rPr>
  </w:style>
  <w:style w:type="character" w:styleId="Hyperlink">
    <w:name w:val="Hyperlink"/>
    <w:basedOn w:val="DefaultParagraphFont"/>
    <w:uiPriority w:val="99"/>
    <w:unhideWhenUsed/>
    <w:rsid w:val="00F55FBE"/>
    <w:rPr>
      <w:color w:val="0563C1" w:themeColor="hyperlink"/>
      <w:u w:val="single"/>
    </w:rPr>
  </w:style>
  <w:style w:type="character" w:styleId="CommentReference">
    <w:name w:val="annotation reference"/>
    <w:basedOn w:val="DefaultParagraphFont"/>
    <w:uiPriority w:val="99"/>
    <w:semiHidden/>
    <w:unhideWhenUsed/>
    <w:rsid w:val="00224E9B"/>
    <w:rPr>
      <w:sz w:val="16"/>
      <w:szCs w:val="16"/>
    </w:rPr>
  </w:style>
  <w:style w:type="paragraph" w:styleId="CommentText">
    <w:name w:val="annotation text"/>
    <w:basedOn w:val="Normal"/>
    <w:link w:val="CommentTextChar"/>
    <w:uiPriority w:val="99"/>
    <w:semiHidden/>
    <w:unhideWhenUsed/>
    <w:rsid w:val="00224E9B"/>
    <w:pPr>
      <w:spacing w:line="240" w:lineRule="auto"/>
    </w:pPr>
    <w:rPr>
      <w:sz w:val="20"/>
      <w:szCs w:val="20"/>
    </w:rPr>
  </w:style>
  <w:style w:type="character" w:customStyle="1" w:styleId="CommentTextChar">
    <w:name w:val="Comment Text Char"/>
    <w:basedOn w:val="DefaultParagraphFont"/>
    <w:link w:val="CommentText"/>
    <w:uiPriority w:val="99"/>
    <w:semiHidden/>
    <w:rsid w:val="00224E9B"/>
    <w:rPr>
      <w:sz w:val="20"/>
      <w:szCs w:val="20"/>
    </w:rPr>
  </w:style>
  <w:style w:type="paragraph" w:styleId="CommentSubject">
    <w:name w:val="annotation subject"/>
    <w:basedOn w:val="CommentText"/>
    <w:next w:val="CommentText"/>
    <w:link w:val="CommentSubjectChar"/>
    <w:uiPriority w:val="99"/>
    <w:semiHidden/>
    <w:unhideWhenUsed/>
    <w:rsid w:val="00224E9B"/>
    <w:rPr>
      <w:b/>
      <w:bCs/>
    </w:rPr>
  </w:style>
  <w:style w:type="character" w:customStyle="1" w:styleId="CommentSubjectChar">
    <w:name w:val="Comment Subject Char"/>
    <w:basedOn w:val="CommentTextChar"/>
    <w:link w:val="CommentSubject"/>
    <w:uiPriority w:val="99"/>
    <w:semiHidden/>
    <w:rsid w:val="00224E9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14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15456F8AEFA47CCAF94664D42AF800C"/>
        <w:category>
          <w:name w:val="General"/>
          <w:gallery w:val="placeholder"/>
        </w:category>
        <w:types>
          <w:type w:val="bbPlcHdr"/>
        </w:types>
        <w:behaviors>
          <w:behavior w:val="content"/>
        </w:behaviors>
        <w:guid w:val="{0C6D99D2-AF76-4475-AE58-FC8F140E1815}"/>
      </w:docPartPr>
      <w:docPartBody>
        <w:p w:rsidR="00BC0CA4" w:rsidRDefault="00A63E97" w:rsidP="00A63E97">
          <w:pPr>
            <w:pStyle w:val="C15456F8AEFA47CCAF94664D42AF800C"/>
          </w:pPr>
          <w:r w:rsidRPr="00B15AC7">
            <w:rPr>
              <w:rFonts w:ascii="Calibri" w:eastAsia="Calibri" w:hAnsi="Calibri" w:cs="Times New Roman"/>
              <w:color w:val="808080"/>
              <w:sz w:val="20"/>
              <w:szCs w:val="20"/>
            </w:rPr>
            <w:t>Click here to enter text.</w:t>
          </w:r>
        </w:p>
      </w:docPartBody>
    </w:docPart>
    <w:docPart>
      <w:docPartPr>
        <w:name w:val="1E29CAA8D0F447499F123CD29793BD96"/>
        <w:category>
          <w:name w:val="General"/>
          <w:gallery w:val="placeholder"/>
        </w:category>
        <w:types>
          <w:type w:val="bbPlcHdr"/>
        </w:types>
        <w:behaviors>
          <w:behavior w:val="content"/>
        </w:behaviors>
        <w:guid w:val="{08757744-3C55-473D-BF8F-9217C2EE98FD}"/>
      </w:docPartPr>
      <w:docPartBody>
        <w:p w:rsidR="00BC0CA4" w:rsidRDefault="00A63E97" w:rsidP="00A63E97">
          <w:pPr>
            <w:pStyle w:val="1E29CAA8D0F447499F123CD29793BD96"/>
          </w:pPr>
          <w:r w:rsidRPr="00B15AC7">
            <w:rPr>
              <w:rFonts w:ascii="Calibri" w:eastAsia="Calibri" w:hAnsi="Calibri" w:cs="Times New Roman"/>
              <w:color w:val="808080"/>
              <w:sz w:val="20"/>
              <w:szCs w:val="20"/>
            </w:rPr>
            <w:t>Click here to enter text.</w:t>
          </w:r>
        </w:p>
      </w:docPartBody>
    </w:docPart>
    <w:docPart>
      <w:docPartPr>
        <w:name w:val="6ECAF129E8BA480E91F712E449B9E487"/>
        <w:category>
          <w:name w:val="General"/>
          <w:gallery w:val="placeholder"/>
        </w:category>
        <w:types>
          <w:type w:val="bbPlcHdr"/>
        </w:types>
        <w:behaviors>
          <w:behavior w:val="content"/>
        </w:behaviors>
        <w:guid w:val="{1F7F6F30-AE45-4CDF-A0C7-2D99C1200F28}"/>
      </w:docPartPr>
      <w:docPartBody>
        <w:p w:rsidR="00BC0CA4" w:rsidRDefault="00A63E97" w:rsidP="00A63E97">
          <w:pPr>
            <w:pStyle w:val="6ECAF129E8BA480E91F712E449B9E487"/>
          </w:pPr>
          <w:r w:rsidRPr="00B15AC7">
            <w:rPr>
              <w:rFonts w:ascii="Calibri" w:eastAsia="Calibri" w:hAnsi="Calibri" w:cs="Times New Roman"/>
              <w:color w:val="808080"/>
              <w:sz w:val="20"/>
              <w:szCs w:val="20"/>
            </w:rPr>
            <w:t>Click here to enter text.</w:t>
          </w:r>
        </w:p>
      </w:docPartBody>
    </w:docPart>
    <w:docPart>
      <w:docPartPr>
        <w:name w:val="FA2E4927132C4781A1EF511909AC74AD"/>
        <w:category>
          <w:name w:val="General"/>
          <w:gallery w:val="placeholder"/>
        </w:category>
        <w:types>
          <w:type w:val="bbPlcHdr"/>
        </w:types>
        <w:behaviors>
          <w:behavior w:val="content"/>
        </w:behaviors>
        <w:guid w:val="{08DE00DC-A591-4BB4-93B8-B890E0121E6D}"/>
      </w:docPartPr>
      <w:docPartBody>
        <w:p w:rsidR="00BC0CA4" w:rsidRDefault="00A63E97" w:rsidP="00A63E97">
          <w:pPr>
            <w:pStyle w:val="FA2E4927132C4781A1EF511909AC74AD"/>
          </w:pPr>
          <w:r w:rsidRPr="00B15AC7">
            <w:rPr>
              <w:rFonts w:ascii="Calibri" w:eastAsia="Calibri" w:hAnsi="Calibri" w:cs="Times New Roman"/>
              <w:color w:val="808080"/>
              <w:sz w:val="20"/>
              <w:szCs w:val="20"/>
            </w:rPr>
            <w:t>Click here to enter text.</w:t>
          </w:r>
        </w:p>
      </w:docPartBody>
    </w:docPart>
    <w:docPart>
      <w:docPartPr>
        <w:name w:val="F303581A374642E58408D0126A15CD04"/>
        <w:category>
          <w:name w:val="General"/>
          <w:gallery w:val="placeholder"/>
        </w:category>
        <w:types>
          <w:type w:val="bbPlcHdr"/>
        </w:types>
        <w:behaviors>
          <w:behavior w:val="content"/>
        </w:behaviors>
        <w:guid w:val="{B7C659B3-75F3-4640-AFAD-E2276C69D41C}"/>
      </w:docPartPr>
      <w:docPartBody>
        <w:p w:rsidR="00BC0CA4" w:rsidRDefault="00A63E97" w:rsidP="00A63E97">
          <w:pPr>
            <w:pStyle w:val="F303581A374642E58408D0126A15CD04"/>
          </w:pPr>
          <w:r w:rsidRPr="00B15AC7">
            <w:rPr>
              <w:rFonts w:ascii="Calibri" w:eastAsia="Calibri" w:hAnsi="Calibri" w:cs="Times New Roman"/>
              <w:color w:val="808080"/>
              <w:sz w:val="20"/>
              <w:szCs w:val="20"/>
            </w:rPr>
            <w:t>Click here to enter text.</w:t>
          </w:r>
        </w:p>
      </w:docPartBody>
    </w:docPart>
    <w:docPart>
      <w:docPartPr>
        <w:name w:val="8BEC5069681D4D4D9291F68942EEC385"/>
        <w:category>
          <w:name w:val="General"/>
          <w:gallery w:val="placeholder"/>
        </w:category>
        <w:types>
          <w:type w:val="bbPlcHdr"/>
        </w:types>
        <w:behaviors>
          <w:behavior w:val="content"/>
        </w:behaviors>
        <w:guid w:val="{B4EE2FDA-21A8-4FF5-8E64-49F043D66560}"/>
      </w:docPartPr>
      <w:docPartBody>
        <w:p w:rsidR="00BC0CA4" w:rsidRDefault="00A63E97" w:rsidP="00A63E97">
          <w:pPr>
            <w:pStyle w:val="8BEC5069681D4D4D9291F68942EEC385"/>
          </w:pPr>
          <w:r w:rsidRPr="00B15AC7">
            <w:rPr>
              <w:rFonts w:ascii="Calibri" w:eastAsia="Calibri" w:hAnsi="Calibri" w:cs="Times New Roman"/>
              <w:color w:val="808080"/>
              <w:sz w:val="20"/>
              <w:szCs w:val="20"/>
            </w:rPr>
            <w:t>Click here to enter text.</w:t>
          </w:r>
        </w:p>
      </w:docPartBody>
    </w:docPart>
    <w:docPart>
      <w:docPartPr>
        <w:name w:val="65CBCD4438914151B3913564B942F495"/>
        <w:category>
          <w:name w:val="General"/>
          <w:gallery w:val="placeholder"/>
        </w:category>
        <w:types>
          <w:type w:val="bbPlcHdr"/>
        </w:types>
        <w:behaviors>
          <w:behavior w:val="content"/>
        </w:behaviors>
        <w:guid w:val="{257AAA60-D43F-4A31-A8F4-4E898EEC7681}"/>
      </w:docPartPr>
      <w:docPartBody>
        <w:p w:rsidR="00BC0CA4" w:rsidRDefault="00A63E97" w:rsidP="00A63E97">
          <w:pPr>
            <w:pStyle w:val="65CBCD4438914151B3913564B942F495"/>
          </w:pPr>
          <w:r w:rsidRPr="00B15AC7">
            <w:rPr>
              <w:rFonts w:ascii="Calibri" w:eastAsia="Calibri" w:hAnsi="Calibri" w:cs="Times New Roman"/>
              <w:color w:val="808080"/>
              <w:sz w:val="20"/>
              <w:szCs w:val="20"/>
            </w:rPr>
            <w:t>Click here to enter text.</w:t>
          </w:r>
        </w:p>
      </w:docPartBody>
    </w:docPart>
    <w:docPart>
      <w:docPartPr>
        <w:name w:val="2DDF5CA253DA4FB18FF3B4C4CF602133"/>
        <w:category>
          <w:name w:val="General"/>
          <w:gallery w:val="placeholder"/>
        </w:category>
        <w:types>
          <w:type w:val="bbPlcHdr"/>
        </w:types>
        <w:behaviors>
          <w:behavior w:val="content"/>
        </w:behaviors>
        <w:guid w:val="{95148836-E445-410B-B70E-F04E2D973BF9}"/>
      </w:docPartPr>
      <w:docPartBody>
        <w:p w:rsidR="00BC0CA4" w:rsidRDefault="00A63E97" w:rsidP="00A63E97">
          <w:pPr>
            <w:pStyle w:val="2DDF5CA253DA4FB18FF3B4C4CF602133"/>
          </w:pPr>
          <w:r w:rsidRPr="00B15AC7">
            <w:rPr>
              <w:rFonts w:ascii="Calibri" w:eastAsia="Calibri" w:hAnsi="Calibri" w:cs="Times New Roman"/>
              <w:color w:val="808080"/>
              <w:sz w:val="20"/>
              <w:szCs w:val="20"/>
            </w:rPr>
            <w:t>Click here to enter text.</w:t>
          </w:r>
        </w:p>
      </w:docPartBody>
    </w:docPart>
    <w:docPart>
      <w:docPartPr>
        <w:name w:val="6268CDBAA742435DBEFFD76A3860B698"/>
        <w:category>
          <w:name w:val="General"/>
          <w:gallery w:val="placeholder"/>
        </w:category>
        <w:types>
          <w:type w:val="bbPlcHdr"/>
        </w:types>
        <w:behaviors>
          <w:behavior w:val="content"/>
        </w:behaviors>
        <w:guid w:val="{4E462E18-6895-42D6-AB38-0CC34C2D03E4}"/>
      </w:docPartPr>
      <w:docPartBody>
        <w:p w:rsidR="00BC0CA4" w:rsidRDefault="00A63E97" w:rsidP="00A63E97">
          <w:pPr>
            <w:pStyle w:val="6268CDBAA742435DBEFFD76A3860B698"/>
          </w:pPr>
          <w:r w:rsidRPr="00B15AC7">
            <w:rPr>
              <w:rFonts w:ascii="Calibri" w:eastAsia="Calibri" w:hAnsi="Calibri" w:cs="Times New Roman"/>
              <w:color w:val="808080"/>
              <w:sz w:val="20"/>
              <w:szCs w:val="20"/>
            </w:rPr>
            <w:t>Click here to enter text.</w:t>
          </w:r>
        </w:p>
      </w:docPartBody>
    </w:docPart>
    <w:docPart>
      <w:docPartPr>
        <w:name w:val="ECEED89177894AB1ABD16F4E49C1E44A"/>
        <w:category>
          <w:name w:val="General"/>
          <w:gallery w:val="placeholder"/>
        </w:category>
        <w:types>
          <w:type w:val="bbPlcHdr"/>
        </w:types>
        <w:behaviors>
          <w:behavior w:val="content"/>
        </w:behaviors>
        <w:guid w:val="{36FBBADC-5F35-487C-982C-4FDA8817CA2C}"/>
      </w:docPartPr>
      <w:docPartBody>
        <w:p w:rsidR="00BC0CA4" w:rsidRDefault="00A63E97" w:rsidP="00A63E97">
          <w:pPr>
            <w:pStyle w:val="ECEED89177894AB1ABD16F4E49C1E44A"/>
          </w:pPr>
          <w:r w:rsidRPr="00B15AC7">
            <w:rPr>
              <w:rFonts w:ascii="Calibri" w:eastAsia="Calibri" w:hAnsi="Calibri" w:cs="Times New Roman"/>
              <w:color w:val="808080"/>
              <w:sz w:val="20"/>
              <w:szCs w:val="2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E97"/>
    <w:rsid w:val="00203FB1"/>
    <w:rsid w:val="00A20449"/>
    <w:rsid w:val="00A63E97"/>
    <w:rsid w:val="00BC0CA4"/>
    <w:rsid w:val="00EA3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5456F8AEFA47CCAF94664D42AF800C">
    <w:name w:val="C15456F8AEFA47CCAF94664D42AF800C"/>
    <w:rsid w:val="00A63E97"/>
  </w:style>
  <w:style w:type="paragraph" w:customStyle="1" w:styleId="1E29CAA8D0F447499F123CD29793BD96">
    <w:name w:val="1E29CAA8D0F447499F123CD29793BD96"/>
    <w:rsid w:val="00A63E97"/>
  </w:style>
  <w:style w:type="paragraph" w:customStyle="1" w:styleId="6ECAF129E8BA480E91F712E449B9E487">
    <w:name w:val="6ECAF129E8BA480E91F712E449B9E487"/>
    <w:rsid w:val="00A63E97"/>
  </w:style>
  <w:style w:type="paragraph" w:customStyle="1" w:styleId="FA2E4927132C4781A1EF511909AC74AD">
    <w:name w:val="FA2E4927132C4781A1EF511909AC74AD"/>
    <w:rsid w:val="00A63E97"/>
  </w:style>
  <w:style w:type="paragraph" w:customStyle="1" w:styleId="F303581A374642E58408D0126A15CD04">
    <w:name w:val="F303581A374642E58408D0126A15CD04"/>
    <w:rsid w:val="00A63E97"/>
  </w:style>
  <w:style w:type="paragraph" w:customStyle="1" w:styleId="8BEC5069681D4D4D9291F68942EEC385">
    <w:name w:val="8BEC5069681D4D4D9291F68942EEC385"/>
    <w:rsid w:val="00A63E97"/>
  </w:style>
  <w:style w:type="paragraph" w:customStyle="1" w:styleId="65CBCD4438914151B3913564B942F495">
    <w:name w:val="65CBCD4438914151B3913564B942F495"/>
    <w:rsid w:val="00A63E97"/>
  </w:style>
  <w:style w:type="paragraph" w:customStyle="1" w:styleId="2DDF5CA253DA4FB18FF3B4C4CF602133">
    <w:name w:val="2DDF5CA253DA4FB18FF3B4C4CF602133"/>
    <w:rsid w:val="00A63E97"/>
  </w:style>
  <w:style w:type="paragraph" w:customStyle="1" w:styleId="6268CDBAA742435DBEFFD76A3860B698">
    <w:name w:val="6268CDBAA742435DBEFFD76A3860B698"/>
    <w:rsid w:val="00A63E97"/>
  </w:style>
  <w:style w:type="paragraph" w:customStyle="1" w:styleId="ECEED89177894AB1ABD16F4E49C1E44A">
    <w:name w:val="ECEED89177894AB1ABD16F4E49C1E44A"/>
    <w:rsid w:val="00A63E97"/>
  </w:style>
  <w:style w:type="paragraph" w:customStyle="1" w:styleId="D762CBF3E5124F53BD7D2A88E65CEA0E">
    <w:name w:val="D762CBF3E5124F53BD7D2A88E65CEA0E"/>
    <w:rsid w:val="00A63E97"/>
  </w:style>
  <w:style w:type="paragraph" w:customStyle="1" w:styleId="FE6D233154B54FBC8A83BF0756898102">
    <w:name w:val="FE6D233154B54FBC8A83BF0756898102"/>
    <w:rsid w:val="00A63E97"/>
  </w:style>
  <w:style w:type="paragraph" w:customStyle="1" w:styleId="DFB0E302FD3148D69D9035B281138F67">
    <w:name w:val="DFB0E302FD3148D69D9035B281138F67"/>
    <w:rsid w:val="00A63E97"/>
  </w:style>
  <w:style w:type="paragraph" w:customStyle="1" w:styleId="5CD128465BF343C8A3C58E230403A2ED">
    <w:name w:val="5CD128465BF343C8A3C58E230403A2ED"/>
    <w:rsid w:val="00A63E97"/>
  </w:style>
  <w:style w:type="paragraph" w:customStyle="1" w:styleId="4A7255D9FB414A8492E1CBF565C2451C">
    <w:name w:val="4A7255D9FB414A8492E1CBF565C2451C"/>
    <w:rsid w:val="00A63E97"/>
  </w:style>
  <w:style w:type="paragraph" w:customStyle="1" w:styleId="462670F88CFA48AAB8B1BD396814A690">
    <w:name w:val="462670F88CFA48AAB8B1BD396814A690"/>
    <w:rsid w:val="00A63E97"/>
  </w:style>
  <w:style w:type="paragraph" w:customStyle="1" w:styleId="269BCAC80B854EA8AB21AD491A28B99F">
    <w:name w:val="269BCAC80B854EA8AB21AD491A28B99F"/>
    <w:rsid w:val="00A63E97"/>
  </w:style>
  <w:style w:type="character" w:styleId="PlaceholderText">
    <w:name w:val="Placeholder Text"/>
    <w:basedOn w:val="DefaultParagraphFont"/>
    <w:uiPriority w:val="99"/>
    <w:semiHidden/>
    <w:rsid w:val="00A63E97"/>
  </w:style>
  <w:style w:type="paragraph" w:customStyle="1" w:styleId="BE9E827C869A46789B48500FE825C642">
    <w:name w:val="BE9E827C869A46789B48500FE825C642"/>
    <w:rsid w:val="00A63E97"/>
  </w:style>
  <w:style w:type="paragraph" w:customStyle="1" w:styleId="7D3474F2D57F449FA15B15F2E819F48C">
    <w:name w:val="7D3474F2D57F449FA15B15F2E819F48C"/>
    <w:rsid w:val="00A63E97"/>
  </w:style>
  <w:style w:type="paragraph" w:customStyle="1" w:styleId="136F89776EC8482EAA2B650B64E472B6">
    <w:name w:val="136F89776EC8482EAA2B650B64E472B6"/>
    <w:rsid w:val="00A63E97"/>
  </w:style>
  <w:style w:type="paragraph" w:customStyle="1" w:styleId="8CE7F0410C314602A5D1E799E4906882">
    <w:name w:val="8CE7F0410C314602A5D1E799E4906882"/>
    <w:rsid w:val="00A63E97"/>
  </w:style>
  <w:style w:type="paragraph" w:customStyle="1" w:styleId="02DD39D2FC2C425BA928AC77EBC79642">
    <w:name w:val="02DD39D2FC2C425BA928AC77EBC79642"/>
    <w:rsid w:val="00A63E97"/>
  </w:style>
  <w:style w:type="paragraph" w:customStyle="1" w:styleId="9DB18A496B174C1C8FB99457313231E3">
    <w:name w:val="9DB18A496B174C1C8FB99457313231E3"/>
    <w:rsid w:val="00A63E97"/>
  </w:style>
  <w:style w:type="paragraph" w:customStyle="1" w:styleId="2C9E5978423A456AA1B09102EE689403">
    <w:name w:val="2C9E5978423A456AA1B09102EE689403"/>
    <w:rsid w:val="00A63E97"/>
  </w:style>
  <w:style w:type="paragraph" w:customStyle="1" w:styleId="4ECF997822CF4CF7B5BEFE8FF299111A">
    <w:name w:val="4ECF997822CF4CF7B5BEFE8FF299111A"/>
    <w:rsid w:val="00A63E97"/>
  </w:style>
  <w:style w:type="paragraph" w:customStyle="1" w:styleId="86EF357CCEB34F5BA9F33A24E0CB4DF5">
    <w:name w:val="86EF357CCEB34F5BA9F33A24E0CB4DF5"/>
    <w:rsid w:val="00A63E97"/>
  </w:style>
  <w:style w:type="paragraph" w:customStyle="1" w:styleId="75F1D298938F4DE2ACDAC6DDC0421F9E">
    <w:name w:val="75F1D298938F4DE2ACDAC6DDC0421F9E"/>
    <w:rsid w:val="00A63E97"/>
  </w:style>
  <w:style w:type="paragraph" w:customStyle="1" w:styleId="5BC21DC7EE30416E9C4A6520AE181A47">
    <w:name w:val="5BC21DC7EE30416E9C4A6520AE181A47"/>
    <w:rsid w:val="00A63E97"/>
  </w:style>
  <w:style w:type="paragraph" w:customStyle="1" w:styleId="5776CF3F9C774604986BD2DD14D5D312">
    <w:name w:val="5776CF3F9C774604986BD2DD14D5D312"/>
    <w:rsid w:val="00A63E97"/>
  </w:style>
  <w:style w:type="paragraph" w:customStyle="1" w:styleId="E2B566329EF34AB1805B4E4337E6D38F">
    <w:name w:val="E2B566329EF34AB1805B4E4337E6D38F"/>
    <w:rsid w:val="00A63E97"/>
  </w:style>
  <w:style w:type="paragraph" w:customStyle="1" w:styleId="66783D5441B441AABE2C6A520A37E2F6">
    <w:name w:val="66783D5441B441AABE2C6A520A37E2F6"/>
    <w:rsid w:val="00A63E97"/>
  </w:style>
  <w:style w:type="paragraph" w:customStyle="1" w:styleId="1D73C4893F4F40E1B8DBC8B43358827B">
    <w:name w:val="1D73C4893F4F40E1B8DBC8B43358827B"/>
    <w:rsid w:val="00A63E97"/>
  </w:style>
  <w:style w:type="paragraph" w:customStyle="1" w:styleId="0D4DCC7425374D0E9701C7C40BE674E9">
    <w:name w:val="0D4DCC7425374D0E9701C7C40BE674E9"/>
    <w:rsid w:val="00A63E97"/>
  </w:style>
  <w:style w:type="paragraph" w:customStyle="1" w:styleId="973007A885974E2EB292FDA7D17216FB">
    <w:name w:val="973007A885974E2EB292FDA7D17216FB"/>
    <w:rsid w:val="00A63E97"/>
  </w:style>
  <w:style w:type="paragraph" w:customStyle="1" w:styleId="0F8CBDEEF29C489884DC37A1B64BF005">
    <w:name w:val="0F8CBDEEF29C489884DC37A1B64BF005"/>
    <w:rsid w:val="00A63E97"/>
  </w:style>
  <w:style w:type="paragraph" w:customStyle="1" w:styleId="E87481BF5CE04F13BF9337C27358CA60">
    <w:name w:val="E87481BF5CE04F13BF9337C27358CA60"/>
    <w:rsid w:val="00A63E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57859EC2C5FD64FA0227B3E1F3067E3" ma:contentTypeVersion="5" ma:contentTypeDescription="Create a new document." ma:contentTypeScope="" ma:versionID="a7cb857075a98a4e66c0ca6a946415ab">
  <xsd:schema xmlns:xsd="http://www.w3.org/2001/XMLSchema" xmlns:xs="http://www.w3.org/2001/XMLSchema" xmlns:p="http://schemas.microsoft.com/office/2006/metadata/properties" xmlns:ns3="0f8f2041-6d56-40c6-9807-ea1933117c96" xmlns:ns4="104b2aab-6acb-4d25-8fc0-218b8caddd91" targetNamespace="http://schemas.microsoft.com/office/2006/metadata/properties" ma:root="true" ma:fieldsID="8a540b2ebfb34c51655c14fe080f3ceb" ns3:_="" ns4:_="">
    <xsd:import namespace="0f8f2041-6d56-40c6-9807-ea1933117c96"/>
    <xsd:import namespace="104b2aab-6acb-4d25-8fc0-218b8caddd9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8f2041-6d56-40c6-9807-ea1933117c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04b2aab-6acb-4d25-8fc0-218b8caddd9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A09523-3C43-41B0-8DD0-F13A53361FE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330E861-BA1B-4B50-83ED-1446C3DFB6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8f2041-6d56-40c6-9807-ea1933117c96"/>
    <ds:schemaRef ds:uri="104b2aab-6acb-4d25-8fc0-218b8caddd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B06545-0897-4F27-9CDA-5E0561D1668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Davidson, Brendan</dc:creator>
  <cp:keywords/>
  <dc:description/>
  <cp:lastModifiedBy>Davidson, Brendan</cp:lastModifiedBy>
  <cp:revision>3</cp:revision>
  <dcterms:created xsi:type="dcterms:W3CDTF">2019-09-16T19:01:00Z</dcterms:created>
  <dcterms:modified xsi:type="dcterms:W3CDTF">2019-09-16T19:27:00Z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0x010100957859EC2C5FD64FA0227B3E1F3067E3</vt:lpwstr>
  </property>
</Properties>
</file>