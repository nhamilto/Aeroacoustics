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D1F40" w14:textId="0E109F56" w:rsidR="004D2B3C" w:rsidRDefault="00CA2B4B">
      <w:pPr>
        <w:pStyle w:val="Heading5"/>
      </w:pPr>
      <w:r w:rsidRPr="00CA2B4B">
        <w:t>WETO.1.3.</w:t>
      </w:r>
      <w:r w:rsidR="00654E99">
        <w:t>X</w:t>
      </w:r>
      <w:r w:rsidRPr="00CA2B4B">
        <w:t>.40</w:t>
      </w:r>
      <w:r w:rsidR="00654E99">
        <w:t>X</w:t>
      </w:r>
      <w:r w:rsidRPr="00CA2B4B">
        <w:t xml:space="preserve"> </w:t>
      </w:r>
      <w:r w:rsidR="00654E99">
        <w:t>–</w:t>
      </w:r>
      <w:r w:rsidRPr="00CA2B4B">
        <w:t xml:space="preserve"> </w:t>
      </w:r>
      <w:r w:rsidR="00F51BA8">
        <w:t>Aeroacoustics</w:t>
      </w:r>
    </w:p>
    <w:tbl>
      <w:tblPr>
        <w:tblW w:w="10944" w:type="dxa"/>
        <w:tblLayout w:type="fixed"/>
        <w:tblLook w:val="04A0" w:firstRow="1" w:lastRow="0" w:firstColumn="1" w:lastColumn="0" w:noHBand="0" w:noVBand="1"/>
      </w:tblPr>
      <w:tblGrid>
        <w:gridCol w:w="5472"/>
        <w:gridCol w:w="5472"/>
      </w:tblGrid>
      <w:tr w:rsidR="000B4ED1" w14:paraId="6634773B" w14:textId="77777777" w:rsidTr="006F1AB3">
        <w:tc>
          <w:tcPr>
            <w:tcW w:w="10944" w:type="dxa"/>
            <w:gridSpan w:val="2"/>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vAlign w:val="center"/>
          </w:tcPr>
          <w:p w14:paraId="391498BE" w14:textId="77777777" w:rsidR="004D2B3C" w:rsidRDefault="005C3B67">
            <w:r>
              <w:rPr>
                <w:b/>
                <w:color w:val="1F497D"/>
              </w:rPr>
              <w:t>Project General Information</w:t>
            </w:r>
          </w:p>
        </w:tc>
      </w:tr>
      <w:tr w:rsidR="004D2B3C" w14:paraId="51BD84CA"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5CEF3D8" w14:textId="77777777" w:rsidR="004D2B3C" w:rsidRPr="00FE02B6" w:rsidRDefault="005C3B67" w:rsidP="00FE02B6">
            <w:pPr>
              <w:spacing w:after="0"/>
              <w:rPr>
                <w:b/>
                <w:color w:val="000000"/>
              </w:rPr>
            </w:pPr>
            <w:r>
              <w:rPr>
                <w:b/>
                <w:color w:val="000000"/>
              </w:rPr>
              <w:t>C</w:t>
            </w:r>
            <w:r w:rsidR="00FE02B6">
              <w:rPr>
                <w:b/>
                <w:color w:val="000000"/>
              </w:rPr>
              <w:t>urrent Year CPS Agreement #</w:t>
            </w:r>
            <w:r>
              <w:rPr>
                <w:b/>
                <w:color w:val="000000"/>
              </w:rPr>
              <w:t xml:space="preserve">: </w:t>
            </w:r>
            <w:r w:rsidR="00FE02B6">
              <w:rPr>
                <w:i/>
                <w:color w:val="C45911" w:themeColor="accent2" w:themeShade="BF"/>
                <w:sz w:val="20"/>
                <w:szCs w:val="20"/>
              </w:rPr>
              <w:t>Auto-Fill</w:t>
            </w:r>
            <w:r w:rsidR="00266792" w:rsidRPr="00266792">
              <w:rPr>
                <w:i/>
                <w:color w:val="C45911" w:themeColor="accent2" w:themeShade="BF"/>
                <w:sz w:val="20"/>
                <w:szCs w:val="20"/>
              </w:rPr>
              <w:t>ed in EERE SharePoint</w:t>
            </w:r>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6D5E09" w14:textId="77777777" w:rsidR="004D2B3C" w:rsidRPr="00FE02B6" w:rsidRDefault="00FE02B6" w:rsidP="00FE02B6">
            <w:pPr>
              <w:spacing w:after="0"/>
              <w:rPr>
                <w:b/>
                <w:color w:val="000000"/>
              </w:rPr>
            </w:pPr>
            <w:r>
              <w:rPr>
                <w:b/>
                <w:color w:val="000000"/>
              </w:rPr>
              <w:t>Prior Year CPS Agreement #</w:t>
            </w:r>
            <w:r w:rsidR="005C3B67">
              <w:rPr>
                <w:b/>
                <w:color w:val="000000"/>
              </w:rPr>
              <w:t xml:space="preserve">: </w:t>
            </w:r>
            <w:r>
              <w:rPr>
                <w:i/>
                <w:color w:val="C45911" w:themeColor="accent2" w:themeShade="BF"/>
                <w:sz w:val="20"/>
                <w:szCs w:val="20"/>
              </w:rPr>
              <w:t>Auto-Fil</w:t>
            </w:r>
            <w:r w:rsidRPr="00266792">
              <w:rPr>
                <w:i/>
                <w:color w:val="C45911" w:themeColor="accent2" w:themeShade="BF"/>
                <w:sz w:val="20"/>
                <w:szCs w:val="20"/>
              </w:rPr>
              <w:t>led</w:t>
            </w:r>
            <w:r w:rsidR="00266792" w:rsidRPr="00266792">
              <w:rPr>
                <w:i/>
                <w:color w:val="C45911" w:themeColor="accent2" w:themeShade="BF"/>
                <w:sz w:val="20"/>
                <w:szCs w:val="20"/>
              </w:rPr>
              <w:t xml:space="preserve"> in EERE SharePoint</w:t>
            </w:r>
          </w:p>
        </w:tc>
      </w:tr>
      <w:tr w:rsidR="004D2B3C" w14:paraId="7DE9534A"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E9C2D98" w14:textId="0549B910" w:rsidR="004D2B3C" w:rsidRPr="0019651E" w:rsidRDefault="005C3B67" w:rsidP="0019651E">
            <w:pPr>
              <w:spacing w:after="0"/>
              <w:rPr>
                <w:color w:val="7F7F7F" w:themeColor="text1" w:themeTint="80"/>
                <w:sz w:val="20"/>
                <w:szCs w:val="20"/>
              </w:rPr>
            </w:pPr>
            <w:r>
              <w:rPr>
                <w:b/>
                <w:color w:val="000000"/>
              </w:rPr>
              <w:t>Work Category:</w:t>
            </w:r>
            <w:r w:rsidRPr="0019651E">
              <w:rPr>
                <w:color w:val="000000"/>
                <w:sz w:val="20"/>
                <w:szCs w:val="20"/>
              </w:rPr>
              <w:t xml:space="preserve"> </w:t>
            </w:r>
            <w:sdt>
              <w:sdtPr>
                <w:rPr>
                  <w:color w:val="000000"/>
                  <w:sz w:val="20"/>
                  <w:szCs w:val="20"/>
                </w:rPr>
                <w:id w:val="440276610"/>
                <w:placeholder>
                  <w:docPart w:val="F0657B2065AB4E8896A52898BA9D08A8"/>
                </w:placeholder>
                <w:comboBox>
                  <w:listItem w:value="Choose an item."/>
                  <w:listItem w:displayText="AOP Project (Direct-Funded Lab Project)" w:value="AOP Project (Direct-Funded Lab Project)"/>
                  <w:listItem w:displayText="FOA Award (Prime)" w:value="FOA Award (Prime)"/>
                  <w:listItem w:displayText="FOA Award (Subcontract)" w:value="FOA Award (Subcontract)"/>
                  <w:listItem w:displayText="Operational Activity" w:value="Operational Activity"/>
                </w:comboBox>
              </w:sdtPr>
              <w:sdtEndPr/>
              <w:sdtContent>
                <w:r w:rsidR="001472EF">
                  <w:rPr>
                    <w:color w:val="000000"/>
                    <w:sz w:val="20"/>
                    <w:szCs w:val="20"/>
                  </w:rPr>
                  <w:t>AOP Project (Direct-Funded Lab Project)</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88E15DA" w14:textId="77777777" w:rsidR="004D2B3C" w:rsidRPr="0070509E" w:rsidRDefault="005C3B67">
            <w:pPr>
              <w:rPr>
                <w:color w:val="262626" w:themeColor="text1" w:themeTint="D9"/>
              </w:rPr>
            </w:pPr>
            <w:r>
              <w:rPr>
                <w:b/>
                <w:color w:val="000000"/>
              </w:rPr>
              <w:t xml:space="preserve">FOA Number: </w:t>
            </w:r>
            <w:sdt>
              <w:sdtPr>
                <w:rPr>
                  <w:rStyle w:val="MainBodyStyle"/>
                  <w:sz w:val="20"/>
                  <w:szCs w:val="20"/>
                </w:rPr>
                <w:id w:val="1816217062"/>
                <w:placeholder>
                  <w:docPart w:val="D17908024721463F9A34915F7D8E8EF6"/>
                </w:placeholder>
                <w:showingPlcHdr/>
              </w:sdtPr>
              <w:sdtEndPr>
                <w:rPr>
                  <w:rStyle w:val="DefaultParagraphFont"/>
                  <w:b/>
                  <w:color w:val="auto"/>
                </w:rPr>
              </w:sdtEndPr>
              <w:sdtContent>
                <w:r w:rsidR="0070509E" w:rsidRPr="0070509E">
                  <w:rPr>
                    <w:rStyle w:val="PlaceholderText"/>
                    <w:sz w:val="20"/>
                    <w:szCs w:val="20"/>
                  </w:rPr>
                  <w:t>Click here to enter text.</w:t>
                </w:r>
              </w:sdtContent>
            </w:sdt>
          </w:p>
        </w:tc>
      </w:tr>
      <w:tr w:rsidR="006F1AB3" w14:paraId="6D338615"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B2D2AE6" w14:textId="77777777" w:rsidR="006F1AB3" w:rsidRPr="006F1AB3" w:rsidRDefault="006F1AB3" w:rsidP="0019651E">
            <w:pPr>
              <w:spacing w:after="0"/>
              <w:rPr>
                <w:color w:val="262626" w:themeColor="text1" w:themeTint="D9"/>
              </w:rPr>
            </w:pPr>
            <w:r>
              <w:rPr>
                <w:b/>
                <w:color w:val="000000"/>
              </w:rPr>
              <w:t>Was this project Merit Reviewed? :</w:t>
            </w:r>
            <w:r w:rsidRPr="006F1AB3">
              <w:rPr>
                <w:color w:val="000000"/>
                <w:sz w:val="20"/>
                <w:szCs w:val="20"/>
              </w:rPr>
              <w:t xml:space="preserve"> </w:t>
            </w:r>
            <w:sdt>
              <w:sdtPr>
                <w:rPr>
                  <w:rStyle w:val="MainBodyStyle"/>
                </w:rPr>
                <w:id w:val="-1714728352"/>
                <w:placeholder>
                  <w:docPart w:val="B66B8281BE7340379AC34783FE1D89A0"/>
                </w:placeholder>
                <w:showingPlcHdr/>
                <w:dropDownList>
                  <w:listItem w:value="Choose an item."/>
                  <w:listItem w:displayText="No" w:value="No"/>
                  <w:listItem w:displayText="Yes" w:value="Yes"/>
                </w:dropDownList>
              </w:sdtPr>
              <w:sdtEndPr>
                <w:rPr>
                  <w:rStyle w:val="DefaultParagraphFont"/>
                  <w:b/>
                  <w:color w:val="auto"/>
                  <w:sz w:val="20"/>
                  <w:szCs w:val="20"/>
                </w:rPr>
              </w:sdtEndPr>
              <w:sdtContent>
                <w:r w:rsidR="00EF2E3D" w:rsidRPr="00EF2E3D">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ED3C4DA" w14:textId="77777777" w:rsidR="006F1AB3" w:rsidRPr="00EF2E3D" w:rsidRDefault="006F1AB3">
            <w:pPr>
              <w:rPr>
                <w:color w:val="262626" w:themeColor="text1" w:themeTint="D9"/>
              </w:rPr>
            </w:pPr>
            <w:r>
              <w:rPr>
                <w:b/>
                <w:color w:val="000000"/>
              </w:rPr>
              <w:t>Merit Review Year:</w:t>
            </w:r>
            <w:r w:rsidRPr="006F1AB3">
              <w:rPr>
                <w:color w:val="000000"/>
                <w:sz w:val="20"/>
                <w:szCs w:val="20"/>
              </w:rPr>
              <w:t xml:space="preserve"> </w:t>
            </w:r>
            <w:sdt>
              <w:sdtPr>
                <w:rPr>
                  <w:rStyle w:val="MainBodyStyle"/>
                </w:rPr>
                <w:id w:val="675150587"/>
                <w:placeholder>
                  <w:docPart w:val="3B5F373AC5E544E5BC382DEBC5C05BF5"/>
                </w:placeholder>
                <w:showingPlcHdr/>
                <w:dropDownList>
                  <w:listItem w:value="Choose an item."/>
                  <w:listItem w:displayText="2014" w:value="2014"/>
                  <w:listItem w:displayText="2015" w:value="2015"/>
                  <w:listItem w:displayText="2016" w:value="2016"/>
                  <w:listItem w:displayText="2017" w:value="2017"/>
                  <w:listItem w:displayText="2018" w:value="2018"/>
                  <w:listItem w:displayText="2019" w:value="2019"/>
                  <w:listItem w:displayText="2020" w:value="2020"/>
                </w:dropDownList>
              </w:sdtPr>
              <w:sdtEndPr>
                <w:rPr>
                  <w:rStyle w:val="DefaultParagraphFont"/>
                  <w:b/>
                  <w:color w:val="auto"/>
                  <w:sz w:val="20"/>
                  <w:szCs w:val="20"/>
                </w:rPr>
              </w:sdtEndPr>
              <w:sdtContent>
                <w:r w:rsidR="00EF2E3D" w:rsidRPr="00EF2E3D">
                  <w:rPr>
                    <w:rStyle w:val="PlaceholderText"/>
                    <w:sz w:val="20"/>
                    <w:szCs w:val="20"/>
                  </w:rPr>
                  <w:t>Choose an item.</w:t>
                </w:r>
              </w:sdtContent>
            </w:sdt>
          </w:p>
        </w:tc>
      </w:tr>
      <w:tr w:rsidR="006F1AB3" w14:paraId="12BA3471" w14:textId="77777777" w:rsidTr="006F1AB3">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CABB7E1" w14:textId="77777777" w:rsidR="006F1AB3" w:rsidRPr="00EF2E3D" w:rsidRDefault="006F1AB3" w:rsidP="00EF2E3D">
            <w:pPr>
              <w:rPr>
                <w:sz w:val="20"/>
                <w:szCs w:val="20"/>
              </w:rPr>
            </w:pPr>
            <w:r>
              <w:rPr>
                <w:b/>
                <w:color w:val="000000"/>
              </w:rPr>
              <w:t xml:space="preserve">If no Merit Review, </w:t>
            </w:r>
            <w:r w:rsidR="00FE02B6">
              <w:rPr>
                <w:b/>
                <w:color w:val="000000"/>
              </w:rPr>
              <w:t xml:space="preserve">provide </w:t>
            </w:r>
            <w:r>
              <w:rPr>
                <w:b/>
                <w:color w:val="000000"/>
              </w:rPr>
              <w:t>Exemption Criteria:</w:t>
            </w:r>
            <w:r w:rsidRPr="006F1AB3">
              <w:rPr>
                <w:color w:val="000000"/>
                <w:sz w:val="20"/>
                <w:szCs w:val="20"/>
              </w:rPr>
              <w:t xml:space="preserve"> </w:t>
            </w:r>
            <w:sdt>
              <w:sdtPr>
                <w:rPr>
                  <w:sz w:val="20"/>
                  <w:szCs w:val="20"/>
                </w:rPr>
                <w:tag w:val="Exemption Criteria"/>
                <w:id w:val="1096372763"/>
                <w:placeholder>
                  <w:docPart w:val="9CC3DB96D50F46A9B7B2001E371C42BA"/>
                </w:placeholder>
                <w:showingPlcHdr/>
                <w:dropDownList>
                  <w:listItem w:value="Choose an item."/>
                  <w:listItem w:displayText="Directors Discretion" w:value="Directors Discretion"/>
                  <w:listItem w:displayText="Fixed IT cost/maintenance" w:value="Fixed IT cost/maintenance"/>
                  <w:listItem w:displayText="Innovative Funding Mechanism" w:value="Innovative Funding Mechanism"/>
                  <w:listItem w:displayText="International projects" w:value="International projects"/>
                  <w:listItem w:displayText="NREL site-wide funding" w:value="NREL site-wide funding"/>
                  <w:listItem w:displayText="Programmatic technical support" w:value="Programmatic technical support"/>
                  <w:listItem w:displayText="Seedling/Short-term" w:value="Seedling/Short-term"/>
                  <w:listItem w:displayText="Technical assistance" w:value="Technical assistance"/>
                  <w:listItem w:displayText="Techno-economic and other strategic analysis" w:value="Techno-economic and other strategic analysis"/>
                </w:dropDownList>
              </w:sdtPr>
              <w:sdtEndPr/>
              <w:sdtContent>
                <w:r w:rsidR="00EF2E3D" w:rsidRPr="00EF2E3D">
                  <w:rPr>
                    <w:rStyle w:val="PlaceholderText"/>
                    <w:sz w:val="20"/>
                    <w:szCs w:val="20"/>
                  </w:rPr>
                  <w:t>Choose an item.</w:t>
                </w:r>
              </w:sdtContent>
            </w:sdt>
          </w:p>
        </w:tc>
      </w:tr>
      <w:tr w:rsidR="004D2B3C" w14:paraId="247C3041" w14:textId="77777777" w:rsidTr="006F1AB3">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C7A96B7" w14:textId="27DABC3C" w:rsidR="004D2B3C" w:rsidRPr="0019651E" w:rsidRDefault="0019651E">
            <w:pPr>
              <w:rPr>
                <w:color w:val="262626" w:themeColor="text1" w:themeTint="D9"/>
              </w:rPr>
            </w:pPr>
            <w:r>
              <w:rPr>
                <w:b/>
                <w:color w:val="000000"/>
              </w:rPr>
              <w:t>Project Start</w:t>
            </w:r>
            <w:r w:rsidR="005C3B67">
              <w:rPr>
                <w:b/>
                <w:color w:val="000000"/>
              </w:rPr>
              <w:t xml:space="preserve">: </w:t>
            </w:r>
            <w:sdt>
              <w:sdtPr>
                <w:rPr>
                  <w:rStyle w:val="MainBodyStyle"/>
                  <w:sz w:val="20"/>
                  <w:szCs w:val="20"/>
                </w:rPr>
                <w:id w:val="1178236479"/>
                <w:placeholder>
                  <w:docPart w:val="4AE5AB9932A34458849D70FACA0ADB4D"/>
                </w:placeholder>
                <w:date w:fullDate="2019-07-01T00:00:00Z">
                  <w:dateFormat w:val="M/d/yyyy"/>
                  <w:lid w:val="en-US"/>
                  <w:storeMappedDataAs w:val="dateTime"/>
                  <w:calendar w:val="gregorian"/>
                </w:date>
              </w:sdtPr>
              <w:sdtEndPr>
                <w:rPr>
                  <w:rStyle w:val="MainBodyStyle"/>
                </w:rPr>
              </w:sdtEndPr>
              <w:sdtContent>
                <w:r w:rsidR="001472EF">
                  <w:rPr>
                    <w:rStyle w:val="MainBodyStyle"/>
                    <w:sz w:val="20"/>
                    <w:szCs w:val="20"/>
                  </w:rPr>
                  <w:t>7/1/2019</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5F49EC8" w14:textId="298AE94D" w:rsidR="004D2B3C" w:rsidRPr="0019651E" w:rsidRDefault="005C3B67">
            <w:pPr>
              <w:rPr>
                <w:color w:val="262626" w:themeColor="text1" w:themeTint="D9"/>
              </w:rPr>
            </w:pPr>
            <w:r>
              <w:rPr>
                <w:b/>
                <w:color w:val="000000"/>
              </w:rPr>
              <w:t xml:space="preserve">Planned Project End Date: </w:t>
            </w:r>
            <w:sdt>
              <w:sdtPr>
                <w:rPr>
                  <w:rStyle w:val="MainBodyStyle"/>
                  <w:sz w:val="20"/>
                  <w:szCs w:val="20"/>
                </w:rPr>
                <w:id w:val="-1689059616"/>
                <w:placeholder>
                  <w:docPart w:val="2465C474022F4A82BE69D74A81D1A428"/>
                </w:placeholder>
                <w:date w:fullDate="2020-09-30T00:00:00Z">
                  <w:dateFormat w:val="M/d/yyyy"/>
                  <w:lid w:val="en-US"/>
                  <w:storeMappedDataAs w:val="dateTime"/>
                  <w:calendar w:val="gregorian"/>
                </w:date>
              </w:sdtPr>
              <w:sdtEndPr>
                <w:rPr>
                  <w:rStyle w:val="MainBodyStyle"/>
                </w:rPr>
              </w:sdtEndPr>
              <w:sdtContent>
                <w:r w:rsidR="001472EF">
                  <w:rPr>
                    <w:rStyle w:val="MainBodyStyle"/>
                    <w:sz w:val="20"/>
                    <w:szCs w:val="20"/>
                  </w:rPr>
                  <w:t>9/30/2020</w:t>
                </w:r>
              </w:sdtContent>
            </w:sdt>
          </w:p>
        </w:tc>
      </w:tr>
    </w:tbl>
    <w:p w14:paraId="4B540009" w14:textId="77777777" w:rsidR="004D2B3C" w:rsidRDefault="004D2B3C"/>
    <w:tbl>
      <w:tblPr>
        <w:tblW w:w="0" w:type="auto"/>
        <w:tblLayout w:type="fixed"/>
        <w:tblLook w:val="04A0" w:firstRow="1" w:lastRow="0" w:firstColumn="1" w:lastColumn="0" w:noHBand="0" w:noVBand="1"/>
      </w:tblPr>
      <w:tblGrid>
        <w:gridCol w:w="5472"/>
        <w:gridCol w:w="5472"/>
      </w:tblGrid>
      <w:tr w:rsidR="000B4ED1" w14:paraId="32A017C7" w14:textId="77777777" w:rsidTr="000B4ED1">
        <w:tc>
          <w:tcPr>
            <w:tcW w:w="720" w:type="dxa"/>
            <w:gridSpan w:val="2"/>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vAlign w:val="center"/>
          </w:tcPr>
          <w:p w14:paraId="70922B9D" w14:textId="77777777" w:rsidR="004D2B3C" w:rsidRDefault="005C3B67">
            <w:r>
              <w:rPr>
                <w:b/>
                <w:color w:val="1F497D"/>
              </w:rPr>
              <w:t>Project Ownership and Performers</w:t>
            </w:r>
          </w:p>
        </w:tc>
      </w:tr>
      <w:tr w:rsidR="004D2B3C" w14:paraId="3178FF71" w14:textId="77777777">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2BCFCF1" w14:textId="77777777" w:rsidR="004D2B3C" w:rsidRDefault="005C3B67">
            <w:r>
              <w:rPr>
                <w:b/>
                <w:color w:val="000000"/>
              </w:rPr>
              <w:t>EERE Project Lead Information</w:t>
            </w:r>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740869C" w14:textId="77777777" w:rsidR="004D2B3C" w:rsidRDefault="005C3B67">
            <w:r>
              <w:rPr>
                <w:b/>
                <w:color w:val="000000"/>
              </w:rPr>
              <w:t>Lab Performer Information</w:t>
            </w:r>
          </w:p>
        </w:tc>
      </w:tr>
      <w:tr w:rsidR="004D2B3C" w14:paraId="7C60FC34" w14:textId="77777777">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9EC53B1" w14:textId="4350ACDF" w:rsidR="004D2B3C" w:rsidRPr="00691D92" w:rsidRDefault="005C3B67">
            <w:pPr>
              <w:rPr>
                <w:color w:val="404040" w:themeColor="text1" w:themeTint="BF"/>
              </w:rPr>
            </w:pPr>
            <w:r>
              <w:rPr>
                <w:b/>
                <w:color w:val="000000"/>
              </w:rPr>
              <w:t xml:space="preserve">Name: </w:t>
            </w:r>
            <w:sdt>
              <w:sdtPr>
                <w:rPr>
                  <w:color w:val="404040" w:themeColor="text1" w:themeTint="BF"/>
                  <w:sz w:val="20"/>
                  <w:szCs w:val="20"/>
                </w:rPr>
                <w:tag w:val="EERE Lead"/>
                <w:id w:val="1138302651"/>
                <w:placeholder>
                  <w:docPart w:val="259709122E0E43628B230A1B5733F7C2"/>
                </w:placeholder>
                <w:dropDownList>
                  <w:listItem w:displayText="Ahlgrimm, Jim" w:value="Ahlgrimm, Jim"/>
                  <w:listItem w:displayText="Beichner, Shane" w:value="Beichner, Shane"/>
                  <w:listItem w:displayText="Brown-Saracino, Jocelyn" w:value="Brown-Saracino, Jocelyn"/>
                  <w:listItem w:displayText="Clark, Charlton" w:value="Clark, Charlton"/>
                  <w:listItem w:displayText="Derby, Michael" w:value="Derby, Michael"/>
                  <w:listItem w:displayText="Duerr, Alana" w:value="Duerr, Alana"/>
                  <w:listItem w:displayText="Fu, Jian" w:value="Fu, Jian"/>
                  <w:listItem w:displayText="Gilman, Patrick" w:value="Gilman, Patrick"/>
                  <w:listItem w:displayText="Hahn, Michael" w:value="Hahn, Michael"/>
                  <w:listItem w:displayText="Hartman, Liz" w:value="Hartman, Liz"/>
                  <w:listItem w:displayText="Murray, Ben" w:value="Murray, Ben"/>
                  <w:listItem w:displayText="Nowakowski, Gary" w:value="Nowakowski, Gary"/>
                  <w:listItem w:displayText="Reed, Valerie" w:value="Reed, Valerie"/>
                  <w:listItem w:displayText="Yancey, Maggie" w:value="Yancey, Maggie"/>
                </w:dropDownList>
              </w:sdtPr>
              <w:sdtEndPr/>
              <w:sdtContent>
                <w:r w:rsidR="001472EF">
                  <w:rPr>
                    <w:color w:val="404040" w:themeColor="text1" w:themeTint="BF"/>
                    <w:sz w:val="20"/>
                    <w:szCs w:val="20"/>
                  </w:rPr>
                  <w:t>Derby, Michael</w:t>
                </w:r>
              </w:sdtContent>
            </w:sdt>
          </w:p>
        </w:tc>
        <w:tc>
          <w:tcPr>
            <w:tcW w:w="36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A536546" w14:textId="2A5ED3DA" w:rsidR="004D2B3C" w:rsidRDefault="005C3B67">
            <w:r>
              <w:rPr>
                <w:b/>
                <w:color w:val="000000"/>
              </w:rPr>
              <w:t xml:space="preserve">Name: </w:t>
            </w:r>
            <w:sdt>
              <w:sdtPr>
                <w:rPr>
                  <w:rStyle w:val="MainBodyStyle"/>
                  <w:sz w:val="20"/>
                  <w:szCs w:val="20"/>
                </w:rPr>
                <w:id w:val="-203015169"/>
                <w:placeholder>
                  <w:docPart w:val="614ED0D8FFD7450C8CA58B5DE949E936"/>
                </w:placeholder>
              </w:sdtPr>
              <w:sdtEndPr>
                <w:rPr>
                  <w:rStyle w:val="DefaultParagraphFont"/>
                  <w:b/>
                  <w:color w:val="auto"/>
                </w:rPr>
              </w:sdtEndPr>
              <w:sdtContent>
                <w:r w:rsidR="001472EF">
                  <w:rPr>
                    <w:rStyle w:val="MainBodyStyle"/>
                    <w:sz w:val="20"/>
                    <w:szCs w:val="20"/>
                  </w:rPr>
                  <w:t>Hamilton, Nicholas</w:t>
                </w:r>
              </w:sdtContent>
            </w:sdt>
          </w:p>
        </w:tc>
      </w:tr>
    </w:tbl>
    <w:p w14:paraId="2FB84590" w14:textId="77777777" w:rsidR="004D2B3C" w:rsidRDefault="004D2B3C"/>
    <w:p w14:paraId="4B5163BA" w14:textId="77777777" w:rsidR="00707DF4" w:rsidRPr="00E60288" w:rsidRDefault="000F3885" w:rsidP="00E60288">
      <w:pPr>
        <w:pBdr>
          <w:bottom w:val="single" w:sz="1" w:space="1" w:color="DBE5F1"/>
        </w:pBdr>
        <w:spacing w:before="240" w:after="240"/>
        <w:rPr>
          <w:rStyle w:val="MainBodyStyle"/>
          <w:color w:val="auto"/>
        </w:rPr>
      </w:pPr>
      <w:r>
        <w:rPr>
          <w:b/>
          <w:color w:val="365F92"/>
          <w:sz w:val="24"/>
        </w:rPr>
        <w:t>Project Overview</w:t>
      </w:r>
    </w:p>
    <w:p w14:paraId="0C6BBC2D" w14:textId="77777777" w:rsidR="00E60288" w:rsidRPr="00E60288" w:rsidRDefault="00E60288">
      <w:pPr>
        <w:rPr>
          <w:rStyle w:val="MainBodyStyle"/>
          <w:i/>
          <w:sz w:val="20"/>
          <w:szCs w:val="20"/>
        </w:rPr>
      </w:pPr>
      <w:r w:rsidRPr="00E60288">
        <w:rPr>
          <w:i/>
          <w:color w:val="C45911" w:themeColor="accent2" w:themeShade="BF"/>
          <w:sz w:val="20"/>
          <w:szCs w:val="20"/>
        </w:rPr>
        <w:t>This field contains high-level information regarding the project. It captures the issue, major R&amp;D challenges, and any topic that is needed to provide the reader with a complete understanding of the project and how it supports the Office, Program, and Activity goals. If this is a multi-performer project, this section should include a description of each performer's role and responsibility.</w:t>
      </w:r>
    </w:p>
    <w:tbl>
      <w:tblPr>
        <w:tblW w:w="10944" w:type="dxa"/>
        <w:tblLayout w:type="fixed"/>
        <w:tblLook w:val="04A0" w:firstRow="1" w:lastRow="0" w:firstColumn="1" w:lastColumn="0" w:noHBand="0" w:noVBand="1"/>
      </w:tblPr>
      <w:tblGrid>
        <w:gridCol w:w="10944"/>
      </w:tblGrid>
      <w:tr w:rsidR="001B5013" w:rsidRPr="00EF2E3D" w14:paraId="69B06A85" w14:textId="77777777" w:rsidTr="00395A0F">
        <w:tc>
          <w:tcPr>
            <w:tcW w:w="1094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Cs w:val="22"/>
              </w:rPr>
              <w:id w:val="-805397709"/>
              <w:placeholder>
                <w:docPart w:val="BA7C7C6F4F31416297B43F195C52BE76"/>
              </w:placeholder>
            </w:sdtPr>
            <w:sdtEndPr>
              <w:rPr>
                <w:rStyle w:val="DefaultParagraphFont"/>
                <w:b/>
                <w:color w:val="auto"/>
              </w:rPr>
            </w:sdtEndPr>
            <w:sdtContent>
              <w:p w14:paraId="4BAEE7CA" w14:textId="77777777" w:rsidR="00F51BA8" w:rsidRPr="00F51BA8" w:rsidRDefault="00F51BA8" w:rsidP="00F51BA8">
                <w:pPr>
                  <w:rPr>
                    <w:color w:val="262626" w:themeColor="text1" w:themeTint="D9"/>
                    <w:szCs w:val="22"/>
                  </w:rPr>
                </w:pPr>
                <w:r w:rsidRPr="00F51BA8">
                  <w:rPr>
                    <w:color w:val="262626" w:themeColor="text1" w:themeTint="D9"/>
                    <w:szCs w:val="22"/>
                  </w:rPr>
                  <w:t xml:space="preserve">The aeroacoustic emissions of a utility-scale wind plant operating under active plant-level controls will be assessed as part of the ongoing NextEra field measurement campaign. Whereas active plant control utilizing both wake deflection and induction control strategies have been shown experimentally and computationally to produce 1-2% of additional AEP without significant changes in turbine structural loads, the potential impact on aeroacoustic emissions has yet to be quantified or completely understood. Active manipulation of turbine wakes is achieved by operating turbines at off-nominal set points, which necessarily impacts the 3D aerodynamic operation of the blades. Power losses induced by implementing wake control strategies on particular turbines are outweighed by the gains derived for other turbines in a wind plant by mitigating wake interaction, thereby elevating the total energy extraction of the wind plant as a whole. </w:t>
                </w:r>
              </w:p>
              <w:p w14:paraId="427DA85A" w14:textId="34F5A554" w:rsidR="001B5013" w:rsidRPr="001B5013" w:rsidRDefault="00F51BA8" w:rsidP="001B5013">
                <w:pPr>
                  <w:rPr>
                    <w:color w:val="262626" w:themeColor="text1" w:themeTint="D9"/>
                    <w:szCs w:val="22"/>
                  </w:rPr>
                </w:pPr>
                <w:r w:rsidRPr="00F51BA8">
                  <w:rPr>
                    <w:color w:val="262626" w:themeColor="text1" w:themeTint="D9"/>
                    <w:szCs w:val="22"/>
                  </w:rPr>
                  <w:t xml:space="preserve">Off-nominal rotor control by yaw, thrust, pitch angle and/or rate of rotation is likely to induce local flow separation along the rotor blades and change the aerodynamic interaction with the local flow field. The extent to which active control induces additional aeroacoustic emissions from additional separation and other flow interaction dynamic effects must be quantified and then resolved. Given public concerns about wind turbine noise and the need for observational data required for regulators to establish noise restrictions, potential acoustic emissions resulting from active control must be understood prior to commercial deployment and the development of practical noise reduction methods and technology. Additional downstream acoustic propagation effects introduced by active yaw and or thrust control must be investigated and understood for modern wind plant control strategies to be successfully implemented at the utility scale. </w:t>
                </w:r>
              </w:p>
            </w:sdtContent>
          </w:sdt>
        </w:tc>
      </w:tr>
    </w:tbl>
    <w:p w14:paraId="2FF36AC0" w14:textId="77777777" w:rsidR="004D2B3C" w:rsidRDefault="005C3B67">
      <w:pPr>
        <w:pBdr>
          <w:bottom w:val="single" w:sz="1" w:space="1" w:color="DBE5F1"/>
        </w:pBdr>
        <w:spacing w:before="240" w:after="240"/>
      </w:pPr>
      <w:r>
        <w:rPr>
          <w:b/>
          <w:color w:val="365F92"/>
          <w:sz w:val="24"/>
        </w:rPr>
        <w:t>Project Objectives</w:t>
      </w:r>
    </w:p>
    <w:p w14:paraId="285319F3" w14:textId="77777777" w:rsidR="001B5013" w:rsidRDefault="001B5013" w:rsidP="00E105F3">
      <w:pPr>
        <w:rPr>
          <w:rStyle w:val="MainBodyStyle"/>
          <w:szCs w:val="22"/>
        </w:rPr>
      </w:pPr>
      <w:r w:rsidRPr="001B5013">
        <w:rPr>
          <w:i/>
          <w:color w:val="C45911" w:themeColor="accent2" w:themeShade="BF"/>
          <w:sz w:val="20"/>
          <w:szCs w:val="20"/>
        </w:rPr>
        <w:lastRenderedPageBreak/>
        <w:t>This field contains the project-specific goals, objectives, and expected outcomes. For competitive awards, this field should include the goals, objectives and anticipated results that are determined from the award documentations.</w:t>
      </w:r>
    </w:p>
    <w:tbl>
      <w:tblPr>
        <w:tblW w:w="10944" w:type="dxa"/>
        <w:tblLayout w:type="fixed"/>
        <w:tblLook w:val="04A0" w:firstRow="1" w:lastRow="0" w:firstColumn="1" w:lastColumn="0" w:noHBand="0" w:noVBand="1"/>
      </w:tblPr>
      <w:tblGrid>
        <w:gridCol w:w="10944"/>
      </w:tblGrid>
      <w:tr w:rsidR="001B5013" w:rsidRPr="00EF2E3D" w14:paraId="11E60916" w14:textId="77777777" w:rsidTr="00395A0F">
        <w:tc>
          <w:tcPr>
            <w:tcW w:w="10944"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rFonts w:eastAsia="Times New Roman" w:cs="Times New Roman"/>
                <w:szCs w:val="22"/>
              </w:rPr>
              <w:id w:val="69936359"/>
              <w:placeholder>
                <w:docPart w:val="DA2E9A13D82A4446B7D8F52A263DC478"/>
              </w:placeholder>
            </w:sdtPr>
            <w:sdtEndPr>
              <w:rPr>
                <w:rStyle w:val="DefaultParagraphFont"/>
                <w:rFonts w:ascii="Times New Roman" w:hAnsi="Times New Roman"/>
                <w:color w:val="auto"/>
                <w:sz w:val="20"/>
                <w:szCs w:val="20"/>
              </w:rPr>
            </w:sdtEndPr>
            <w:sdtContent>
              <w:p w14:paraId="70CA6884" w14:textId="5E20A072" w:rsidR="00BA3D9C" w:rsidRPr="00BA3D9C" w:rsidRDefault="00BA3D9C" w:rsidP="00BA3D9C">
                <w:pPr>
                  <w:rPr>
                    <w:rStyle w:val="MainBodyStyle"/>
                    <w:rFonts w:cstheme="minorHAnsi"/>
                    <w:szCs w:val="22"/>
                  </w:rPr>
                </w:pPr>
                <w:r w:rsidRPr="00BA3D9C">
                  <w:rPr>
                    <w:rStyle w:val="MainBodyStyle"/>
                    <w:rFonts w:cstheme="minorHAnsi"/>
                    <w:szCs w:val="22"/>
                  </w:rPr>
                  <w:t>Aeroacoustics project objectives are focused on quantifying the additional acoustic emissions introduced by implementing modern wind turbine and wind plant control strategies including yaw and dynamic induction approaches. Acoustic noise produced by wind turbines is one of the limiting factors on their operation and one of the constraints placed on development of wind plants. Specific FY19 and FY20 objectives are to:</w:t>
                </w:r>
              </w:p>
              <w:p w14:paraId="20C8C2FD" w14:textId="175AF4B9" w:rsidR="00F51BA8" w:rsidRPr="00BA3D9C" w:rsidRDefault="005C6047" w:rsidP="00BA3D9C">
                <w:pPr>
                  <w:pStyle w:val="ListParagraph"/>
                  <w:numPr>
                    <w:ilvl w:val="0"/>
                    <w:numId w:val="6"/>
                  </w:numPr>
                  <w:rPr>
                    <w:rFonts w:asciiTheme="minorHAnsi" w:hAnsiTheme="minorHAnsi" w:cstheme="minorHAnsi"/>
                    <w:iCs/>
                    <w:color w:val="262626" w:themeColor="text1" w:themeTint="D9"/>
                    <w:sz w:val="22"/>
                    <w:szCs w:val="22"/>
                  </w:rPr>
                </w:pPr>
                <w:r w:rsidRPr="00BA3D9C">
                  <w:rPr>
                    <w:rFonts w:asciiTheme="minorHAnsi" w:hAnsiTheme="minorHAnsi" w:cstheme="minorHAnsi"/>
                    <w:iCs/>
                    <w:color w:val="262626" w:themeColor="text1" w:themeTint="D9"/>
                    <w:sz w:val="22"/>
                    <w:szCs w:val="22"/>
                  </w:rPr>
                  <w:t>Experimentally q</w:t>
                </w:r>
                <w:r w:rsidR="00F51BA8" w:rsidRPr="00BA3D9C">
                  <w:rPr>
                    <w:rFonts w:asciiTheme="minorHAnsi" w:hAnsiTheme="minorHAnsi" w:cstheme="minorHAnsi"/>
                    <w:iCs/>
                    <w:color w:val="262626" w:themeColor="text1" w:themeTint="D9"/>
                    <w:sz w:val="22"/>
                    <w:szCs w:val="22"/>
                  </w:rPr>
                  <w:t xml:space="preserve">uantify the operational acoustic emissions resulting from two utility scale turbines operating under active wind plant control paradigms and ascertain the extent to which nominal operating emissions are exceeded. </w:t>
                </w:r>
              </w:p>
              <w:p w14:paraId="50ED2B51" w14:textId="695CC598" w:rsidR="00F51BA8" w:rsidRPr="00BA3D9C" w:rsidRDefault="00F51BA8" w:rsidP="00BA3D9C">
                <w:pPr>
                  <w:pStyle w:val="ListParagraph"/>
                  <w:numPr>
                    <w:ilvl w:val="0"/>
                    <w:numId w:val="6"/>
                  </w:numPr>
                  <w:rPr>
                    <w:rFonts w:asciiTheme="minorHAnsi" w:hAnsiTheme="minorHAnsi" w:cstheme="minorHAnsi"/>
                    <w:iCs/>
                    <w:color w:val="262626" w:themeColor="text1" w:themeTint="D9"/>
                    <w:sz w:val="22"/>
                    <w:szCs w:val="22"/>
                  </w:rPr>
                </w:pPr>
                <w:r w:rsidRPr="00BA3D9C">
                  <w:rPr>
                    <w:rFonts w:asciiTheme="minorHAnsi" w:hAnsiTheme="minorHAnsi" w:cstheme="minorHAnsi"/>
                    <w:iCs/>
                    <w:color w:val="262626" w:themeColor="text1" w:themeTint="D9"/>
                    <w:sz w:val="22"/>
                    <w:szCs w:val="22"/>
                  </w:rPr>
                  <w:t xml:space="preserve">Calibrate an existing </w:t>
                </w:r>
                <w:r w:rsidR="00BA3D9C">
                  <w:rPr>
                    <w:rFonts w:asciiTheme="minorHAnsi" w:hAnsiTheme="minorHAnsi" w:cstheme="minorHAnsi"/>
                    <w:iCs/>
                    <w:color w:val="262626" w:themeColor="text1" w:themeTint="D9"/>
                    <w:sz w:val="22"/>
                    <w:szCs w:val="22"/>
                  </w:rPr>
                  <w:t>semi-</w:t>
                </w:r>
                <w:r w:rsidRPr="00BA3D9C">
                  <w:rPr>
                    <w:rFonts w:asciiTheme="minorHAnsi" w:hAnsiTheme="minorHAnsi" w:cstheme="minorHAnsi"/>
                    <w:iCs/>
                    <w:color w:val="262626" w:themeColor="text1" w:themeTint="D9"/>
                    <w:sz w:val="22"/>
                    <w:szCs w:val="22"/>
                  </w:rPr>
                  <w:t>empirical acoustic propagation model to determine the impacts of a fully implemented active wind plant control deployment utilizing acoustic emission data obtained from experiment.</w:t>
                </w:r>
              </w:p>
              <w:p w14:paraId="0100AC7E" w14:textId="0E89FA9D" w:rsidR="001B5013" w:rsidRPr="00BA3D9C" w:rsidRDefault="00F51BA8" w:rsidP="00395A0F">
                <w:pPr>
                  <w:pStyle w:val="ListParagraph"/>
                  <w:numPr>
                    <w:ilvl w:val="0"/>
                    <w:numId w:val="6"/>
                  </w:numPr>
                  <w:rPr>
                    <w:rFonts w:asciiTheme="minorHAnsi" w:hAnsiTheme="minorHAnsi" w:cstheme="minorHAnsi"/>
                    <w:iCs/>
                    <w:color w:val="262626" w:themeColor="text1" w:themeTint="D9"/>
                    <w:sz w:val="22"/>
                    <w:szCs w:val="22"/>
                  </w:rPr>
                </w:pPr>
                <w:r w:rsidRPr="00BA3D9C">
                  <w:rPr>
                    <w:rFonts w:asciiTheme="minorHAnsi" w:hAnsiTheme="minorHAnsi" w:cstheme="minorHAnsi"/>
                    <w:iCs/>
                    <w:color w:val="262626" w:themeColor="text1" w:themeTint="D9"/>
                    <w:sz w:val="22"/>
                    <w:szCs w:val="22"/>
                  </w:rPr>
                  <w:t>Assess current experimental capability using phased acoustic arrays to identify sources of emission from active control implementation on rotors for future mitigation quantification.</w:t>
                </w:r>
              </w:p>
            </w:sdtContent>
          </w:sdt>
        </w:tc>
      </w:tr>
    </w:tbl>
    <w:p w14:paraId="40F74405" w14:textId="77777777" w:rsidR="001B5013" w:rsidRDefault="001B5013" w:rsidP="00E620FA">
      <w:pPr>
        <w:spacing w:after="0"/>
        <w:rPr>
          <w:b/>
          <w:color w:val="1F497D"/>
        </w:rPr>
      </w:pPr>
    </w:p>
    <w:p w14:paraId="68F94D8A" w14:textId="77777777" w:rsidR="00824549" w:rsidRDefault="00A3550A" w:rsidP="00824549">
      <w:pPr>
        <w:pBdr>
          <w:bottom w:val="single" w:sz="1" w:space="1" w:color="DBE5F1"/>
        </w:pBdr>
        <w:spacing w:before="240" w:after="240"/>
      </w:pPr>
      <w:r>
        <w:rPr>
          <w:b/>
          <w:color w:val="365F92"/>
          <w:sz w:val="24"/>
        </w:rPr>
        <w:t>Modality Summary</w:t>
      </w:r>
    </w:p>
    <w:p w14:paraId="3F20A7DC" w14:textId="77777777" w:rsidR="004D2B3C" w:rsidRPr="00A3550A" w:rsidRDefault="00A3550A" w:rsidP="00A3550A">
      <w:pPr>
        <w:rPr>
          <w:b/>
          <w:color w:val="1F497D"/>
          <w:sz w:val="24"/>
        </w:rPr>
      </w:pPr>
      <w:r>
        <w:rPr>
          <w:i/>
          <w:color w:val="C45911" w:themeColor="accent2" w:themeShade="BF"/>
          <w:sz w:val="20"/>
          <w:szCs w:val="20"/>
        </w:rPr>
        <w:t>Provide</w:t>
      </w:r>
      <w:r w:rsidR="00824549" w:rsidRPr="00824549">
        <w:rPr>
          <w:i/>
          <w:color w:val="C45911" w:themeColor="accent2" w:themeShade="BF"/>
          <w:sz w:val="20"/>
          <w:szCs w:val="20"/>
        </w:rPr>
        <w:t xml:space="preserve"> the </w:t>
      </w:r>
      <w:r>
        <w:rPr>
          <w:i/>
          <w:color w:val="C45911" w:themeColor="accent2" w:themeShade="BF"/>
          <w:sz w:val="20"/>
          <w:szCs w:val="20"/>
        </w:rPr>
        <w:t>percentage amount for each TRL and</w:t>
      </w:r>
      <w:r w:rsidR="00824549" w:rsidRPr="00824549">
        <w:rPr>
          <w:i/>
          <w:color w:val="C45911" w:themeColor="accent2" w:themeShade="BF"/>
          <w:sz w:val="20"/>
          <w:szCs w:val="20"/>
        </w:rPr>
        <w:t xml:space="preserve"> modality level in</w:t>
      </w:r>
      <w:r>
        <w:rPr>
          <w:i/>
          <w:color w:val="C45911" w:themeColor="accent2" w:themeShade="BF"/>
          <w:sz w:val="20"/>
          <w:szCs w:val="20"/>
        </w:rPr>
        <w:t xml:space="preserve"> the EERE Modality Matrix below. </w:t>
      </w:r>
      <w:r w:rsidRPr="00A3550A">
        <w:rPr>
          <w:i/>
          <w:color w:val="C45911" w:themeColor="accent2" w:themeShade="BF"/>
          <w:sz w:val="20"/>
          <w:szCs w:val="20"/>
        </w:rPr>
        <w:t xml:space="preserve">The percentage should equal </w:t>
      </w:r>
      <w:r w:rsidRPr="00A3550A">
        <w:rPr>
          <w:b/>
          <w:i/>
          <w:color w:val="C45911" w:themeColor="accent2" w:themeShade="BF"/>
          <w:sz w:val="20"/>
          <w:szCs w:val="20"/>
        </w:rPr>
        <w:t>100%</w:t>
      </w:r>
      <w:r>
        <w:rPr>
          <w:i/>
          <w:color w:val="C45911" w:themeColor="accent2" w:themeShade="BF"/>
          <w:sz w:val="20"/>
          <w:szCs w:val="20"/>
        </w:rPr>
        <w:t xml:space="preserve">. </w:t>
      </w:r>
      <w:r w:rsidRPr="00A3550A">
        <w:rPr>
          <w:i/>
          <w:color w:val="C45911" w:themeColor="accent2" w:themeShade="BF"/>
          <w:sz w:val="20"/>
          <w:szCs w:val="20"/>
        </w:rPr>
        <w:t>This</w:t>
      </w:r>
      <w:r>
        <w:rPr>
          <w:i/>
          <w:color w:val="C45911" w:themeColor="accent2" w:themeShade="BF"/>
          <w:sz w:val="20"/>
          <w:szCs w:val="20"/>
        </w:rPr>
        <w:t xml:space="preserve"> matrix refers</w:t>
      </w:r>
      <w:r w:rsidRPr="00A3550A">
        <w:rPr>
          <w:i/>
          <w:color w:val="C45911" w:themeColor="accent2" w:themeShade="BF"/>
          <w:sz w:val="20"/>
          <w:szCs w:val="20"/>
        </w:rPr>
        <w:t xml:space="preserve"> to the 9 types of project funding profiles/modes for research technology readiness levels and other program funding profiles in taking projects from Basic Research to Market Deployment.</w:t>
      </w:r>
    </w:p>
    <w:tbl>
      <w:tblPr>
        <w:tblW w:w="0" w:type="auto"/>
        <w:jc w:val="center"/>
        <w:tblLook w:val="04A0" w:firstRow="1" w:lastRow="0" w:firstColumn="1" w:lastColumn="0" w:noHBand="0" w:noVBand="1"/>
      </w:tblPr>
      <w:tblGrid>
        <w:gridCol w:w="871"/>
        <w:gridCol w:w="803"/>
        <w:gridCol w:w="8401"/>
        <w:gridCol w:w="723"/>
      </w:tblGrid>
      <w:tr w:rsidR="006F68C7" w:rsidRPr="00E620FA" w14:paraId="2176697E" w14:textId="77777777" w:rsidTr="00824549">
        <w:trPr>
          <w:tblHeade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2D47F02" w14:textId="77777777" w:rsidR="006F68C7" w:rsidRPr="00E620FA" w:rsidRDefault="006F68C7" w:rsidP="00E620FA">
            <w:pPr>
              <w:jc w:val="center"/>
              <w:rPr>
                <w:rFonts w:ascii="Calibri" w:eastAsia="Calibri" w:hAnsi="Calibri" w:cs="Times New Roman"/>
                <w:sz w:val="20"/>
                <w:szCs w:val="20"/>
              </w:rPr>
            </w:pPr>
            <w:r w:rsidRPr="00E620FA">
              <w:rPr>
                <w:rFonts w:ascii="Calibri" w:eastAsia="Calibri" w:hAnsi="Calibri" w:cs="Times New Roman"/>
                <w:b/>
                <w:color w:val="FFFFFF"/>
                <w:sz w:val="20"/>
                <w:szCs w:val="20"/>
              </w:rPr>
              <w:t>Modality #</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D1952A3" w14:textId="77777777" w:rsidR="006F68C7" w:rsidRPr="00E620FA" w:rsidRDefault="006F68C7" w:rsidP="006F68C7">
            <w:pPr>
              <w:jc w:val="center"/>
              <w:rPr>
                <w:rFonts w:ascii="Calibri" w:eastAsia="Calibri" w:hAnsi="Calibri" w:cs="Times New Roman"/>
                <w:sz w:val="20"/>
                <w:szCs w:val="20"/>
              </w:rPr>
            </w:pPr>
            <w:r w:rsidRPr="00824549">
              <w:rPr>
                <w:rFonts w:ascii="Calibri" w:eastAsia="Calibri" w:hAnsi="Calibri" w:cs="Times New Roman"/>
                <w:b/>
                <w:color w:val="FFFFFF"/>
                <w:sz w:val="20"/>
                <w:szCs w:val="20"/>
              </w:rPr>
              <w:t>Modality(s)</w:t>
            </w:r>
          </w:p>
        </w:tc>
        <w:tc>
          <w:tcPr>
            <w:tcW w:w="723"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F83E1B4" w14:textId="77777777" w:rsidR="006F68C7" w:rsidRPr="00E620FA" w:rsidRDefault="006F68C7" w:rsidP="00E620FA">
            <w:pPr>
              <w:jc w:val="center"/>
              <w:rPr>
                <w:rFonts w:ascii="Calibri" w:eastAsia="Calibri" w:hAnsi="Calibri" w:cs="Times New Roman"/>
                <w:sz w:val="20"/>
                <w:szCs w:val="20"/>
              </w:rPr>
            </w:pPr>
            <w:r w:rsidRPr="00E620FA">
              <w:rPr>
                <w:rFonts w:ascii="Calibri" w:eastAsia="Calibri" w:hAnsi="Calibri" w:cs="Times New Roman"/>
                <w:b/>
                <w:color w:val="FFFFFF"/>
                <w:sz w:val="20"/>
                <w:szCs w:val="20"/>
              </w:rPr>
              <w:t>Weight (%)</w:t>
            </w:r>
          </w:p>
        </w:tc>
      </w:tr>
      <w:tr w:rsidR="00824549" w:rsidRPr="00E620FA" w14:paraId="19AF2BED"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56B9DBF7" w14:textId="77777777" w:rsidR="00824549" w:rsidRPr="00E620FA" w:rsidRDefault="00824549" w:rsidP="001B4F02">
            <w:pPr>
              <w:jc w:val="center"/>
              <w:rPr>
                <w:rFonts w:ascii="Calibri" w:eastAsia="Calibri" w:hAnsi="Calibri" w:cs="Times New Roman"/>
                <w:sz w:val="20"/>
                <w:szCs w:val="20"/>
              </w:rPr>
            </w:pPr>
            <w:r w:rsidRPr="00E620FA">
              <w:rPr>
                <w:rFonts w:ascii="Calibri" w:eastAsia="Calibri" w:hAnsi="Calibri" w:cs="Times New Roman"/>
                <w:color w:val="000000"/>
                <w:sz w:val="20"/>
                <w:szCs w:val="20"/>
              </w:rPr>
              <w:t>1</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33880BA" w14:textId="77777777" w:rsidR="00824549" w:rsidRPr="00E620FA" w:rsidRDefault="00824549" w:rsidP="00E757B1">
            <w:pPr>
              <w:rPr>
                <w:rFonts w:ascii="Calibri" w:eastAsia="Calibri" w:hAnsi="Calibri" w:cs="Times New Roman"/>
                <w:sz w:val="20"/>
                <w:szCs w:val="20"/>
              </w:rPr>
            </w:pPr>
            <w:r w:rsidRPr="00824549">
              <w:rPr>
                <w:rFonts w:ascii="Calibri" w:eastAsia="Calibri" w:hAnsi="Calibri" w:cs="Times New Roman"/>
                <w:sz w:val="20"/>
                <w:szCs w:val="20"/>
              </w:rPr>
              <w:t>Early-Stage R&amp;D (TRL 1-3)</w:t>
            </w:r>
          </w:p>
        </w:tc>
      </w:tr>
      <w:tr w:rsidR="001B4F02" w:rsidRPr="00E620FA" w14:paraId="077A95F2"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7034DA18"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369FB0FF"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1</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755FE3B"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Basic principles observed and reported: Scientific problem or phenomenon identified. Essential characteristics and behaviors of systems and architectures are identified using mathematical formulations or algorithms. The observation of basic scientific principles or phenomena has been validated through peer-reviewed research. Technology is ready to transition from scientific research to applied research.</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906DDE0"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194D99B9"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04D727E7"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D228B3B"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2</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14426C2"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Technology concept and/or application formulated: Applied research activity. Theory and scientific principles are focused on specific application areas to define the concept. Characteristics of the application are described. Analytical tools are developed for simulation or analysis of the application.</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E8FAF86"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68E8A2A6" w14:textId="77777777" w:rsidTr="00824549">
        <w:trPr>
          <w:jc w:val="center"/>
        </w:trPr>
        <w:tc>
          <w:tcPr>
            <w:tcW w:w="809" w:type="dxa"/>
            <w:vMerge/>
            <w:tcBorders>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510F135D" w14:textId="77777777" w:rsidR="001B4F02" w:rsidRPr="00E620FA" w:rsidRDefault="001B4F02"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A66C9BA" w14:textId="77777777" w:rsidR="001B4F02" w:rsidRPr="00E620FA" w:rsidRDefault="001B4F02" w:rsidP="00E620FA">
            <w:pPr>
              <w:rPr>
                <w:rFonts w:ascii="Calibri" w:eastAsia="Calibri" w:hAnsi="Calibri" w:cs="Times New Roman"/>
                <w:sz w:val="20"/>
                <w:szCs w:val="20"/>
              </w:rPr>
            </w:pPr>
            <w:r w:rsidRPr="00E620FA">
              <w:rPr>
                <w:rFonts w:ascii="Calibri" w:eastAsia="Calibri" w:hAnsi="Calibri" w:cs="Times New Roman"/>
                <w:color w:val="000000"/>
                <w:sz w:val="20"/>
                <w:szCs w:val="20"/>
              </w:rPr>
              <w:t>TRL 3</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455B079"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Analytical and experimental critical function and/or characteristic proof of concept: Proof of concept validation has been achieved at this level.  Experimental research and development is initiated with analytical and laboratory studies. System/integrated process requirements for the overall system application are well known. Demonstration of technical feasibility using immature prototype implementations are exercised with representative interface inputs to include electrical, mechanical, or controlling elements to validate predictions.</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65FEBDF" w14:textId="184F2259" w:rsidR="001B4F02" w:rsidRPr="00E620FA" w:rsidRDefault="00964EDB" w:rsidP="00E620FA">
            <w:pPr>
              <w:jc w:val="right"/>
              <w:rPr>
                <w:rFonts w:ascii="Calibri" w:eastAsia="Calibri" w:hAnsi="Calibri" w:cs="Times New Roman"/>
                <w:sz w:val="20"/>
                <w:szCs w:val="20"/>
              </w:rPr>
            </w:pPr>
            <w:ins w:id="0" w:author="Rooney, Samantha" w:date="2019-06-28T09:36:00Z">
              <w:r>
                <w:rPr>
                  <w:rFonts w:ascii="Calibri" w:eastAsia="Calibri" w:hAnsi="Calibri" w:cs="Times New Roman"/>
                  <w:color w:val="000000"/>
                  <w:sz w:val="20"/>
                  <w:szCs w:val="20"/>
                </w:rPr>
                <w:t>50</w:t>
              </w:r>
            </w:ins>
            <w:r w:rsidR="001B4F02" w:rsidRPr="00E620FA">
              <w:rPr>
                <w:rFonts w:ascii="Calibri" w:eastAsia="Calibri" w:hAnsi="Calibri" w:cs="Times New Roman"/>
                <w:color w:val="000000"/>
                <w:sz w:val="20"/>
                <w:szCs w:val="20"/>
              </w:rPr>
              <w:t>%</w:t>
            </w:r>
          </w:p>
        </w:tc>
      </w:tr>
      <w:tr w:rsidR="00824549" w:rsidRPr="00E620FA" w14:paraId="32A3BB9D"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3FB4B5F0" w14:textId="77777777" w:rsidR="00824549" w:rsidRPr="00E620FA" w:rsidRDefault="00824549" w:rsidP="00395A0F">
            <w:pPr>
              <w:jc w:val="center"/>
              <w:rPr>
                <w:rFonts w:ascii="Calibri" w:eastAsia="Calibri" w:hAnsi="Calibri" w:cs="Times New Roman"/>
                <w:sz w:val="20"/>
                <w:szCs w:val="20"/>
              </w:rPr>
            </w:pPr>
            <w:r w:rsidRPr="00E620FA">
              <w:rPr>
                <w:rFonts w:ascii="Calibri" w:eastAsia="Calibri" w:hAnsi="Calibri" w:cs="Times New Roman"/>
                <w:color w:val="000000"/>
                <w:sz w:val="20"/>
                <w:szCs w:val="20"/>
              </w:rPr>
              <w:t>2</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2B486CA" w14:textId="77777777" w:rsidR="00824549" w:rsidRPr="00E620FA" w:rsidRDefault="00824549" w:rsidP="00824549">
            <w:pPr>
              <w:rPr>
                <w:rFonts w:ascii="Calibri" w:eastAsia="Calibri" w:hAnsi="Calibri" w:cs="Times New Roman"/>
                <w:sz w:val="20"/>
                <w:szCs w:val="20"/>
              </w:rPr>
            </w:pPr>
            <w:r w:rsidRPr="00824549">
              <w:rPr>
                <w:rFonts w:ascii="Calibri" w:eastAsia="Calibri" w:hAnsi="Calibri" w:cs="Times New Roman"/>
                <w:sz w:val="20"/>
                <w:szCs w:val="20"/>
              </w:rPr>
              <w:t>Mid-Stage RD&amp;D (TRL 4-6)</w:t>
            </w:r>
          </w:p>
        </w:tc>
      </w:tr>
      <w:tr w:rsidR="00E757B1" w:rsidRPr="00E620FA" w14:paraId="099563C4"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4E6153C5"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6D78F53"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4</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6A22611"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Component and/or process validation in laboratory environment- Alpha prototype (component): Standalone prototyping implementation and testing in laboratory environment demonstrates the concept.  Integration and testing of component technology elements are sufficient to validate feasibility.</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59B1584" w14:textId="7B3767D2" w:rsidR="00E757B1" w:rsidRPr="00E620FA" w:rsidRDefault="00964EDB" w:rsidP="00395A0F">
            <w:pPr>
              <w:jc w:val="right"/>
              <w:rPr>
                <w:rFonts w:ascii="Calibri" w:eastAsia="Calibri" w:hAnsi="Calibri" w:cs="Times New Roman"/>
                <w:sz w:val="20"/>
                <w:szCs w:val="20"/>
              </w:rPr>
            </w:pPr>
            <w:ins w:id="1" w:author="Rooney, Samantha" w:date="2019-06-28T09:36:00Z">
              <w:r>
                <w:rPr>
                  <w:rFonts w:ascii="Calibri" w:eastAsia="Calibri" w:hAnsi="Calibri" w:cs="Times New Roman"/>
                  <w:color w:val="000000"/>
                  <w:sz w:val="20"/>
                  <w:szCs w:val="20"/>
                </w:rPr>
                <w:t>50</w:t>
              </w:r>
            </w:ins>
            <w:r w:rsidR="00E757B1" w:rsidRPr="00E620FA">
              <w:rPr>
                <w:rFonts w:ascii="Calibri" w:eastAsia="Calibri" w:hAnsi="Calibri" w:cs="Times New Roman"/>
                <w:color w:val="000000"/>
                <w:sz w:val="20"/>
                <w:szCs w:val="20"/>
              </w:rPr>
              <w:t>%</w:t>
            </w:r>
          </w:p>
        </w:tc>
      </w:tr>
      <w:tr w:rsidR="00E757B1" w:rsidRPr="00E620FA" w14:paraId="3A54DDC6" w14:textId="77777777" w:rsidTr="00824549">
        <w:trPr>
          <w:jc w:val="center"/>
        </w:trPr>
        <w:tc>
          <w:tcPr>
            <w:tcW w:w="809" w:type="dxa"/>
            <w:vMerge/>
            <w:tcBorders>
              <w:left w:val="single" w:sz="1" w:space="0" w:color="000000"/>
              <w:right w:val="single" w:sz="1" w:space="0" w:color="000000"/>
            </w:tcBorders>
            <w:shd w:val="clear" w:color="auto" w:fill="FFFFFF"/>
            <w:tcMar>
              <w:top w:w="60" w:type="dxa"/>
              <w:left w:w="60" w:type="dxa"/>
              <w:bottom w:w="60" w:type="dxa"/>
              <w:right w:w="60" w:type="dxa"/>
            </w:tcMar>
          </w:tcPr>
          <w:p w14:paraId="4320FE84"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3D0DD27"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5</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5EC0FAC8"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 xml:space="preserve">Component and/or process validation in relevant environment- Beta prototype (component): Thorough prototype testing of the component/process in relevant environment to the end user is performed. Basic technology elements are integrated with reasonably realistic supporting elements </w:t>
            </w:r>
            <w:r w:rsidRPr="00824549">
              <w:rPr>
                <w:rFonts w:ascii="Calibri" w:eastAsia="Calibri" w:hAnsi="Calibri" w:cs="Times New Roman"/>
                <w:color w:val="000000"/>
                <w:sz w:val="20"/>
                <w:szCs w:val="20"/>
              </w:rPr>
              <w:lastRenderedPageBreak/>
              <w:t>based on available technologies. Prototyping implementations conform to the target environment and interfaces.</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C61ADCA" w14:textId="77777777" w:rsidR="00E757B1" w:rsidRPr="00E620FA" w:rsidRDefault="00824549" w:rsidP="00395A0F">
            <w:pPr>
              <w:jc w:val="right"/>
              <w:rPr>
                <w:rFonts w:ascii="Calibri" w:eastAsia="Calibri" w:hAnsi="Calibri" w:cs="Times New Roman"/>
                <w:sz w:val="20"/>
                <w:szCs w:val="20"/>
              </w:rPr>
            </w:pPr>
            <w:r w:rsidRPr="00824549">
              <w:rPr>
                <w:rFonts w:ascii="Calibri" w:eastAsia="Calibri" w:hAnsi="Calibri" w:cs="Times New Roman"/>
                <w:color w:val="000000"/>
                <w:sz w:val="20"/>
                <w:szCs w:val="20"/>
              </w:rPr>
              <w:lastRenderedPageBreak/>
              <w:t>0</w:t>
            </w:r>
            <w:r w:rsidR="00E757B1" w:rsidRPr="00E620FA">
              <w:rPr>
                <w:rFonts w:ascii="Calibri" w:eastAsia="Calibri" w:hAnsi="Calibri" w:cs="Times New Roman"/>
                <w:color w:val="000000"/>
                <w:sz w:val="20"/>
                <w:szCs w:val="20"/>
              </w:rPr>
              <w:t>%</w:t>
            </w:r>
          </w:p>
        </w:tc>
      </w:tr>
      <w:tr w:rsidR="00E757B1" w:rsidRPr="00E620FA" w14:paraId="1F0B5BCE" w14:textId="77777777" w:rsidTr="00824549">
        <w:trPr>
          <w:jc w:val="center"/>
        </w:trPr>
        <w:tc>
          <w:tcPr>
            <w:tcW w:w="809" w:type="dxa"/>
            <w:vMerge/>
            <w:tcBorders>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4CCC207" w14:textId="77777777" w:rsidR="00E757B1" w:rsidRPr="00E620FA" w:rsidRDefault="00E757B1" w:rsidP="00395A0F">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E3C833A" w14:textId="77777777" w:rsidR="00E757B1" w:rsidRPr="00E620FA" w:rsidRDefault="00E757B1" w:rsidP="00395A0F">
            <w:pPr>
              <w:rPr>
                <w:rFonts w:ascii="Calibri" w:eastAsia="Calibri" w:hAnsi="Calibri" w:cs="Times New Roman"/>
                <w:sz w:val="20"/>
                <w:szCs w:val="20"/>
              </w:rPr>
            </w:pPr>
            <w:r w:rsidRPr="00E620FA">
              <w:rPr>
                <w:rFonts w:ascii="Calibri" w:eastAsia="Calibri" w:hAnsi="Calibri" w:cs="Times New Roman"/>
                <w:color w:val="000000"/>
                <w:sz w:val="20"/>
                <w:szCs w:val="20"/>
              </w:rPr>
              <w:t>TRL 6</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12830524" w14:textId="77777777" w:rsidR="00E757B1" w:rsidRPr="00E620FA" w:rsidRDefault="00E757B1" w:rsidP="00395A0F">
            <w:pPr>
              <w:rPr>
                <w:rFonts w:ascii="Calibri" w:eastAsia="Calibri" w:hAnsi="Calibri" w:cs="Times New Roman"/>
                <w:sz w:val="20"/>
                <w:szCs w:val="20"/>
              </w:rPr>
            </w:pPr>
            <w:r w:rsidRPr="00824549">
              <w:rPr>
                <w:rFonts w:ascii="Calibri" w:eastAsia="Calibri" w:hAnsi="Calibri" w:cs="Times New Roman"/>
                <w:color w:val="000000"/>
                <w:sz w:val="20"/>
                <w:szCs w:val="20"/>
              </w:rPr>
              <w:t>System/process model or prototype demonstration in a relevant environment- Beta prototype (system): Prototyping implementations are partially integrated with existing systems. Engineering feasibility fully demonstrated in actual or high fidelity system applications in an environment relevant to the end user.</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4768EAFA" w14:textId="77777777" w:rsidR="00E757B1" w:rsidRPr="00E620FA" w:rsidRDefault="00824549" w:rsidP="00395A0F">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824549" w:rsidRPr="00E620FA" w14:paraId="69A319A3" w14:textId="77777777" w:rsidTr="00824549">
        <w:trPr>
          <w:jc w:val="center"/>
        </w:trPr>
        <w:tc>
          <w:tcPr>
            <w:tcW w:w="809" w:type="dxa"/>
            <w:vMerge w:val="restart"/>
            <w:tcBorders>
              <w:top w:val="single" w:sz="1" w:space="0" w:color="000000"/>
              <w:left w:val="single" w:sz="1" w:space="0" w:color="000000"/>
              <w:right w:val="single" w:sz="1" w:space="0" w:color="000000"/>
            </w:tcBorders>
            <w:shd w:val="clear" w:color="auto" w:fill="D9E1F2"/>
            <w:tcMar>
              <w:top w:w="60" w:type="dxa"/>
              <w:left w:w="60" w:type="dxa"/>
              <w:bottom w:w="60" w:type="dxa"/>
              <w:right w:w="60" w:type="dxa"/>
            </w:tcMar>
            <w:vAlign w:val="center"/>
          </w:tcPr>
          <w:p w14:paraId="11CD9F4B" w14:textId="77777777" w:rsidR="00824549" w:rsidRPr="00E620FA" w:rsidRDefault="00824549" w:rsidP="001B4F02">
            <w:pPr>
              <w:jc w:val="center"/>
              <w:rPr>
                <w:rFonts w:ascii="Calibri" w:eastAsia="Calibri" w:hAnsi="Calibri" w:cs="Times New Roman"/>
                <w:sz w:val="20"/>
                <w:szCs w:val="20"/>
              </w:rPr>
            </w:pPr>
            <w:r w:rsidRPr="00824549">
              <w:rPr>
                <w:rFonts w:ascii="Calibri" w:eastAsia="Calibri" w:hAnsi="Calibri" w:cs="Times New Roman"/>
                <w:color w:val="000000"/>
                <w:sz w:val="20"/>
                <w:szCs w:val="20"/>
              </w:rPr>
              <w:t>3</w:t>
            </w:r>
          </w:p>
        </w:tc>
        <w:tc>
          <w:tcPr>
            <w:tcW w:w="9989" w:type="dxa"/>
            <w:gridSpan w:val="3"/>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864AF3B" w14:textId="77777777" w:rsidR="00824549" w:rsidRPr="00E620FA" w:rsidRDefault="00824549" w:rsidP="00824549">
            <w:pPr>
              <w:rPr>
                <w:rFonts w:ascii="Calibri" w:eastAsia="Calibri" w:hAnsi="Calibri" w:cs="Times New Roman"/>
                <w:sz w:val="20"/>
                <w:szCs w:val="20"/>
              </w:rPr>
            </w:pPr>
            <w:r w:rsidRPr="00824549">
              <w:rPr>
                <w:rFonts w:ascii="Calibri" w:eastAsia="Calibri" w:hAnsi="Calibri" w:cs="Times New Roman"/>
                <w:sz w:val="20"/>
                <w:szCs w:val="20"/>
              </w:rPr>
              <w:t>Late-Stage RD&amp;D (TRL 7-8)</w:t>
            </w:r>
          </w:p>
        </w:tc>
      </w:tr>
      <w:tr w:rsidR="00E757B1" w:rsidRPr="00E620FA" w14:paraId="51EEDC0B" w14:textId="77777777" w:rsidTr="00824549">
        <w:trPr>
          <w:jc w:val="center"/>
        </w:trPr>
        <w:tc>
          <w:tcPr>
            <w:tcW w:w="809" w:type="dxa"/>
            <w:vMerge/>
            <w:tcBorders>
              <w:left w:val="single" w:sz="1" w:space="0" w:color="000000"/>
              <w:right w:val="single" w:sz="1" w:space="0" w:color="000000"/>
            </w:tcBorders>
            <w:shd w:val="clear" w:color="auto" w:fill="D9E1F2"/>
            <w:tcMar>
              <w:top w:w="60" w:type="dxa"/>
              <w:left w:w="60" w:type="dxa"/>
              <w:bottom w:w="60" w:type="dxa"/>
              <w:right w:w="60" w:type="dxa"/>
            </w:tcMar>
          </w:tcPr>
          <w:p w14:paraId="311B6CB0" w14:textId="77777777" w:rsidR="00E757B1" w:rsidRPr="00E620FA" w:rsidRDefault="00E757B1"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4257A0D"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TRL 7</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CC7FD98"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System/process prototype demonstration in an operational environment- Integrated pilot (system): System prototyping demonstration in operational environment. System is at or near full scale (pilot or engineering scale) of the operational system, with most functions available for demonstration and test. The system, component, or process is integrated with collateral and ancillary systems in a near production quality prototype.</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0F5884E4" w14:textId="77777777" w:rsidR="00E757B1"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E757B1" w:rsidRPr="00E620FA" w14:paraId="1CD7E90E" w14:textId="77777777" w:rsidTr="00824549">
        <w:trPr>
          <w:jc w:val="center"/>
        </w:trPr>
        <w:tc>
          <w:tcPr>
            <w:tcW w:w="809" w:type="dxa"/>
            <w:vMerge/>
            <w:tcBorders>
              <w:left w:val="single" w:sz="1" w:space="0" w:color="000000"/>
              <w:right w:val="single" w:sz="1" w:space="0" w:color="000000"/>
            </w:tcBorders>
            <w:shd w:val="clear" w:color="auto" w:fill="D9E1F2"/>
            <w:tcMar>
              <w:top w:w="60" w:type="dxa"/>
              <w:left w:w="60" w:type="dxa"/>
              <w:bottom w:w="60" w:type="dxa"/>
              <w:right w:w="60" w:type="dxa"/>
            </w:tcMar>
          </w:tcPr>
          <w:p w14:paraId="537C7B32" w14:textId="77777777" w:rsidR="00E757B1" w:rsidRPr="00E620FA" w:rsidRDefault="00E757B1" w:rsidP="00E620FA">
            <w:pPr>
              <w:rPr>
                <w:rFonts w:ascii="Calibri" w:eastAsia="Calibri" w:hAnsi="Calibri" w:cs="Times New Roman"/>
                <w:sz w:val="20"/>
                <w:szCs w:val="20"/>
              </w:rPr>
            </w:pPr>
          </w:p>
        </w:tc>
        <w:tc>
          <w:tcPr>
            <w:tcW w:w="806"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698F07E6"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TRL 8</w:t>
            </w:r>
          </w:p>
        </w:tc>
        <w:tc>
          <w:tcPr>
            <w:tcW w:w="8460"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2F2F017C" w14:textId="77777777" w:rsidR="00E757B1" w:rsidRPr="00E620FA" w:rsidRDefault="00E757B1" w:rsidP="00E620FA">
            <w:pPr>
              <w:rPr>
                <w:rFonts w:ascii="Calibri" w:eastAsia="Calibri" w:hAnsi="Calibri" w:cs="Times New Roman"/>
                <w:sz w:val="20"/>
                <w:szCs w:val="20"/>
              </w:rPr>
            </w:pPr>
            <w:r w:rsidRPr="00824549">
              <w:rPr>
                <w:rFonts w:ascii="Calibri" w:eastAsia="Calibri" w:hAnsi="Calibri" w:cs="Times New Roman"/>
                <w:color w:val="000000"/>
                <w:sz w:val="20"/>
                <w:szCs w:val="20"/>
              </w:rPr>
              <w:t>Actual system/process completed and qualified through test and demonstration- Pre-commercial demonstration:  End of system development. Full-scale system is fully integrated into operational environment with fully operational hardware and software systems. All functionality is tested in simulated and operational scenarios with demonstrated achievement of end-user specifications.   Technology is ready to move from development to commercialization.</w:t>
            </w:r>
            <w:r w:rsidRPr="00E620FA">
              <w:rPr>
                <w:rFonts w:ascii="Calibri" w:eastAsia="Calibri" w:hAnsi="Calibri" w:cs="Times New Roman"/>
                <w:color w:val="000000"/>
                <w:sz w:val="20"/>
                <w:szCs w:val="20"/>
              </w:rPr>
              <w:t xml:space="preserve"> </w:t>
            </w:r>
          </w:p>
        </w:tc>
        <w:tc>
          <w:tcPr>
            <w:tcW w:w="723" w:type="dxa"/>
            <w:tcBorders>
              <w:top w:val="single" w:sz="1" w:space="0" w:color="000000"/>
              <w:left w:val="single" w:sz="1" w:space="0" w:color="000000"/>
              <w:bottom w:val="single" w:sz="1" w:space="0" w:color="000000"/>
              <w:right w:val="single" w:sz="1" w:space="0" w:color="000000"/>
            </w:tcBorders>
            <w:shd w:val="clear" w:color="auto" w:fill="FFFFFF"/>
            <w:tcMar>
              <w:top w:w="60" w:type="dxa"/>
              <w:left w:w="60" w:type="dxa"/>
              <w:bottom w:w="60" w:type="dxa"/>
              <w:right w:w="60" w:type="dxa"/>
            </w:tcMar>
          </w:tcPr>
          <w:p w14:paraId="3958C059" w14:textId="77777777" w:rsidR="00E757B1"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E757B1" w:rsidRPr="00E620FA">
              <w:rPr>
                <w:rFonts w:ascii="Calibri" w:eastAsia="Calibri" w:hAnsi="Calibri" w:cs="Times New Roman"/>
                <w:color w:val="000000"/>
                <w:sz w:val="20"/>
                <w:szCs w:val="20"/>
              </w:rPr>
              <w:t>%</w:t>
            </w:r>
          </w:p>
        </w:tc>
      </w:tr>
      <w:tr w:rsidR="001B4F02" w:rsidRPr="00E620FA" w14:paraId="54112A90"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221485F2" w14:textId="77777777" w:rsidR="001B4F02" w:rsidRPr="00E620FA" w:rsidRDefault="001B4F02" w:rsidP="001B4F02">
            <w:pPr>
              <w:jc w:val="center"/>
              <w:rPr>
                <w:rFonts w:ascii="Calibri" w:eastAsia="Calibri" w:hAnsi="Calibri" w:cs="Times New Roman"/>
                <w:sz w:val="20"/>
                <w:szCs w:val="20"/>
              </w:rPr>
            </w:pPr>
            <w:r w:rsidRPr="00E620FA">
              <w:rPr>
                <w:rFonts w:ascii="Calibri" w:eastAsia="Calibri" w:hAnsi="Calibri" w:cs="Times New Roman"/>
                <w:color w:val="000000"/>
                <w:sz w:val="20"/>
                <w:szCs w:val="20"/>
              </w:rPr>
              <w:t>4</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08634FD0"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Testing, Data Collection and Data Dissemination</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64F98932"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0D50A94E"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319AC9A1"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5</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A35EDDF"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Strategic, Market and Techno-Economic Analysis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21F34953"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2B4E5376"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6A7BD8FE"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6</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2C40894D"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Removing Deployment Barriers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42E02092" w14:textId="77777777" w:rsidR="001B4F02" w:rsidRPr="00E620FA" w:rsidRDefault="001B4F02" w:rsidP="00E620FA">
            <w:pPr>
              <w:jc w:val="right"/>
              <w:rPr>
                <w:rFonts w:ascii="Calibri" w:eastAsia="Calibri" w:hAnsi="Calibri" w:cs="Times New Roman"/>
                <w:sz w:val="20"/>
                <w:szCs w:val="20"/>
              </w:rPr>
            </w:pPr>
            <w:r w:rsidRPr="00E620FA">
              <w:rPr>
                <w:rFonts w:ascii="Calibri" w:eastAsia="Calibri" w:hAnsi="Calibri" w:cs="Times New Roman"/>
                <w:color w:val="000000"/>
                <w:sz w:val="20"/>
                <w:szCs w:val="20"/>
              </w:rPr>
              <w:t>0%</w:t>
            </w:r>
          </w:p>
        </w:tc>
      </w:tr>
      <w:tr w:rsidR="001B4F02" w:rsidRPr="00E620FA" w14:paraId="564F7D99"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76E4A836"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7</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D16115C"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Technical Management</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2A4C613"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43186BC2"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42924759"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8</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00C80956" w14:textId="77777777" w:rsidR="001B4F02" w:rsidRPr="00E620FA" w:rsidRDefault="001B4F02" w:rsidP="00E620FA">
            <w:pPr>
              <w:rPr>
                <w:rFonts w:ascii="Calibri" w:eastAsia="Calibri" w:hAnsi="Calibri" w:cs="Times New Roman"/>
                <w:sz w:val="20"/>
                <w:szCs w:val="20"/>
              </w:rPr>
            </w:pPr>
            <w:r w:rsidRPr="00824549">
              <w:rPr>
                <w:rFonts w:ascii="Calibri" w:eastAsia="Calibri" w:hAnsi="Calibri" w:cs="Times New Roman"/>
                <w:sz w:val="20"/>
                <w:szCs w:val="20"/>
              </w:rPr>
              <w:t>Major Subcontracting</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151AE037"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1B4F02" w:rsidRPr="00E620FA" w14:paraId="190178CF" w14:textId="77777777" w:rsidTr="00824549">
        <w:trPr>
          <w:jc w:val="center"/>
        </w:trPr>
        <w:tc>
          <w:tcPr>
            <w:tcW w:w="809"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vAlign w:val="center"/>
          </w:tcPr>
          <w:p w14:paraId="1AEAC549" w14:textId="77777777" w:rsidR="001B4F02" w:rsidRPr="00E620FA" w:rsidRDefault="001B4F02" w:rsidP="00E757B1">
            <w:pPr>
              <w:jc w:val="center"/>
              <w:rPr>
                <w:rFonts w:ascii="Calibri" w:eastAsia="Calibri" w:hAnsi="Calibri" w:cs="Times New Roman"/>
                <w:sz w:val="20"/>
                <w:szCs w:val="20"/>
              </w:rPr>
            </w:pPr>
            <w:r w:rsidRPr="00E620FA">
              <w:rPr>
                <w:rFonts w:ascii="Calibri" w:eastAsia="Calibri" w:hAnsi="Calibri" w:cs="Times New Roman"/>
                <w:color w:val="000000"/>
                <w:sz w:val="20"/>
                <w:szCs w:val="20"/>
              </w:rPr>
              <w:t>9</w:t>
            </w:r>
          </w:p>
        </w:tc>
        <w:tc>
          <w:tcPr>
            <w:tcW w:w="9266" w:type="dxa"/>
            <w:gridSpan w:val="2"/>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3B9F4E8C" w14:textId="77777777" w:rsidR="001B4F02" w:rsidRPr="00E620FA" w:rsidRDefault="00E757B1" w:rsidP="00E620FA">
            <w:pPr>
              <w:rPr>
                <w:rFonts w:ascii="Calibri" w:eastAsia="Calibri" w:hAnsi="Calibri" w:cs="Times New Roman"/>
                <w:sz w:val="20"/>
                <w:szCs w:val="20"/>
              </w:rPr>
            </w:pPr>
            <w:r w:rsidRPr="00824549">
              <w:rPr>
                <w:rFonts w:ascii="Calibri" w:eastAsia="Calibri" w:hAnsi="Calibri" w:cs="Times New Roman"/>
                <w:sz w:val="20"/>
                <w:szCs w:val="20"/>
              </w:rPr>
              <w:t>Facility Costs</w:t>
            </w:r>
          </w:p>
        </w:tc>
        <w:tc>
          <w:tcPr>
            <w:tcW w:w="723" w:type="dxa"/>
            <w:tcBorders>
              <w:top w:val="single" w:sz="1" w:space="0" w:color="000000"/>
              <w:left w:val="single" w:sz="1" w:space="0" w:color="000000"/>
              <w:bottom w:val="single" w:sz="1" w:space="0" w:color="000000"/>
              <w:right w:val="single" w:sz="1" w:space="0" w:color="000000"/>
            </w:tcBorders>
            <w:shd w:val="clear" w:color="auto" w:fill="D9E1F2"/>
            <w:tcMar>
              <w:top w:w="60" w:type="dxa"/>
              <w:left w:w="60" w:type="dxa"/>
              <w:bottom w:w="60" w:type="dxa"/>
              <w:right w:w="60" w:type="dxa"/>
            </w:tcMar>
          </w:tcPr>
          <w:p w14:paraId="69952035" w14:textId="77777777" w:rsidR="001B4F02" w:rsidRPr="00E620FA" w:rsidRDefault="00824549" w:rsidP="00E620FA">
            <w:pPr>
              <w:jc w:val="right"/>
              <w:rPr>
                <w:rFonts w:ascii="Calibri" w:eastAsia="Calibri" w:hAnsi="Calibri" w:cs="Times New Roman"/>
                <w:sz w:val="20"/>
                <w:szCs w:val="20"/>
              </w:rPr>
            </w:pPr>
            <w:r w:rsidRPr="00824549">
              <w:rPr>
                <w:rFonts w:ascii="Calibri" w:eastAsia="Calibri" w:hAnsi="Calibri" w:cs="Times New Roman"/>
                <w:color w:val="000000"/>
                <w:sz w:val="20"/>
                <w:szCs w:val="20"/>
              </w:rPr>
              <w:t>0</w:t>
            </w:r>
            <w:r w:rsidR="001B4F02" w:rsidRPr="00E620FA">
              <w:rPr>
                <w:rFonts w:ascii="Calibri" w:eastAsia="Calibri" w:hAnsi="Calibri" w:cs="Times New Roman"/>
                <w:color w:val="000000"/>
                <w:sz w:val="20"/>
                <w:szCs w:val="20"/>
              </w:rPr>
              <w:t>%</w:t>
            </w:r>
          </w:p>
        </w:tc>
      </w:tr>
      <w:tr w:rsidR="00E620FA" w:rsidRPr="00E620FA" w14:paraId="2F34682D" w14:textId="77777777" w:rsidTr="00824549">
        <w:trPr>
          <w:jc w:val="center"/>
        </w:trPr>
        <w:tc>
          <w:tcPr>
            <w:tcW w:w="10075" w:type="dxa"/>
            <w:gridSpan w:val="3"/>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688451B9" w14:textId="77777777" w:rsidR="00E620FA" w:rsidRPr="00E620FA" w:rsidRDefault="00E620FA" w:rsidP="00E620FA">
            <w:pPr>
              <w:rPr>
                <w:rFonts w:ascii="Calibri" w:eastAsia="Calibri" w:hAnsi="Calibri" w:cs="Times New Roman"/>
                <w:sz w:val="20"/>
                <w:szCs w:val="20"/>
              </w:rPr>
            </w:pPr>
            <w:r w:rsidRPr="00824549">
              <w:rPr>
                <w:rFonts w:ascii="Calibri" w:eastAsia="Calibri" w:hAnsi="Calibri" w:cs="Times New Roman"/>
                <w:b/>
                <w:color w:val="000000"/>
                <w:sz w:val="20"/>
                <w:szCs w:val="20"/>
              </w:rPr>
              <w:t>Project</w:t>
            </w:r>
            <w:r w:rsidRPr="00E620FA">
              <w:rPr>
                <w:rFonts w:ascii="Calibri" w:eastAsia="Calibri" w:hAnsi="Calibri" w:cs="Times New Roman"/>
                <w:b/>
                <w:color w:val="000000"/>
                <w:sz w:val="20"/>
                <w:szCs w:val="20"/>
              </w:rPr>
              <w:t xml:space="preserve"> Total</w:t>
            </w:r>
          </w:p>
        </w:tc>
        <w:tc>
          <w:tcPr>
            <w:tcW w:w="723" w:type="dxa"/>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37400CB6" w14:textId="77777777" w:rsidR="00E620FA" w:rsidRPr="00E620FA" w:rsidRDefault="00A3550A" w:rsidP="00E620FA">
            <w:pPr>
              <w:jc w:val="right"/>
              <w:rPr>
                <w:rFonts w:ascii="Calibri" w:eastAsia="Calibri" w:hAnsi="Calibri" w:cs="Times New Roman"/>
                <w:sz w:val="20"/>
                <w:szCs w:val="20"/>
              </w:rPr>
            </w:pPr>
            <w:r>
              <w:rPr>
                <w:rFonts w:ascii="Calibri" w:eastAsia="Calibri" w:hAnsi="Calibri" w:cs="Times New Roman"/>
                <w:b/>
                <w:color w:val="000000"/>
                <w:sz w:val="20"/>
                <w:szCs w:val="20"/>
              </w:rPr>
              <w:t>10</w:t>
            </w:r>
            <w:r w:rsidR="00E620FA" w:rsidRPr="00E620FA">
              <w:rPr>
                <w:rFonts w:ascii="Calibri" w:eastAsia="Calibri" w:hAnsi="Calibri" w:cs="Times New Roman"/>
                <w:b/>
                <w:color w:val="000000"/>
                <w:sz w:val="20"/>
                <w:szCs w:val="20"/>
              </w:rPr>
              <w:t>0%</w:t>
            </w:r>
          </w:p>
        </w:tc>
      </w:tr>
    </w:tbl>
    <w:p w14:paraId="088D59D2" w14:textId="77777777" w:rsidR="004D2B3C" w:rsidRDefault="004D2B3C"/>
    <w:p w14:paraId="31BB8E1A" w14:textId="77777777" w:rsidR="004D2B3C" w:rsidRDefault="005C3B67">
      <w:pPr>
        <w:pBdr>
          <w:bottom w:val="single" w:sz="1" w:space="1" w:color="DBE5F1"/>
        </w:pBdr>
        <w:spacing w:before="240" w:after="240"/>
      </w:pPr>
      <w:r>
        <w:rPr>
          <w:b/>
          <w:color w:val="365F92"/>
          <w:sz w:val="24"/>
        </w:rPr>
        <w:t xml:space="preserve">Related </w:t>
      </w:r>
      <w:r w:rsidR="0034258E">
        <w:rPr>
          <w:b/>
          <w:color w:val="365F92"/>
          <w:sz w:val="24"/>
        </w:rPr>
        <w:t xml:space="preserve">Prime Awardee </w:t>
      </w:r>
      <w:r>
        <w:rPr>
          <w:b/>
          <w:color w:val="365F92"/>
          <w:sz w:val="24"/>
        </w:rPr>
        <w:t>Projects</w:t>
      </w:r>
    </w:p>
    <w:p w14:paraId="034759DC" w14:textId="77777777" w:rsidR="00BC1644" w:rsidRPr="00BC1644" w:rsidRDefault="00BC1644" w:rsidP="00E60288">
      <w:pPr>
        <w:rPr>
          <w:i/>
          <w:color w:val="000000"/>
        </w:rPr>
      </w:pPr>
      <w:r w:rsidRPr="00E60288">
        <w:rPr>
          <w:i/>
          <w:color w:val="C45911" w:themeColor="accent2" w:themeShade="BF"/>
          <w:sz w:val="20"/>
          <w:szCs w:val="20"/>
        </w:rPr>
        <w:t xml:space="preserve">This type of project is </w:t>
      </w:r>
      <w:r w:rsidRPr="00E60288">
        <w:rPr>
          <w:b/>
          <w:i/>
          <w:color w:val="C45911" w:themeColor="accent2" w:themeShade="BF"/>
          <w:sz w:val="20"/>
          <w:szCs w:val="20"/>
        </w:rPr>
        <w:t>RARELY</w:t>
      </w:r>
      <w:r w:rsidR="0051417E" w:rsidRPr="00E60288">
        <w:rPr>
          <w:i/>
          <w:color w:val="C45911" w:themeColor="accent2" w:themeShade="BF"/>
          <w:sz w:val="20"/>
          <w:szCs w:val="20"/>
        </w:rPr>
        <w:t xml:space="preserve"> used. They originate from FOAs. </w:t>
      </w:r>
      <w:r w:rsidRPr="00E60288">
        <w:rPr>
          <w:i/>
          <w:color w:val="C45911" w:themeColor="accent2" w:themeShade="BF"/>
          <w:sz w:val="20"/>
          <w:szCs w:val="20"/>
        </w:rPr>
        <w:t xml:space="preserve">Related projects may be related in scope but </w:t>
      </w:r>
      <w:r w:rsidRPr="00E60288">
        <w:rPr>
          <w:b/>
          <w:i/>
          <w:color w:val="C45911" w:themeColor="accent2" w:themeShade="BF"/>
          <w:sz w:val="20"/>
          <w:szCs w:val="20"/>
        </w:rPr>
        <w:t>DO NOT</w:t>
      </w:r>
      <w:r w:rsidRPr="00E60288">
        <w:rPr>
          <w:i/>
          <w:color w:val="C45911" w:themeColor="accent2" w:themeShade="BF"/>
          <w:sz w:val="20"/>
          <w:szCs w:val="20"/>
        </w:rPr>
        <w:t xml:space="preserve"> share the same Project Titles and Objectives. While the scope of the Labs might be similar, it is understood that the tasks are likely to be less interdependent than those seen in Multi-Performer Projects.</w:t>
      </w:r>
    </w:p>
    <w:tbl>
      <w:tblPr>
        <w:tblW w:w="10944" w:type="dxa"/>
        <w:tblLayout w:type="fixed"/>
        <w:tblLook w:val="04A0" w:firstRow="1" w:lastRow="0" w:firstColumn="1" w:lastColumn="0" w:noHBand="0" w:noVBand="1"/>
      </w:tblPr>
      <w:tblGrid>
        <w:gridCol w:w="5472"/>
        <w:gridCol w:w="5472"/>
      </w:tblGrid>
      <w:tr w:rsidR="00BC1644" w:rsidRPr="0070509E" w14:paraId="218D2166"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34EFB4D"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885630363"/>
                <w:placeholder>
                  <w:docPart w:val="B4AD35753651465F879F5A68B34B716D"/>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End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80BA385"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1399124012"/>
                <w:placeholder>
                  <w:docPart w:val="53380F5A33DC4EEBBF17C1A024EEA5E7"/>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EndPr/>
              <w:sdtContent>
                <w:r w:rsidRPr="00502F48">
                  <w:rPr>
                    <w:rStyle w:val="PlaceholderText"/>
                    <w:sz w:val="20"/>
                    <w:szCs w:val="20"/>
                  </w:rPr>
                  <w:t>Choose an item.</w:t>
                </w:r>
              </w:sdtContent>
            </w:sdt>
          </w:p>
        </w:tc>
      </w:tr>
      <w:tr w:rsidR="00BC1644" w:rsidRPr="00EF2E3D" w14:paraId="48747350"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E47181A"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2011862855"/>
                <w:placeholder>
                  <w:docPart w:val="84E8D30D9C35400B840003B34394125F"/>
                </w:placeholder>
                <w:showingPlcHdr/>
              </w:sdtPr>
              <w:sdtEndPr>
                <w:rPr>
                  <w:rStyle w:val="DefaultParagraphFont"/>
                  <w:b/>
                  <w:color w:val="auto"/>
                </w:rPr>
              </w:sdtEndPr>
              <w:sdtContent>
                <w:r w:rsidRPr="0070509E">
                  <w:rPr>
                    <w:rStyle w:val="PlaceholderText"/>
                    <w:sz w:val="20"/>
                    <w:szCs w:val="20"/>
                  </w:rPr>
                  <w:t>Click here to enter text.</w:t>
                </w:r>
              </w:sdtContent>
            </w:sdt>
          </w:p>
        </w:tc>
      </w:tr>
    </w:tbl>
    <w:p w14:paraId="3678A40C" w14:textId="77777777" w:rsidR="004D2B3C" w:rsidRDefault="004D2B3C"/>
    <w:p w14:paraId="4D3A2DFC" w14:textId="77777777" w:rsidR="004D2B3C" w:rsidRDefault="005C3B67">
      <w:pPr>
        <w:pBdr>
          <w:bottom w:val="single" w:sz="1" w:space="1" w:color="DBE5F1"/>
        </w:pBdr>
        <w:spacing w:before="240" w:after="240"/>
      </w:pPr>
      <w:r>
        <w:rPr>
          <w:b/>
          <w:color w:val="365F92"/>
          <w:sz w:val="24"/>
        </w:rPr>
        <w:t>Multi-Performer Projects</w:t>
      </w:r>
    </w:p>
    <w:p w14:paraId="4C02FD47" w14:textId="77777777" w:rsidR="004D2B3C" w:rsidRDefault="0051417E" w:rsidP="00E60288">
      <w:pPr>
        <w:rPr>
          <w:i/>
          <w:color w:val="000000"/>
        </w:rPr>
      </w:pPr>
      <w:r w:rsidRPr="00E60288">
        <w:rPr>
          <w:i/>
          <w:color w:val="C45911" w:themeColor="accent2" w:themeShade="BF"/>
          <w:sz w:val="20"/>
          <w:szCs w:val="20"/>
        </w:rPr>
        <w:lastRenderedPageBreak/>
        <w:t>When two or more Labs are working in partnership with each other to achieve a common objective/goal, their AOP Projects are considered Multi-Performer Projects. The source for these projects typically come from Directly Funded AOPs. The Labs share the same AOP Project Title and overall objective. However, the Lab tasks are distinct from each other yet are interdependent. Thus, the performances of these Labs can affect each other (i.e. a delay in a Lab’s project can impact the others) and the overall goal.</w:t>
      </w:r>
    </w:p>
    <w:tbl>
      <w:tblPr>
        <w:tblW w:w="10944" w:type="dxa"/>
        <w:tblLayout w:type="fixed"/>
        <w:tblLook w:val="04A0" w:firstRow="1" w:lastRow="0" w:firstColumn="1" w:lastColumn="0" w:noHBand="0" w:noVBand="1"/>
      </w:tblPr>
      <w:tblGrid>
        <w:gridCol w:w="5472"/>
        <w:gridCol w:w="5472"/>
      </w:tblGrid>
      <w:tr w:rsidR="00BC1644" w:rsidRPr="0070509E" w14:paraId="09BF3631"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9BB79BE"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228423339"/>
                <w:placeholder>
                  <w:docPart w:val="5B23ED1503BC498A8D4523D397D4E7F7"/>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End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83A258C"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770522165"/>
                <w:placeholder>
                  <w:docPart w:val="3DF802094EF04337984A336BBC8BA944"/>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EndPr/>
              <w:sdtContent>
                <w:r w:rsidRPr="00502F48">
                  <w:rPr>
                    <w:rStyle w:val="PlaceholderText"/>
                    <w:sz w:val="20"/>
                    <w:szCs w:val="20"/>
                  </w:rPr>
                  <w:t>Choose an item.</w:t>
                </w:r>
              </w:sdtContent>
            </w:sdt>
          </w:p>
        </w:tc>
      </w:tr>
      <w:tr w:rsidR="00BC1644" w:rsidRPr="00EF2E3D" w14:paraId="0814CE0E"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78EB079"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297036380"/>
                <w:placeholder>
                  <w:docPart w:val="4CD729D50D6449C29580EA93A3991DD8"/>
                </w:placeholder>
                <w:showingPlcHdr/>
              </w:sdtPr>
              <w:sdtEndPr>
                <w:rPr>
                  <w:rStyle w:val="DefaultParagraphFont"/>
                  <w:b/>
                  <w:color w:val="auto"/>
                </w:rPr>
              </w:sdtEndPr>
              <w:sdtContent>
                <w:r w:rsidRPr="0070509E">
                  <w:rPr>
                    <w:rStyle w:val="PlaceholderText"/>
                    <w:sz w:val="20"/>
                    <w:szCs w:val="20"/>
                  </w:rPr>
                  <w:t>Click here to enter text.</w:t>
                </w:r>
              </w:sdtContent>
            </w:sdt>
          </w:p>
        </w:tc>
      </w:tr>
      <w:tr w:rsidR="00BC1644" w:rsidRPr="00EF2E3D" w14:paraId="06591575" w14:textId="77777777" w:rsidTr="0051417E">
        <w:trPr>
          <w:trHeight w:val="82"/>
        </w:trPr>
        <w:tc>
          <w:tcPr>
            <w:tcW w:w="10944" w:type="dxa"/>
            <w:gridSpan w:val="2"/>
            <w:tcBorders>
              <w:top w:val="single" w:sz="1" w:space="0" w:color="000000"/>
              <w:left w:val="single" w:sz="1" w:space="0" w:color="000000"/>
              <w:bottom w:val="single" w:sz="1" w:space="0" w:color="000000"/>
              <w:right w:val="single" w:sz="1" w:space="0" w:color="000000"/>
            </w:tcBorders>
            <w:shd w:val="clear" w:color="auto" w:fill="D9D9D9" w:themeFill="background1" w:themeFillShade="D9"/>
            <w:tcMar>
              <w:top w:w="60" w:type="dxa"/>
              <w:left w:w="60" w:type="dxa"/>
              <w:bottom w:w="60" w:type="dxa"/>
              <w:right w:w="60" w:type="dxa"/>
            </w:tcMar>
            <w:vAlign w:val="center"/>
          </w:tcPr>
          <w:p w14:paraId="21319620" w14:textId="77777777" w:rsidR="00BC1644" w:rsidRPr="00BC1644" w:rsidRDefault="00BC1644" w:rsidP="00BC1644">
            <w:pPr>
              <w:spacing w:after="0"/>
              <w:rPr>
                <w:b/>
                <w:color w:val="000000"/>
                <w:sz w:val="10"/>
                <w:szCs w:val="10"/>
              </w:rPr>
            </w:pPr>
          </w:p>
        </w:tc>
      </w:tr>
      <w:tr w:rsidR="00BC1644" w:rsidRPr="00502F48" w14:paraId="7FF64F01"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298D617"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1575577774"/>
                <w:placeholder>
                  <w:docPart w:val="6765D7C806B849DAAFB1EAEEC61236D6"/>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End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C59E6C1"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2133619342"/>
                <w:placeholder>
                  <w:docPart w:val="D8AF9004D1B24EF7BF07BC1613D1CD19"/>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EndPr/>
              <w:sdtContent>
                <w:r w:rsidRPr="00502F48">
                  <w:rPr>
                    <w:rStyle w:val="PlaceholderText"/>
                    <w:sz w:val="20"/>
                    <w:szCs w:val="20"/>
                  </w:rPr>
                  <w:t>Choose an item.</w:t>
                </w:r>
              </w:sdtContent>
            </w:sdt>
          </w:p>
        </w:tc>
      </w:tr>
      <w:tr w:rsidR="00BC1644" w:rsidRPr="00EF2E3D" w14:paraId="231C4EAC"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41D1DA"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1245096707"/>
                <w:placeholder>
                  <w:docPart w:val="27DF92A8FF7B4705A6BA5AC840785653"/>
                </w:placeholder>
                <w:showingPlcHdr/>
              </w:sdtPr>
              <w:sdtEndPr>
                <w:rPr>
                  <w:rStyle w:val="DefaultParagraphFont"/>
                  <w:b/>
                  <w:color w:val="auto"/>
                </w:rPr>
              </w:sdtEndPr>
              <w:sdtContent>
                <w:r w:rsidRPr="0070509E">
                  <w:rPr>
                    <w:rStyle w:val="PlaceholderText"/>
                    <w:sz w:val="20"/>
                    <w:szCs w:val="20"/>
                  </w:rPr>
                  <w:t>Click here to enter text.</w:t>
                </w:r>
              </w:sdtContent>
            </w:sdt>
          </w:p>
        </w:tc>
      </w:tr>
      <w:tr w:rsidR="00BC1644" w:rsidRPr="00EF2E3D" w14:paraId="573E7E8C" w14:textId="77777777" w:rsidTr="00BC1644">
        <w:tc>
          <w:tcPr>
            <w:tcW w:w="10944" w:type="dxa"/>
            <w:gridSpan w:val="2"/>
            <w:tcBorders>
              <w:top w:val="single" w:sz="1" w:space="0" w:color="000000"/>
              <w:left w:val="single" w:sz="1" w:space="0" w:color="000000"/>
              <w:bottom w:val="single" w:sz="1" w:space="0" w:color="000000"/>
              <w:right w:val="single" w:sz="1" w:space="0" w:color="000000"/>
            </w:tcBorders>
            <w:shd w:val="clear" w:color="auto" w:fill="D9D9D9" w:themeFill="background1" w:themeFillShade="D9"/>
            <w:tcMar>
              <w:top w:w="60" w:type="dxa"/>
              <w:left w:w="60" w:type="dxa"/>
              <w:bottom w:w="60" w:type="dxa"/>
              <w:right w:w="60" w:type="dxa"/>
            </w:tcMar>
          </w:tcPr>
          <w:p w14:paraId="1002D1FD" w14:textId="77777777" w:rsidR="00BC1644" w:rsidRPr="00BC1644" w:rsidRDefault="00BC1644" w:rsidP="00BC1644">
            <w:pPr>
              <w:spacing w:after="0"/>
              <w:rPr>
                <w:b/>
                <w:color w:val="000000"/>
                <w:sz w:val="10"/>
                <w:szCs w:val="10"/>
              </w:rPr>
            </w:pPr>
          </w:p>
        </w:tc>
      </w:tr>
      <w:tr w:rsidR="00BC1644" w:rsidRPr="00502F48" w14:paraId="1102C780" w14:textId="77777777" w:rsidTr="00707DF4">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3899E13" w14:textId="77777777" w:rsidR="00BC1644" w:rsidRPr="00BF4D87" w:rsidRDefault="00BC1644" w:rsidP="00707DF4">
            <w:pPr>
              <w:spacing w:after="0"/>
            </w:pPr>
            <w:r>
              <w:rPr>
                <w:b/>
                <w:color w:val="000000"/>
              </w:rPr>
              <w:t>Office:</w:t>
            </w:r>
            <w:r w:rsidRPr="0019651E">
              <w:rPr>
                <w:color w:val="000000"/>
                <w:sz w:val="20"/>
                <w:szCs w:val="20"/>
              </w:rPr>
              <w:t xml:space="preserve"> </w:t>
            </w:r>
            <w:sdt>
              <w:sdtPr>
                <w:rPr>
                  <w:sz w:val="20"/>
                  <w:szCs w:val="20"/>
                </w:rPr>
                <w:id w:val="799341980"/>
                <w:placeholder>
                  <w:docPart w:val="E21F9E2615E646A380C87F45DDEF7C9A"/>
                </w:placeholder>
                <w:showingPlcHdr/>
                <w:dropDownList>
                  <w:listItem w:value="Choose an item."/>
                  <w:listItem w:displayText="EE-3B Bioenergy Technologies Office" w:value="EE-3B Bioenergy Technologies Office"/>
                  <w:listItem w:displayText="EE-3F Fuel Cell Technologies Office" w:value="EE-3F Fuel Cell Technologies Office"/>
                  <w:listItem w:displayText="EE-3V Vehicle Technologies Office" w:value="EE-3V Vehicle Technologies Office"/>
                  <w:listItem w:displayText="EE-4G Geothermal Technologies Office" w:value="EE-4G Geothermal Technologies Office"/>
                  <w:listItem w:displayText="EE-4S Solar Energy Technologies Office" w:value="EE-4S Solar Energy Technologies Office"/>
                  <w:listItem w:displayText="EE-4W Water Power Technologies Office" w:value="EE-4W Water Power Technologies Office"/>
                  <w:listItem w:displayText="EE-4W Wind Energy Technologies Office" w:value="EE-4W Wind Energy Technologies Office"/>
                  <w:listItem w:displayText="EE-5A Advanced Manufacturing Office" w:value="EE-5A Advanced Manufacturing Office"/>
                  <w:listItem w:displayText="EE-5B Building Technologies Office" w:value="EE-5B Building Technologies Office"/>
                  <w:listItem w:displayText="EE-5F Federal Energy Management Program Office" w:value="EE-5F Federal Energy Management Program Office"/>
                  <w:listItem w:displayText="EE-5S Sustainability Performance Office" w:value="EE-5S Sustainability Performance Office"/>
                  <w:listItem w:displayText="EE-5W Weatherization and Intergovernmental Programs Office" w:value="EE-5W Weatherization and Intergovernmental Programs Office"/>
                  <w:listItem w:displayText="EE-61 Office of Strategic Programs" w:value="EE-61 Office of Strategic Programs"/>
                  <w:listItem w:displayText="National Lab Oversite Office" w:value="National Lab Oversite Office"/>
                </w:dropDownList>
              </w:sdtPr>
              <w:sdtEndPr/>
              <w:sdtContent>
                <w:r w:rsidRPr="00502F48">
                  <w:rPr>
                    <w:rStyle w:val="PlaceholderText"/>
                    <w:sz w:val="20"/>
                    <w:szCs w:val="20"/>
                  </w:rPr>
                  <w:t>Choose an item.</w:t>
                </w:r>
              </w:sdtContent>
            </w:sdt>
          </w:p>
        </w:tc>
        <w:tc>
          <w:tcPr>
            <w:tcW w:w="5472"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181F0E2" w14:textId="77777777" w:rsidR="00BC1644" w:rsidRPr="00502F48" w:rsidRDefault="00BC1644" w:rsidP="00707DF4">
            <w:r>
              <w:rPr>
                <w:b/>
                <w:color w:val="000000"/>
              </w:rPr>
              <w:t>Lab:</w:t>
            </w:r>
            <w:r w:rsidRPr="00502F48">
              <w:rPr>
                <w:color w:val="000000"/>
                <w:sz w:val="20"/>
                <w:szCs w:val="20"/>
              </w:rPr>
              <w:t xml:space="preserve"> </w:t>
            </w:r>
            <w:sdt>
              <w:sdtPr>
                <w:rPr>
                  <w:sz w:val="20"/>
                  <w:szCs w:val="20"/>
                </w:rPr>
                <w:id w:val="-999505725"/>
                <w:placeholder>
                  <w:docPart w:val="48CADFE0E83E46DB91994B1C227A8547"/>
                </w:placeholder>
                <w:showingPlcHdr/>
                <w:dropDownList>
                  <w:listItem w:value="Choose an item."/>
                  <w:listItem w:displayText="AMES" w:value="AMES"/>
                  <w:listItem w:displayText="ANL" w:value="ANL"/>
                  <w:listItem w:displayText="BNL" w:value="BNL"/>
                  <w:listItem w:displayText="CNS" w:value="CNS"/>
                  <w:listItem w:displayText="FERMI" w:value="FERMI"/>
                  <w:listItem w:displayText="INL" w:value="INL"/>
                  <w:listItem w:displayText="JPL" w:value="JPL"/>
                  <w:listItem w:displayText="LBNL" w:value="LBNL"/>
                  <w:listItem w:displayText="LLNL" w:value="LLNL"/>
                  <w:listItem w:displayText="LANL" w:value="LANL"/>
                  <w:listItem w:displayText="NETL" w:value="NETL"/>
                  <w:listItem w:displayText="NREL" w:value="NREL"/>
                  <w:listItem w:displayText="NREL-SIG" w:value="NREL-SIG"/>
                  <w:listItem w:displayText="ORISE" w:value="ORISE"/>
                  <w:listItem w:displayText="ORNL" w:value="ORNL"/>
                  <w:listItem w:displayText="PNNL" w:value="PNNL"/>
                  <w:listItem w:displayText="SLAC" w:value="SLAC"/>
                  <w:listItem w:displayText="SNL" w:value="SNL"/>
                  <w:listItem w:displayText="SRNL" w:value="SRNL"/>
                  <w:listItem w:displayText="WHQ" w:value="WHQ"/>
                </w:dropDownList>
              </w:sdtPr>
              <w:sdtEndPr/>
              <w:sdtContent>
                <w:r w:rsidRPr="00502F48">
                  <w:rPr>
                    <w:rStyle w:val="PlaceholderText"/>
                    <w:sz w:val="20"/>
                    <w:szCs w:val="20"/>
                  </w:rPr>
                  <w:t>Choose an item.</w:t>
                </w:r>
              </w:sdtContent>
            </w:sdt>
          </w:p>
        </w:tc>
      </w:tr>
      <w:tr w:rsidR="00BC1644" w:rsidRPr="00EF2E3D" w14:paraId="130F7B71" w14:textId="77777777" w:rsidTr="00707DF4">
        <w:tc>
          <w:tcPr>
            <w:tcW w:w="10944" w:type="dxa"/>
            <w:gridSpan w:val="2"/>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2AC3239" w14:textId="77777777" w:rsidR="00BC1644" w:rsidRPr="00EF2E3D" w:rsidRDefault="00BC1644" w:rsidP="00707DF4">
            <w:pPr>
              <w:rPr>
                <w:color w:val="262626" w:themeColor="text1" w:themeTint="D9"/>
              </w:rPr>
            </w:pPr>
            <w:r>
              <w:rPr>
                <w:b/>
                <w:color w:val="000000"/>
              </w:rPr>
              <w:t xml:space="preserve">Project Title </w:t>
            </w:r>
            <w:r w:rsidRPr="00502F48">
              <w:rPr>
                <w:i/>
                <w:color w:val="000000"/>
                <w:sz w:val="20"/>
                <w:szCs w:val="20"/>
              </w:rPr>
              <w:t>(Can search for words found in title)</w:t>
            </w:r>
            <w:r>
              <w:rPr>
                <w:b/>
                <w:color w:val="000000"/>
              </w:rPr>
              <w:t>:</w:t>
            </w:r>
            <w:r w:rsidRPr="006F1AB3">
              <w:rPr>
                <w:color w:val="000000"/>
                <w:sz w:val="20"/>
                <w:szCs w:val="20"/>
              </w:rPr>
              <w:t xml:space="preserve"> </w:t>
            </w:r>
            <w:sdt>
              <w:sdtPr>
                <w:rPr>
                  <w:rStyle w:val="MainBodyStyle"/>
                  <w:sz w:val="20"/>
                  <w:szCs w:val="20"/>
                </w:rPr>
                <w:id w:val="1872190874"/>
                <w:placeholder>
                  <w:docPart w:val="AF8F78CECFEB4986ABC3446C3A7E85C0"/>
                </w:placeholder>
                <w:showingPlcHdr/>
              </w:sdtPr>
              <w:sdtEndPr>
                <w:rPr>
                  <w:rStyle w:val="DefaultParagraphFont"/>
                  <w:b/>
                  <w:color w:val="auto"/>
                </w:rPr>
              </w:sdtEndPr>
              <w:sdtContent>
                <w:r w:rsidRPr="0070509E">
                  <w:rPr>
                    <w:rStyle w:val="PlaceholderText"/>
                    <w:sz w:val="20"/>
                    <w:szCs w:val="20"/>
                  </w:rPr>
                  <w:t>Click here to enter text.</w:t>
                </w:r>
              </w:sdtContent>
            </w:sdt>
          </w:p>
        </w:tc>
      </w:tr>
    </w:tbl>
    <w:p w14:paraId="53FF6382" w14:textId="77777777" w:rsidR="004D2B3C" w:rsidRDefault="004D2B3C"/>
    <w:p w14:paraId="07995AAE" w14:textId="77777777" w:rsidR="004D2B3C" w:rsidRDefault="005C3B67">
      <w:pPr>
        <w:pBdr>
          <w:bottom w:val="single" w:sz="1" w:space="1" w:color="DBE5F1"/>
        </w:pBdr>
        <w:spacing w:before="240" w:after="240"/>
      </w:pPr>
      <w:r>
        <w:rPr>
          <w:b/>
          <w:color w:val="365F92"/>
          <w:sz w:val="24"/>
        </w:rPr>
        <w:t>Milestones</w:t>
      </w:r>
    </w:p>
    <w:p w14:paraId="213880A2" w14:textId="77777777" w:rsidR="004D2B3C" w:rsidRDefault="00D0418C" w:rsidP="00D0418C">
      <w:r w:rsidRPr="00D0418C">
        <w:rPr>
          <w:i/>
          <w:color w:val="C45911" w:themeColor="accent2" w:themeShade="BF"/>
          <w:sz w:val="20"/>
          <w:szCs w:val="20"/>
        </w:rPr>
        <w:t xml:space="preserve">EERE’s guidance is for each </w:t>
      </w:r>
      <w:r w:rsidR="007B01D3">
        <w:rPr>
          <w:i/>
          <w:color w:val="C45911" w:themeColor="accent2" w:themeShade="BF"/>
          <w:sz w:val="20"/>
          <w:szCs w:val="20"/>
        </w:rPr>
        <w:t>project to have o</w:t>
      </w:r>
      <w:r w:rsidRPr="00D0418C">
        <w:rPr>
          <w:i/>
          <w:color w:val="C45911" w:themeColor="accent2" w:themeShade="BF"/>
          <w:sz w:val="20"/>
          <w:szCs w:val="20"/>
        </w:rPr>
        <w:t>ne</w:t>
      </w:r>
      <w:r w:rsidR="007B01D3">
        <w:rPr>
          <w:i/>
          <w:color w:val="C45911" w:themeColor="accent2" w:themeShade="BF"/>
          <w:sz w:val="20"/>
          <w:szCs w:val="20"/>
        </w:rPr>
        <w:t xml:space="preserve"> (1)</w:t>
      </w:r>
      <w:r w:rsidRPr="00D0418C">
        <w:rPr>
          <w:i/>
          <w:color w:val="C45911" w:themeColor="accent2" w:themeShade="BF"/>
          <w:sz w:val="20"/>
          <w:szCs w:val="20"/>
        </w:rPr>
        <w:t xml:space="preserve"> Major Annual Milestone per year</w:t>
      </w:r>
      <w:r>
        <w:rPr>
          <w:i/>
          <w:color w:val="C45911" w:themeColor="accent2" w:themeShade="BF"/>
          <w:sz w:val="20"/>
          <w:szCs w:val="20"/>
        </w:rPr>
        <w:t xml:space="preserve"> </w:t>
      </w:r>
      <w:r w:rsidRPr="00D0418C">
        <w:rPr>
          <w:i/>
          <w:color w:val="C45911" w:themeColor="accent2" w:themeShade="BF"/>
          <w:sz w:val="20"/>
          <w:szCs w:val="20"/>
        </w:rPr>
        <w:t>and Up to three</w:t>
      </w:r>
      <w:r w:rsidR="007B01D3">
        <w:rPr>
          <w:i/>
          <w:color w:val="C45911" w:themeColor="accent2" w:themeShade="BF"/>
          <w:sz w:val="20"/>
          <w:szCs w:val="20"/>
        </w:rPr>
        <w:t xml:space="preserve"> (3)</w:t>
      </w:r>
      <w:r w:rsidRPr="00D0418C">
        <w:rPr>
          <w:i/>
          <w:color w:val="C45911" w:themeColor="accent2" w:themeShade="BF"/>
          <w:sz w:val="20"/>
          <w:szCs w:val="20"/>
        </w:rPr>
        <w:t xml:space="preserve"> Progress Measures per year (envisioned to be quarterly during quarters where there is no Major Annual Milestone due)</w:t>
      </w:r>
      <w:r w:rsidR="007B01D3">
        <w:rPr>
          <w:i/>
          <w:color w:val="C45911" w:themeColor="accent2" w:themeShade="BF"/>
          <w:sz w:val="20"/>
          <w:szCs w:val="20"/>
        </w:rPr>
        <w:t>.</w:t>
      </w:r>
    </w:p>
    <w:tbl>
      <w:tblPr>
        <w:tblW w:w="10979" w:type="dxa"/>
        <w:tblLayout w:type="fixed"/>
        <w:tblLook w:val="04A0" w:firstRow="1" w:lastRow="0" w:firstColumn="1" w:lastColumn="0" w:noHBand="0" w:noVBand="1"/>
      </w:tblPr>
      <w:tblGrid>
        <w:gridCol w:w="7739"/>
        <w:gridCol w:w="1350"/>
        <w:gridCol w:w="1890"/>
      </w:tblGrid>
      <w:tr w:rsidR="007B01D3" w14:paraId="2496D380" w14:textId="77777777" w:rsidTr="00616F68">
        <w:trPr>
          <w:tblHeader/>
        </w:trPr>
        <w:tc>
          <w:tcPr>
            <w:tcW w:w="773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FAB7BE7" w14:textId="77777777" w:rsidR="007B01D3" w:rsidRDefault="007B01D3" w:rsidP="00395A0F">
            <w:pPr>
              <w:jc w:val="center"/>
            </w:pPr>
            <w:r>
              <w:rPr>
                <w:b/>
                <w:color w:val="FFFFFF"/>
              </w:rPr>
              <w:t>Milestone Name/Description</w:t>
            </w:r>
          </w:p>
        </w:tc>
        <w:tc>
          <w:tcPr>
            <w:tcW w:w="135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0BD1779" w14:textId="77777777" w:rsidR="007B01D3" w:rsidRDefault="007B01D3" w:rsidP="00395A0F">
            <w:pPr>
              <w:jc w:val="center"/>
            </w:pPr>
            <w:r>
              <w:rPr>
                <w:b/>
                <w:color w:val="FFFFFF"/>
              </w:rPr>
              <w:t>End Date</w:t>
            </w:r>
          </w:p>
        </w:tc>
        <w:tc>
          <w:tcPr>
            <w:tcW w:w="189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13A4C88" w14:textId="77777777" w:rsidR="007B01D3" w:rsidRDefault="007B01D3" w:rsidP="00395A0F">
            <w:pPr>
              <w:jc w:val="center"/>
            </w:pPr>
            <w:r>
              <w:rPr>
                <w:b/>
                <w:color w:val="FFFFFF"/>
              </w:rPr>
              <w:t>Type</w:t>
            </w:r>
          </w:p>
        </w:tc>
      </w:tr>
      <w:tr w:rsidR="007D578F" w14:paraId="540A51AE" w14:textId="77777777" w:rsidTr="00616F68">
        <w:sdt>
          <w:sdtPr>
            <w:rPr>
              <w:rStyle w:val="MainBodyStyle"/>
              <w:sz w:val="20"/>
              <w:szCs w:val="20"/>
            </w:rPr>
            <w:id w:val="440035588"/>
            <w:placeholder>
              <w:docPart w:val="E070D20A9AF3D54DADD90054CCF5F38C"/>
            </w:placeholder>
          </w:sdtPr>
          <w:sdtEndPr>
            <w:rPr>
              <w:rStyle w:val="ar9btlmpwvfbwyzzom2"/>
              <w:b/>
              <w:color w:val="auto"/>
            </w:rPr>
          </w:sdtEndPr>
          <w:sdtContent>
            <w:tc>
              <w:tcPr>
                <w:tcW w:w="773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93CA406" w14:textId="74F16AAB" w:rsidR="007D578F" w:rsidRPr="00D23C86" w:rsidRDefault="007D578F" w:rsidP="00A3085A">
                <w:pPr>
                  <w:rPr>
                    <w:color w:val="262626" w:themeColor="text1" w:themeTint="D9"/>
                  </w:rPr>
                </w:pPr>
                <w:r>
                  <w:rPr>
                    <w:rStyle w:val="MainBodyStyle"/>
                    <w:sz w:val="20"/>
                    <w:szCs w:val="20"/>
                  </w:rPr>
                  <w:t>FY</w:t>
                </w:r>
                <w:r w:rsidR="006E407B">
                  <w:rPr>
                    <w:rStyle w:val="MainBodyStyle"/>
                    <w:sz w:val="20"/>
                    <w:szCs w:val="20"/>
                  </w:rPr>
                  <w:t>19</w:t>
                </w:r>
                <w:r>
                  <w:rPr>
                    <w:rStyle w:val="MainBodyStyle"/>
                    <w:sz w:val="20"/>
                    <w:szCs w:val="20"/>
                  </w:rPr>
                  <w:t>Q</w:t>
                </w:r>
                <w:r w:rsidR="006E407B">
                  <w:rPr>
                    <w:rStyle w:val="MainBodyStyle"/>
                    <w:sz w:val="20"/>
                    <w:szCs w:val="20"/>
                  </w:rPr>
                  <w:t>4</w:t>
                </w:r>
                <w:r>
                  <w:rPr>
                    <w:rStyle w:val="MainBodyStyle"/>
                    <w:sz w:val="20"/>
                    <w:szCs w:val="20"/>
                  </w:rPr>
                  <w:t xml:space="preserve">: </w:t>
                </w:r>
                <w:r w:rsidR="006A4A86">
                  <w:rPr>
                    <w:rStyle w:val="MainBodyStyle"/>
                    <w:sz w:val="20"/>
                    <w:szCs w:val="20"/>
                  </w:rPr>
                  <w:t xml:space="preserve">NREL will complete a detailed </w:t>
                </w:r>
                <w:r>
                  <w:rPr>
                    <w:rStyle w:val="MainBodyStyle"/>
                    <w:sz w:val="20"/>
                    <w:szCs w:val="20"/>
                  </w:rPr>
                  <w:t>plan fo</w:t>
                </w:r>
                <w:ins w:id="2" w:author="Hamilton, Nicholas" w:date="2019-07-29T12:46:00Z">
                  <w:r w:rsidR="006C6B91">
                    <w:rPr>
                      <w:rStyle w:val="MainBodyStyle"/>
                      <w:sz w:val="20"/>
                      <w:szCs w:val="20"/>
                    </w:rPr>
                    <w:t xml:space="preserve">r </w:t>
                  </w:r>
                </w:ins>
                <w:del w:id="3" w:author="Hamilton, Nicholas" w:date="2019-07-29T12:46:00Z">
                  <w:r w:rsidDel="006C6B91">
                    <w:rPr>
                      <w:rStyle w:val="MainBodyStyle"/>
                      <w:sz w:val="20"/>
                      <w:szCs w:val="20"/>
                    </w:rPr>
                    <w:delText xml:space="preserve">r incorporation of </w:delText>
                  </w:r>
                </w:del>
                <w:ins w:id="4" w:author="Hamilton, Nicholas" w:date="2019-07-29T12:46:00Z">
                  <w:r w:rsidR="006C6B91">
                    <w:rPr>
                      <w:rStyle w:val="MainBodyStyle"/>
                      <w:sz w:val="20"/>
                      <w:szCs w:val="20"/>
                    </w:rPr>
                    <w:t>aero</w:t>
                  </w:r>
                </w:ins>
                <w:r>
                  <w:rPr>
                    <w:rStyle w:val="MainBodyStyle"/>
                    <w:sz w:val="20"/>
                    <w:szCs w:val="20"/>
                  </w:rPr>
                  <w:t>acoustic measurement</w:t>
                </w:r>
                <w:ins w:id="5" w:author="Hamilton, Nicholas" w:date="2019-07-29T12:46:00Z">
                  <w:r w:rsidR="006C6B91">
                    <w:rPr>
                      <w:rStyle w:val="MainBodyStyle"/>
                      <w:sz w:val="20"/>
                      <w:szCs w:val="20"/>
                    </w:rPr>
                    <w:t xml:space="preserve">s of a utility scale wind turbine </w:t>
                  </w:r>
                </w:ins>
                <w:del w:id="6" w:author="Hamilton, Nicholas" w:date="2019-07-29T12:46:00Z">
                  <w:r w:rsidDel="006C6B91">
                    <w:rPr>
                      <w:rStyle w:val="MainBodyStyle"/>
                      <w:sz w:val="20"/>
                      <w:szCs w:val="20"/>
                    </w:rPr>
                    <w:delText xml:space="preserve"> campaign into the existing </w:delText>
                  </w:r>
                  <w:r w:rsidR="00964EDB" w:rsidDel="006C6B91">
                    <w:rPr>
                      <w:rStyle w:val="MainBodyStyle"/>
                      <w:sz w:val="20"/>
                      <w:szCs w:val="20"/>
                    </w:rPr>
                    <w:delText xml:space="preserve">field </w:delText>
                  </w:r>
                  <w:r w:rsidDel="006C6B91">
                    <w:rPr>
                      <w:rStyle w:val="MainBodyStyle"/>
                      <w:sz w:val="20"/>
                      <w:szCs w:val="20"/>
                    </w:rPr>
                    <w:delText>experimental campaign</w:delText>
                  </w:r>
                  <w:r w:rsidR="006A4A86" w:rsidDel="006C6B91">
                    <w:rPr>
                      <w:rStyle w:val="MainBodyStyle"/>
                      <w:sz w:val="20"/>
                      <w:szCs w:val="20"/>
                    </w:rPr>
                    <w:delText xml:space="preserve"> and submit to </w:delText>
                  </w:r>
                  <w:r w:rsidR="00964EDB" w:rsidDel="006C6B91">
                    <w:rPr>
                      <w:rStyle w:val="MainBodyStyle"/>
                      <w:sz w:val="20"/>
                      <w:szCs w:val="20"/>
                    </w:rPr>
                    <w:delText>project partner</w:delText>
                  </w:r>
                </w:del>
                <w:ins w:id="7" w:author="Hamilton, Nicholas" w:date="2019-07-29T12:46:00Z">
                  <w:r w:rsidR="006C6B91">
                    <w:rPr>
                      <w:rStyle w:val="MainBodyStyle"/>
                      <w:sz w:val="20"/>
                      <w:szCs w:val="20"/>
                    </w:rPr>
                    <w:t xml:space="preserve">operating under conditions </w:t>
                  </w:r>
                </w:ins>
                <w:ins w:id="8" w:author="Hamilton, Nicholas" w:date="2019-07-29T12:47:00Z">
                  <w:r w:rsidR="006C6B91">
                    <w:rPr>
                      <w:rStyle w:val="MainBodyStyle"/>
                      <w:sz w:val="20"/>
                      <w:szCs w:val="20"/>
                    </w:rPr>
                    <w:t>specified in modern wind plant control strategies</w:t>
                  </w:r>
                </w:ins>
                <w:r w:rsidR="006A4A86">
                  <w:rPr>
                    <w:rStyle w:val="MainBodyStyle"/>
                    <w:sz w:val="20"/>
                    <w:szCs w:val="20"/>
                  </w:rPr>
                  <w:t xml:space="preserve"> by September 30, 2019.</w:t>
                </w:r>
              </w:p>
            </w:tc>
          </w:sdtContent>
        </w:sdt>
        <w:sdt>
          <w:sdtPr>
            <w:rPr>
              <w:rStyle w:val="MainBodyStyle"/>
              <w:sz w:val="20"/>
              <w:szCs w:val="20"/>
            </w:rPr>
            <w:id w:val="767275092"/>
            <w:placeholder>
              <w:docPart w:val="AC7308D534673E4092A6F998A34CEAFF"/>
            </w:placeholder>
            <w:date w:fullDate="2019-09-30T00:00:00Z">
              <w:dateFormat w:val="M/d/yyyy"/>
              <w:lid w:val="en-US"/>
              <w:storeMappedDataAs w:val="dateTime"/>
              <w:calendar w:val="gregorian"/>
            </w:date>
          </w:sdtPr>
          <w:sdtEndPr>
            <w:rPr>
              <w:rStyle w:val="MainBodyStyle"/>
            </w:rPr>
          </w:sdtEndPr>
          <w:sdtContent>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66D61CE" w14:textId="78D1ED53" w:rsidR="007D578F" w:rsidRPr="00B15AC7" w:rsidRDefault="006A4A86" w:rsidP="00395A0F">
                <w:pPr>
                  <w:rPr>
                    <w:sz w:val="20"/>
                    <w:szCs w:val="20"/>
                  </w:rPr>
                </w:pPr>
                <w:r>
                  <w:rPr>
                    <w:rStyle w:val="MainBodyStyle"/>
                    <w:sz w:val="20"/>
                    <w:szCs w:val="20"/>
                  </w:rPr>
                  <w:t>9/30/2019</w:t>
                </w:r>
              </w:p>
            </w:tc>
          </w:sdtContent>
        </w:sdt>
        <w:sdt>
          <w:sdtPr>
            <w:rPr>
              <w:rStyle w:val="MainBodyStyle"/>
              <w:sz w:val="20"/>
              <w:szCs w:val="20"/>
            </w:rPr>
            <w:id w:val="-981694143"/>
            <w:placeholder>
              <w:docPart w:val="54B81EDBEABAC54FA5BA87C4FA832706"/>
            </w:placeholder>
            <w:dropDownList>
              <w:listItem w:value="Choose an item."/>
              <w:listItem w:displayText="Annual Milestone (Regular)" w:value="Annual Milestone (Regular)"/>
              <w:listItem w:displayText="Annual Milestone (Stretch)" w:value="Annual Milestone (Stretch)"/>
              <w:listItem w:displayText="Quarterly Progress Measure (Regular)" w:value="Quarterly Progress Measure (Regular)"/>
              <w:listItem w:displayText="Quarterly Progress Measure (Stretch)" w:value="Quarterly Progress Measure (Stretch)"/>
            </w:dropDownList>
          </w:sdtPr>
          <w:sdtEndPr>
            <w:rPr>
              <w:rStyle w:val="ar9btlmpwvfbwyzzom2"/>
              <w:b/>
              <w:color w:val="auto"/>
            </w:rPr>
          </w:sdtEndPr>
          <w:sdtContent>
            <w:tc>
              <w:tcPr>
                <w:tcW w:w="189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D4DFDB2" w14:textId="6A7771B5" w:rsidR="007D578F" w:rsidRPr="00B15AC7" w:rsidRDefault="007D578F" w:rsidP="00395A0F">
                <w:pPr>
                  <w:rPr>
                    <w:sz w:val="20"/>
                    <w:szCs w:val="20"/>
                  </w:rPr>
                </w:pPr>
                <w:r>
                  <w:rPr>
                    <w:rStyle w:val="MainBodyStyle"/>
                    <w:sz w:val="20"/>
                    <w:szCs w:val="20"/>
                  </w:rPr>
                  <w:t>Quarterly Progress Measure (Regular)</w:t>
                </w:r>
              </w:p>
            </w:tc>
          </w:sdtContent>
        </w:sdt>
      </w:tr>
    </w:tbl>
    <w:p w14:paraId="7FD1F9EF" w14:textId="2CF85FD7" w:rsidR="00D0418C" w:rsidRDefault="00D0418C"/>
    <w:p w14:paraId="356E40A2" w14:textId="77777777" w:rsidR="004D2B3C" w:rsidRDefault="005C3B67">
      <w:pPr>
        <w:pBdr>
          <w:bottom w:val="single" w:sz="1" w:space="1" w:color="DBE5F1"/>
        </w:pBdr>
        <w:spacing w:before="240" w:after="240"/>
      </w:pPr>
      <w:r>
        <w:rPr>
          <w:b/>
          <w:color w:val="365F92"/>
          <w:sz w:val="24"/>
        </w:rPr>
        <w:t>Go/No-Go Decisions</w:t>
      </w:r>
    </w:p>
    <w:p w14:paraId="61B25599" w14:textId="77777777" w:rsidR="007B01D3" w:rsidRPr="007B01D3" w:rsidRDefault="007B01D3" w:rsidP="007B01D3">
      <w:pPr>
        <w:rPr>
          <w:i/>
          <w:color w:val="000000"/>
        </w:rPr>
      </w:pPr>
      <w:r w:rsidRPr="00D0418C">
        <w:rPr>
          <w:i/>
          <w:color w:val="C45911" w:themeColor="accent2" w:themeShade="BF"/>
          <w:sz w:val="20"/>
          <w:szCs w:val="20"/>
        </w:rPr>
        <w:t xml:space="preserve">EERE’s guidance is for each </w:t>
      </w:r>
      <w:r>
        <w:rPr>
          <w:i/>
          <w:color w:val="C45911" w:themeColor="accent2" w:themeShade="BF"/>
          <w:sz w:val="20"/>
          <w:szCs w:val="20"/>
        </w:rPr>
        <w:t>project to have</w:t>
      </w:r>
      <w:r w:rsidRPr="007B01D3">
        <w:rPr>
          <w:i/>
          <w:color w:val="C45911" w:themeColor="accent2" w:themeShade="BF"/>
          <w:sz w:val="20"/>
          <w:szCs w:val="20"/>
        </w:rPr>
        <w:t xml:space="preserve"> one (1) Go-No Go Milestone every 12-18 months.</w:t>
      </w:r>
    </w:p>
    <w:tbl>
      <w:tblPr>
        <w:tblW w:w="10944" w:type="dxa"/>
        <w:tblLayout w:type="fixed"/>
        <w:tblLook w:val="04A0" w:firstRow="1" w:lastRow="0" w:firstColumn="1" w:lastColumn="0" w:noHBand="0" w:noVBand="1"/>
      </w:tblPr>
      <w:tblGrid>
        <w:gridCol w:w="3024"/>
        <w:gridCol w:w="3744"/>
        <w:gridCol w:w="2880"/>
        <w:gridCol w:w="1296"/>
      </w:tblGrid>
      <w:tr w:rsidR="00616F68" w:rsidRPr="00616F68" w14:paraId="1CB0C6B8" w14:textId="77777777" w:rsidTr="00AC4CAC">
        <w:trPr>
          <w:tblHeader/>
        </w:trPr>
        <w:tc>
          <w:tcPr>
            <w:tcW w:w="3024"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118ACB1E"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Name</w:t>
            </w:r>
          </w:p>
        </w:tc>
        <w:tc>
          <w:tcPr>
            <w:tcW w:w="3744"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149EED08"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Description</w:t>
            </w:r>
          </w:p>
        </w:tc>
        <w:tc>
          <w:tcPr>
            <w:tcW w:w="2880"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2FF8090D"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Criteria</w:t>
            </w:r>
          </w:p>
        </w:tc>
        <w:tc>
          <w:tcPr>
            <w:tcW w:w="1296" w:type="dxa"/>
            <w:tcBorders>
              <w:top w:val="single" w:sz="1" w:space="0" w:color="000000"/>
              <w:left w:val="single" w:sz="1" w:space="0" w:color="000000"/>
              <w:bottom w:val="single" w:sz="2" w:space="0" w:color="000000"/>
              <w:right w:val="single" w:sz="1" w:space="0" w:color="000000"/>
            </w:tcBorders>
            <w:shd w:val="clear" w:color="auto" w:fill="1F497D"/>
            <w:tcMar>
              <w:top w:w="60" w:type="dxa"/>
              <w:left w:w="60" w:type="dxa"/>
              <w:bottom w:w="60" w:type="dxa"/>
              <w:right w:w="60" w:type="dxa"/>
            </w:tcMar>
            <w:vAlign w:val="center"/>
          </w:tcPr>
          <w:p w14:paraId="597FF397" w14:textId="77777777" w:rsidR="00616F68" w:rsidRPr="00616F68" w:rsidRDefault="00616F68" w:rsidP="00616F68">
            <w:pPr>
              <w:jc w:val="center"/>
              <w:rPr>
                <w:rFonts w:ascii="Calibri" w:eastAsia="Calibri" w:hAnsi="Calibri" w:cs="Times New Roman"/>
              </w:rPr>
            </w:pPr>
            <w:r w:rsidRPr="00616F68">
              <w:rPr>
                <w:rFonts w:ascii="Calibri" w:eastAsia="Calibri" w:hAnsi="Calibri" w:cs="Times New Roman"/>
                <w:b/>
                <w:color w:val="FFFFFF"/>
              </w:rPr>
              <w:t>Date</w:t>
            </w:r>
          </w:p>
        </w:tc>
      </w:tr>
      <w:tr w:rsidR="00AC4CAC" w:rsidRPr="00616F68" w14:paraId="6B1EFE41" w14:textId="77777777" w:rsidTr="00AC4CAC">
        <w:sdt>
          <w:sdtPr>
            <w:rPr>
              <w:rStyle w:val="MainBodyStyle"/>
              <w:sz w:val="20"/>
              <w:szCs w:val="20"/>
            </w:rPr>
            <w:id w:val="487901546"/>
            <w:placeholder>
              <w:docPart w:val="7CCFB2A7111B4A09B3E021538C85C82F"/>
            </w:placeholder>
          </w:sdtPr>
          <w:sdtEndPr>
            <w:rPr>
              <w:rStyle w:val="ar9btlmpwvfbwyzzom2"/>
              <w:b/>
              <w:color w:val="auto"/>
            </w:rPr>
          </w:sdtEndPr>
          <w:sdtContent>
            <w:tc>
              <w:tcPr>
                <w:tcW w:w="302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465EDCFA" w14:textId="5FF9D2C7" w:rsidR="00AC4CAC" w:rsidRPr="00B15AC7" w:rsidRDefault="00CE5AB4" w:rsidP="00395A0F">
                <w:pPr>
                  <w:rPr>
                    <w:rFonts w:ascii="Calibri" w:eastAsia="Calibri" w:hAnsi="Calibri" w:cs="Times New Roman"/>
                    <w:sz w:val="20"/>
                    <w:szCs w:val="20"/>
                  </w:rPr>
                </w:pPr>
                <w:r>
                  <w:rPr>
                    <w:rStyle w:val="MainBodyStyle"/>
                    <w:sz w:val="20"/>
                    <w:szCs w:val="20"/>
                  </w:rPr>
                  <w:t>N/A</w:t>
                </w:r>
              </w:p>
            </w:tc>
          </w:sdtContent>
        </w:sdt>
        <w:sdt>
          <w:sdtPr>
            <w:rPr>
              <w:rStyle w:val="MainBodyStyle"/>
              <w:sz w:val="20"/>
              <w:szCs w:val="20"/>
            </w:rPr>
            <w:id w:val="1147004922"/>
            <w:placeholder>
              <w:docPart w:val="222B8739C14B4735BC6CB05985205982"/>
            </w:placeholder>
          </w:sdtPr>
          <w:sdtEndPr>
            <w:rPr>
              <w:rStyle w:val="ar9btlmpwvfbwyzzom2"/>
              <w:b/>
              <w:color w:val="auto"/>
            </w:rPr>
          </w:sdtEndPr>
          <w:sdtContent>
            <w:tc>
              <w:tcPr>
                <w:tcW w:w="3744"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405040DB" w14:textId="2C8DD589" w:rsidR="00AC4CAC" w:rsidRPr="00B15AC7" w:rsidRDefault="00CE5AB4" w:rsidP="00395A0F">
                <w:pPr>
                  <w:rPr>
                    <w:rFonts w:ascii="Calibri" w:eastAsia="Calibri" w:hAnsi="Calibri" w:cs="Times New Roman"/>
                    <w:sz w:val="20"/>
                    <w:szCs w:val="20"/>
                  </w:rPr>
                </w:pPr>
                <w:r>
                  <w:rPr>
                    <w:rStyle w:val="MainBodyStyle"/>
                    <w:sz w:val="20"/>
                    <w:szCs w:val="20"/>
                  </w:rPr>
                  <w:t>Planned for FY2020</w:t>
                </w:r>
              </w:p>
            </w:tc>
          </w:sdtContent>
        </w:sdt>
        <w:sdt>
          <w:sdtPr>
            <w:rPr>
              <w:rStyle w:val="MainBodyStyle"/>
              <w:sz w:val="20"/>
              <w:szCs w:val="20"/>
            </w:rPr>
            <w:id w:val="-946698929"/>
            <w:placeholder>
              <w:docPart w:val="C08BE081BF484BB190E51ECA62A3226B"/>
            </w:placeholder>
            <w:showingPlcHdr/>
          </w:sdtPr>
          <w:sdtEndPr>
            <w:rPr>
              <w:rStyle w:val="ar9btlmpwvfbwyzzom2"/>
              <w:b/>
              <w:color w:val="auto"/>
            </w:rPr>
          </w:sdtEndPr>
          <w:sdtContent>
            <w:tc>
              <w:tcPr>
                <w:tcW w:w="2880"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61D4E9D3" w14:textId="77777777" w:rsidR="00AC4CAC" w:rsidRPr="00B15AC7" w:rsidRDefault="00AC4CAC" w:rsidP="00395A0F">
                <w:pPr>
                  <w:rPr>
                    <w:rFonts w:ascii="Calibri" w:eastAsia="Calibri" w:hAnsi="Calibri" w:cs="Times New Roman"/>
                    <w:sz w:val="20"/>
                    <w:szCs w:val="20"/>
                  </w:rPr>
                </w:pPr>
                <w:r w:rsidRPr="00B15AC7">
                  <w:rPr>
                    <w:rStyle w:val="PlaceholderText"/>
                    <w:sz w:val="20"/>
                    <w:szCs w:val="20"/>
                  </w:rPr>
                  <w:t>Click here to enter text.</w:t>
                </w:r>
              </w:p>
            </w:tc>
          </w:sdtContent>
        </w:sdt>
        <w:sdt>
          <w:sdtPr>
            <w:rPr>
              <w:rStyle w:val="MainBodyStyle"/>
              <w:sz w:val="20"/>
              <w:szCs w:val="20"/>
            </w:rPr>
            <w:id w:val="2025895297"/>
            <w:placeholder>
              <w:docPart w:val="4C7D57CB8C6840F4B3572BFDDA0ECC20"/>
            </w:placeholder>
            <w:showingPlcHdr/>
            <w:date w:fullDate="2014-06-19T00:00:00Z">
              <w:dateFormat w:val="M/d/yyyy"/>
              <w:lid w:val="en-US"/>
              <w:storeMappedDataAs w:val="dateTime"/>
              <w:calendar w:val="gregorian"/>
            </w:date>
          </w:sdtPr>
          <w:sdtEndPr>
            <w:rPr>
              <w:rStyle w:val="MainBodyStyle"/>
            </w:rPr>
          </w:sdtEndPr>
          <w:sdtContent>
            <w:tc>
              <w:tcPr>
                <w:tcW w:w="1296" w:type="dxa"/>
                <w:tcBorders>
                  <w:top w:val="single" w:sz="2" w:space="0" w:color="000000"/>
                  <w:left w:val="single" w:sz="2" w:space="0" w:color="000000"/>
                  <w:bottom w:val="single" w:sz="2" w:space="0" w:color="000000"/>
                  <w:right w:val="single" w:sz="2" w:space="0" w:color="000000"/>
                </w:tcBorders>
                <w:tcMar>
                  <w:top w:w="60" w:type="dxa"/>
                  <w:left w:w="60" w:type="dxa"/>
                  <w:bottom w:w="60" w:type="dxa"/>
                  <w:right w:w="60" w:type="dxa"/>
                </w:tcMar>
              </w:tcPr>
              <w:p w14:paraId="401B1C71" w14:textId="77777777" w:rsidR="00AC4CAC" w:rsidRPr="00B15AC7" w:rsidRDefault="00973FBC" w:rsidP="00395A0F">
                <w:pPr>
                  <w:rPr>
                    <w:rFonts w:ascii="Calibri" w:eastAsia="Calibri" w:hAnsi="Calibri" w:cs="Times New Roman"/>
                    <w:sz w:val="20"/>
                    <w:szCs w:val="20"/>
                  </w:rPr>
                </w:pPr>
                <w:r w:rsidRPr="00973FBC">
                  <w:rPr>
                    <w:rStyle w:val="PlaceholderText"/>
                    <w:sz w:val="20"/>
                    <w:szCs w:val="20"/>
                  </w:rPr>
                  <w:t>Enter a date.</w:t>
                </w:r>
              </w:p>
            </w:tc>
          </w:sdtContent>
        </w:sdt>
      </w:tr>
    </w:tbl>
    <w:p w14:paraId="1F0CF056" w14:textId="77777777" w:rsidR="004D2B3C" w:rsidRDefault="004D2B3C"/>
    <w:p w14:paraId="4E6CDC4C" w14:textId="77777777" w:rsidR="004D2B3C" w:rsidRDefault="005C3B67">
      <w:pPr>
        <w:pBdr>
          <w:bottom w:val="single" w:sz="1" w:space="1" w:color="DBE5F1"/>
        </w:pBdr>
        <w:spacing w:before="240" w:after="240"/>
      </w:pPr>
      <w:r>
        <w:rPr>
          <w:b/>
          <w:color w:val="365F92"/>
          <w:sz w:val="24"/>
        </w:rPr>
        <w:t>Risks</w:t>
      </w:r>
    </w:p>
    <w:p w14:paraId="414C2D45" w14:textId="77777777" w:rsidR="004D2B3C" w:rsidRDefault="00194D44">
      <w:r w:rsidRPr="00194D44">
        <w:rPr>
          <w:i/>
          <w:color w:val="C45911" w:themeColor="accent2" w:themeShade="BF"/>
          <w:sz w:val="20"/>
          <w:szCs w:val="20"/>
        </w:rPr>
        <w:t xml:space="preserve">The purpose of this page is to identify and document </w:t>
      </w:r>
      <w:r>
        <w:rPr>
          <w:i/>
          <w:color w:val="C45911" w:themeColor="accent2" w:themeShade="BF"/>
          <w:sz w:val="20"/>
          <w:szCs w:val="20"/>
        </w:rPr>
        <w:t>any risk</w:t>
      </w:r>
      <w:r w:rsidRPr="00194D44">
        <w:rPr>
          <w:i/>
          <w:color w:val="C45911" w:themeColor="accent2" w:themeShade="BF"/>
          <w:sz w:val="20"/>
          <w:szCs w:val="20"/>
        </w:rPr>
        <w:t>s that are associated with the AOP project.</w:t>
      </w:r>
    </w:p>
    <w:tbl>
      <w:tblPr>
        <w:tblW w:w="10944" w:type="dxa"/>
        <w:tblLayout w:type="fixed"/>
        <w:tblLook w:val="04A0" w:firstRow="1" w:lastRow="0" w:firstColumn="1" w:lastColumn="0" w:noHBand="0" w:noVBand="1"/>
      </w:tblPr>
      <w:tblGrid>
        <w:gridCol w:w="2609"/>
        <w:gridCol w:w="1350"/>
        <w:gridCol w:w="1350"/>
        <w:gridCol w:w="900"/>
        <w:gridCol w:w="1080"/>
        <w:gridCol w:w="3655"/>
      </w:tblGrid>
      <w:tr w:rsidR="00194D44" w14:paraId="51E5D41F" w14:textId="77777777" w:rsidTr="00395A0F">
        <w:trPr>
          <w:tblHeader/>
        </w:trPr>
        <w:tc>
          <w:tcPr>
            <w:tcW w:w="260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2718BDB" w14:textId="77777777" w:rsidR="00194D44" w:rsidRDefault="00194D44" w:rsidP="00395A0F">
            <w:pPr>
              <w:jc w:val="center"/>
            </w:pPr>
            <w:r>
              <w:rPr>
                <w:b/>
                <w:color w:val="FFFFFF"/>
              </w:rPr>
              <w:t>Name</w:t>
            </w:r>
          </w:p>
        </w:tc>
        <w:tc>
          <w:tcPr>
            <w:tcW w:w="135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90F1796" w14:textId="77777777" w:rsidR="00194D44" w:rsidRDefault="00194D44" w:rsidP="00395A0F">
            <w:pPr>
              <w:jc w:val="center"/>
            </w:pPr>
            <w:r>
              <w:rPr>
                <w:b/>
                <w:color w:val="FFFFFF"/>
              </w:rPr>
              <w:t>Status</w:t>
            </w:r>
          </w:p>
        </w:tc>
        <w:tc>
          <w:tcPr>
            <w:tcW w:w="135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308DD30" w14:textId="77777777" w:rsidR="00194D44" w:rsidRDefault="00194D44" w:rsidP="00395A0F">
            <w:pPr>
              <w:jc w:val="center"/>
            </w:pPr>
            <w:r>
              <w:rPr>
                <w:b/>
                <w:color w:val="FFFFFF"/>
              </w:rPr>
              <w:t>Target Completion Date</w:t>
            </w:r>
          </w:p>
        </w:tc>
        <w:tc>
          <w:tcPr>
            <w:tcW w:w="90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61A527B" w14:textId="77777777" w:rsidR="00194D44" w:rsidRDefault="00194D44" w:rsidP="00395A0F">
            <w:pPr>
              <w:jc w:val="center"/>
            </w:pPr>
            <w:r>
              <w:rPr>
                <w:b/>
                <w:color w:val="FFFFFF"/>
              </w:rPr>
              <w:t>Severity</w:t>
            </w:r>
          </w:p>
        </w:tc>
        <w:tc>
          <w:tcPr>
            <w:tcW w:w="108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ADAFC92" w14:textId="77777777" w:rsidR="00194D44" w:rsidRDefault="00194D44" w:rsidP="00395A0F">
            <w:pPr>
              <w:jc w:val="center"/>
            </w:pPr>
            <w:r>
              <w:rPr>
                <w:b/>
                <w:color w:val="FFFFFF"/>
              </w:rPr>
              <w:t>Response</w:t>
            </w:r>
          </w:p>
        </w:tc>
        <w:tc>
          <w:tcPr>
            <w:tcW w:w="3655"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E18363F" w14:textId="77777777" w:rsidR="00194D44" w:rsidRDefault="00194D44" w:rsidP="00395A0F">
            <w:pPr>
              <w:jc w:val="center"/>
            </w:pPr>
            <w:r>
              <w:rPr>
                <w:b/>
                <w:color w:val="FFFFFF"/>
              </w:rPr>
              <w:t>Description</w:t>
            </w:r>
          </w:p>
        </w:tc>
      </w:tr>
      <w:tr w:rsidR="00194D44" w14:paraId="216DFBC2" w14:textId="77777777" w:rsidTr="00395A0F">
        <w:tc>
          <w:tcPr>
            <w:tcW w:w="260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FAABCD0" w14:textId="4A89A382" w:rsidR="00194D44" w:rsidRPr="00B15AC7" w:rsidRDefault="00646687" w:rsidP="00395A0F">
            <w:pPr>
              <w:rPr>
                <w:sz w:val="20"/>
                <w:szCs w:val="20"/>
              </w:rPr>
            </w:pPr>
            <w:sdt>
              <w:sdtPr>
                <w:rPr>
                  <w:rStyle w:val="MainBodyStyle"/>
                  <w:sz w:val="20"/>
                  <w:szCs w:val="20"/>
                </w:rPr>
                <w:id w:val="1003248500"/>
                <w:placeholder>
                  <w:docPart w:val="36910B72C44044AFB44F2094DAED997F"/>
                </w:placeholder>
              </w:sdtPr>
              <w:sdtEndPr>
                <w:rPr>
                  <w:rStyle w:val="DefaultParagraphFont"/>
                  <w:color w:val="auto"/>
                </w:rPr>
              </w:sdtEndPr>
              <w:sdtContent>
                <w:r w:rsidR="00E02D9A">
                  <w:rPr>
                    <w:rStyle w:val="MainBodyStyle"/>
                    <w:sz w:val="20"/>
                    <w:szCs w:val="20"/>
                  </w:rPr>
                  <w:t>Model develop</w:t>
                </w:r>
                <w:r w:rsidR="00987B47">
                  <w:rPr>
                    <w:rStyle w:val="MainBodyStyle"/>
                    <w:sz w:val="20"/>
                    <w:szCs w:val="20"/>
                  </w:rPr>
                  <w:t>ment delay</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41A4112" w14:textId="71D20C9C" w:rsidR="00194D44" w:rsidRPr="00B15AC7" w:rsidRDefault="00646687" w:rsidP="00395A0F">
            <w:pPr>
              <w:rPr>
                <w:sz w:val="20"/>
                <w:szCs w:val="20"/>
              </w:rPr>
            </w:pPr>
            <w:sdt>
              <w:sdtPr>
                <w:rPr>
                  <w:rStyle w:val="MainBodyStyle"/>
                  <w:sz w:val="20"/>
                  <w:szCs w:val="20"/>
                </w:rPr>
                <w:id w:val="-987085325"/>
                <w:placeholder>
                  <w:docPart w:val="D6DA37E4C5234BF1B6EF4622FA2E7D03"/>
                </w:placeholder>
                <w:dropDownList>
                  <w:listItem w:value="Choose an item."/>
                  <w:listItem w:displayText="None" w:value="None"/>
                  <w:listItem w:displayText="Known" w:value="Known"/>
                  <w:listItem w:displayText="Analyzed" w:value="Analyzed"/>
                  <w:listItem w:displayText="Response Known" w:value="Response Known"/>
                  <w:listItem w:displayText="Response Selected" w:value="Response Selected"/>
                  <w:listItem w:displayText="Response Implemented" w:value="Response Implemented"/>
                  <w:listItem w:displayText="Issue" w:value="Issue"/>
                  <w:listItem w:displayText="Closed" w:value="Closed"/>
                </w:dropDownList>
              </w:sdtPr>
              <w:sdtEndPr>
                <w:rPr>
                  <w:rStyle w:val="DefaultParagraphFont"/>
                  <w:color w:val="auto"/>
                </w:rPr>
              </w:sdtEndPr>
              <w:sdtContent>
                <w:r w:rsidR="006A4A86">
                  <w:rPr>
                    <w:rStyle w:val="MainBodyStyle"/>
                    <w:sz w:val="20"/>
                    <w:szCs w:val="20"/>
                  </w:rPr>
                  <w:t>Known</w:t>
                </w:r>
              </w:sdtContent>
            </w:sdt>
          </w:p>
        </w:tc>
        <w:tc>
          <w:tcPr>
            <w:tcW w:w="135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959297504"/>
              <w:placeholder>
                <w:docPart w:val="7ADBA30E02AA4E10A0D27EB5A157CCB9"/>
              </w:placeholder>
              <w:date w:fullDate="2019-12-30T00:00:00Z">
                <w:dateFormat w:val="M/d/yyyy"/>
                <w:lid w:val="en-US"/>
                <w:storeMappedDataAs w:val="dateTime"/>
                <w:calendar w:val="gregorian"/>
              </w:date>
            </w:sdtPr>
            <w:sdtEndPr>
              <w:rPr>
                <w:rStyle w:val="DefaultParagraphFont"/>
                <w:b/>
                <w:color w:val="auto"/>
              </w:rPr>
            </w:sdtEndPr>
            <w:sdtContent>
              <w:p w14:paraId="4E3F0A48" w14:textId="00E0760B" w:rsidR="00194D44" w:rsidRPr="00B15AC7" w:rsidRDefault="00987B47" w:rsidP="00395A0F">
                <w:pPr>
                  <w:rPr>
                    <w:color w:val="262626" w:themeColor="text1" w:themeTint="D9"/>
                    <w:sz w:val="20"/>
                    <w:szCs w:val="20"/>
                  </w:rPr>
                </w:pPr>
                <w:r>
                  <w:rPr>
                    <w:rStyle w:val="MainBodyStyle"/>
                    <w:sz w:val="20"/>
                    <w:szCs w:val="20"/>
                  </w:rPr>
                  <w:t>12/30/2019</w:t>
                </w:r>
              </w:p>
            </w:sdtContent>
          </w:sdt>
        </w:tc>
        <w:tc>
          <w:tcPr>
            <w:tcW w:w="90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059236392"/>
              <w:placeholder>
                <w:docPart w:val="2D76A97D9FA941FBA836636B1379EE23"/>
              </w:placeholder>
              <w:dropDownList>
                <w:listItem w:value="Choose an item."/>
                <w:listItem w:displayText="Low" w:value="Low"/>
                <w:listItem w:displayText="Medium" w:value="Medium"/>
                <w:listItem w:displayText="High" w:value="High"/>
              </w:dropDownList>
            </w:sdtPr>
            <w:sdtEndPr>
              <w:rPr>
                <w:rStyle w:val="DefaultParagraphFont"/>
                <w:b/>
                <w:color w:val="auto"/>
              </w:rPr>
            </w:sdtEndPr>
            <w:sdtContent>
              <w:p w14:paraId="637A5594" w14:textId="7F454CE4" w:rsidR="00194D44" w:rsidRPr="00B15AC7" w:rsidRDefault="00987B47" w:rsidP="00395A0F">
                <w:pPr>
                  <w:rPr>
                    <w:color w:val="262626" w:themeColor="text1" w:themeTint="D9"/>
                    <w:sz w:val="20"/>
                    <w:szCs w:val="20"/>
                  </w:rPr>
                </w:pPr>
                <w:r>
                  <w:rPr>
                    <w:rStyle w:val="MainBodyStyle"/>
                    <w:sz w:val="20"/>
                    <w:szCs w:val="20"/>
                  </w:rPr>
                  <w:t>Low</w:t>
                </w:r>
              </w:p>
            </w:sdtContent>
          </w:sdt>
        </w:tc>
        <w:tc>
          <w:tcPr>
            <w:tcW w:w="108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2021468179"/>
              <w:placeholder>
                <w:docPart w:val="0D8AA29F70D04BE4A5C80AFBB1B99278"/>
              </w:placeholder>
              <w:dropDownList>
                <w:listItem w:value="Choose an item."/>
                <w:listItem w:displayText="Accept" w:value="Accept"/>
                <w:listItem w:displayText="Avoid" w:value="Avoid"/>
                <w:listItem w:displayText="Transfer" w:value="Transfer"/>
                <w:listItem w:displayText="Mitigate" w:value="Mitigate"/>
              </w:dropDownList>
            </w:sdtPr>
            <w:sdtEndPr>
              <w:rPr>
                <w:rStyle w:val="DefaultParagraphFont"/>
                <w:b/>
                <w:color w:val="auto"/>
              </w:rPr>
            </w:sdtEndPr>
            <w:sdtContent>
              <w:p w14:paraId="6731FE68" w14:textId="42C755BB" w:rsidR="00194D44" w:rsidRPr="00B15AC7" w:rsidRDefault="00987B47" w:rsidP="00395A0F">
                <w:pPr>
                  <w:rPr>
                    <w:color w:val="262626" w:themeColor="text1" w:themeTint="D9"/>
                    <w:sz w:val="20"/>
                    <w:szCs w:val="20"/>
                  </w:rPr>
                </w:pPr>
                <w:r>
                  <w:rPr>
                    <w:rStyle w:val="MainBodyStyle"/>
                    <w:sz w:val="20"/>
                    <w:szCs w:val="20"/>
                  </w:rPr>
                  <w:t>Mitigate</w:t>
                </w:r>
              </w:p>
            </w:sdtContent>
          </w:sdt>
        </w:tc>
        <w:tc>
          <w:tcPr>
            <w:tcW w:w="3655"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437910308"/>
              <w:placeholder>
                <w:docPart w:val="F43DE58771B645A8B28EA443E296AFA8"/>
              </w:placeholder>
            </w:sdtPr>
            <w:sdtEndPr>
              <w:rPr>
                <w:rStyle w:val="DefaultParagraphFont"/>
                <w:b/>
                <w:color w:val="auto"/>
              </w:rPr>
            </w:sdtEndPr>
            <w:sdtContent>
              <w:p w14:paraId="03F9CE5A" w14:textId="0892BE5F" w:rsidR="00194D44" w:rsidRPr="00B15AC7" w:rsidRDefault="00987B47" w:rsidP="00395A0F">
                <w:pPr>
                  <w:rPr>
                    <w:color w:val="262626" w:themeColor="text1" w:themeTint="D9"/>
                    <w:sz w:val="20"/>
                    <w:szCs w:val="20"/>
                  </w:rPr>
                </w:pPr>
                <w:r>
                  <w:rPr>
                    <w:rStyle w:val="MainBodyStyle"/>
                    <w:sz w:val="20"/>
                    <w:szCs w:val="20"/>
                  </w:rPr>
                  <w:t xml:space="preserve">If numerical model to be developed in </w:t>
                </w:r>
                <w:proofErr w:type="spellStart"/>
                <w:r>
                  <w:rPr>
                    <w:rStyle w:val="MainBodyStyle"/>
                    <w:sz w:val="20"/>
                    <w:szCs w:val="20"/>
                  </w:rPr>
                  <w:t>OpenFAST</w:t>
                </w:r>
                <w:proofErr w:type="spellEnd"/>
                <w:r>
                  <w:rPr>
                    <w:rStyle w:val="MainBodyStyle"/>
                    <w:sz w:val="20"/>
                    <w:szCs w:val="20"/>
                  </w:rPr>
                  <w:t xml:space="preserve"> requires more time than expected, it could delay execution of </w:t>
                </w:r>
                <w:r>
                  <w:rPr>
                    <w:rStyle w:val="MainBodyStyle"/>
                    <w:sz w:val="20"/>
                    <w:szCs w:val="20"/>
                  </w:rPr>
                  <w:lastRenderedPageBreak/>
                  <w:t>modeling and validation of wind turbine noise under yawed conditions</w:t>
                </w:r>
              </w:p>
            </w:sdtContent>
          </w:sdt>
        </w:tc>
      </w:tr>
    </w:tbl>
    <w:p w14:paraId="084D0034" w14:textId="77777777" w:rsidR="00194D44" w:rsidRDefault="00194D44"/>
    <w:p w14:paraId="0D0D7215" w14:textId="77777777" w:rsidR="00105C91" w:rsidRDefault="00105C91" w:rsidP="00105C91">
      <w:pPr>
        <w:pBdr>
          <w:bottom w:val="single" w:sz="1" w:space="1" w:color="DBE5F1"/>
        </w:pBdr>
        <w:spacing w:before="240" w:after="240"/>
      </w:pPr>
      <w:r>
        <w:rPr>
          <w:b/>
          <w:color w:val="365F92"/>
          <w:sz w:val="24"/>
        </w:rPr>
        <w:t>Project Impacts</w:t>
      </w:r>
    </w:p>
    <w:p w14:paraId="57DE4307" w14:textId="77777777" w:rsidR="00105C91" w:rsidRDefault="00334BA5">
      <w:r>
        <w:rPr>
          <w:i/>
          <w:color w:val="C45911" w:themeColor="accent2" w:themeShade="BF"/>
          <w:sz w:val="20"/>
          <w:szCs w:val="20"/>
        </w:rPr>
        <w:t>The purpose of this section</w:t>
      </w:r>
      <w:r w:rsidR="00105C91" w:rsidRPr="00105C91">
        <w:rPr>
          <w:i/>
          <w:color w:val="C45911" w:themeColor="accent2" w:themeShade="BF"/>
          <w:sz w:val="20"/>
          <w:szCs w:val="20"/>
        </w:rPr>
        <w:t xml:space="preserve"> is to identify and document how this newly planned/created project will impact the target audiences.</w:t>
      </w:r>
    </w:p>
    <w:tbl>
      <w:tblPr>
        <w:tblStyle w:val="TableGrid"/>
        <w:tblW w:w="10980" w:type="dxa"/>
        <w:tblInd w:w="-5" w:type="dxa"/>
        <w:tblLayout w:type="fixed"/>
        <w:tblLook w:val="04A0" w:firstRow="1" w:lastRow="0" w:firstColumn="1" w:lastColumn="0" w:noHBand="0" w:noVBand="1"/>
      </w:tblPr>
      <w:tblGrid>
        <w:gridCol w:w="10980"/>
      </w:tblGrid>
      <w:tr w:rsidR="00105C91" w:rsidRPr="00105C91" w14:paraId="41E652ED" w14:textId="77777777" w:rsidTr="00105C91">
        <w:tc>
          <w:tcPr>
            <w:tcW w:w="10980" w:type="dxa"/>
          </w:tcPr>
          <w:p w14:paraId="04BE549D" w14:textId="77777777" w:rsidR="00105C91" w:rsidRPr="00334BA5" w:rsidRDefault="00105C91" w:rsidP="00105C91">
            <w:pPr>
              <w:rPr>
                <w:rFonts w:ascii="Calibri" w:eastAsia="Calibri" w:hAnsi="Calibri" w:cs="Times New Roman"/>
                <w:b/>
                <w:bCs/>
                <w:color w:val="000000"/>
                <w:specVanish/>
              </w:rPr>
            </w:pPr>
            <w:r w:rsidRPr="00334BA5">
              <w:rPr>
                <w:rFonts w:ascii="Calibri" w:eastAsia="Calibri" w:hAnsi="Calibri" w:cs="Times New Roman"/>
                <w:b/>
                <w:bCs/>
                <w:color w:val="000000"/>
              </w:rPr>
              <w:t>Deliverable/Product or "output" Description:</w:t>
            </w:r>
          </w:p>
          <w:p w14:paraId="14C0C22F" w14:textId="2B50565E" w:rsidR="00105C91" w:rsidRPr="00B15AC7" w:rsidRDefault="00646687" w:rsidP="00105C91">
            <w:pPr>
              <w:rPr>
                <w:rFonts w:ascii="Calibri" w:eastAsia="Calibri" w:hAnsi="Calibri" w:cs="Times New Roman"/>
                <w:b/>
                <w:sz w:val="20"/>
                <w:szCs w:val="20"/>
              </w:rPr>
            </w:pPr>
            <w:sdt>
              <w:sdtPr>
                <w:rPr>
                  <w:rFonts w:ascii="Calibri" w:eastAsia="Calibri" w:hAnsi="Calibri" w:cs="Times New Roman"/>
                  <w:color w:val="262626"/>
                  <w:sz w:val="20"/>
                  <w:szCs w:val="20"/>
                </w:rPr>
                <w:id w:val="-452484770"/>
                <w:placeholder>
                  <w:docPart w:val="7E83B6E3E47F4750A3658D4F6BB7B2B3"/>
                </w:placeholder>
              </w:sdtPr>
              <w:sdtEndPr>
                <w:rPr>
                  <w:color w:val="auto"/>
                </w:rPr>
              </w:sdtEndPr>
              <w:sdtContent>
                <w:r w:rsidR="006E407B">
                  <w:rPr>
                    <w:rFonts w:ascii="Calibri" w:eastAsia="Calibri" w:hAnsi="Calibri" w:cs="Times New Roman"/>
                    <w:color w:val="262626"/>
                    <w:sz w:val="20"/>
                    <w:szCs w:val="20"/>
                  </w:rPr>
                  <w:t>Detailed plan for implementing acoustic emission testing at NextEra Facility in Colorado</w:t>
                </w:r>
              </w:sdtContent>
            </w:sdt>
          </w:p>
        </w:tc>
      </w:tr>
      <w:tr w:rsidR="00105C91" w:rsidRPr="00105C91" w14:paraId="3CFFC5BA" w14:textId="77777777" w:rsidTr="00105C91">
        <w:tc>
          <w:tcPr>
            <w:tcW w:w="10980" w:type="dxa"/>
          </w:tcPr>
          <w:p w14:paraId="3C081D5F"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Audience/Customer:</w:t>
            </w:r>
          </w:p>
          <w:p w14:paraId="1E5BA619" w14:textId="695A34BE" w:rsidR="00105C91" w:rsidRPr="00B15AC7" w:rsidRDefault="00646687" w:rsidP="00105C91">
            <w:pPr>
              <w:rPr>
                <w:rFonts w:ascii="Calibri" w:eastAsia="Calibri" w:hAnsi="Calibri" w:cs="Times New Roman"/>
                <w:b/>
                <w:sz w:val="20"/>
                <w:szCs w:val="20"/>
              </w:rPr>
            </w:pPr>
            <w:sdt>
              <w:sdtPr>
                <w:rPr>
                  <w:rFonts w:ascii="Calibri" w:eastAsia="Calibri" w:hAnsi="Calibri" w:cs="Times New Roman"/>
                  <w:color w:val="262626"/>
                  <w:sz w:val="20"/>
                  <w:szCs w:val="20"/>
                </w:rPr>
                <w:id w:val="160671054"/>
                <w:placeholder>
                  <w:docPart w:val="49064CB6F6584AFA896D19D837435373"/>
                </w:placeholder>
              </w:sdtPr>
              <w:sdtEndPr>
                <w:rPr>
                  <w:color w:val="auto"/>
                </w:rPr>
              </w:sdtEndPr>
              <w:sdtContent>
                <w:r w:rsidR="006E407B">
                  <w:rPr>
                    <w:rFonts w:ascii="Calibri" w:eastAsia="Calibri" w:hAnsi="Calibri" w:cs="Times New Roman"/>
                    <w:color w:val="262626"/>
                    <w:sz w:val="20"/>
                    <w:szCs w:val="20"/>
                  </w:rPr>
                  <w:t>National Renewable Energy Laboratory, DOE, NextEra</w:t>
                </w:r>
                <w:r w:rsidR="007F6410">
                  <w:rPr>
                    <w:rFonts w:ascii="Calibri" w:eastAsia="Calibri" w:hAnsi="Calibri" w:cs="Times New Roman"/>
                    <w:color w:val="262626"/>
                    <w:sz w:val="20"/>
                    <w:szCs w:val="20"/>
                  </w:rPr>
                  <w:t xml:space="preserve"> or RES</w:t>
                </w:r>
              </w:sdtContent>
            </w:sdt>
          </w:p>
        </w:tc>
      </w:tr>
      <w:tr w:rsidR="00105C91" w:rsidRPr="00105C91" w14:paraId="230A5463" w14:textId="77777777" w:rsidTr="00105C91">
        <w:tc>
          <w:tcPr>
            <w:tcW w:w="10980" w:type="dxa"/>
          </w:tcPr>
          <w:p w14:paraId="3B5156B3"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Audience Use: (Outcome, or Impact, what is the intended use of "output" by Audience/Customer)</w:t>
            </w:r>
          </w:p>
          <w:p w14:paraId="3A77DA9C" w14:textId="6B5F54C0" w:rsidR="00105C91" w:rsidRPr="00B15AC7" w:rsidRDefault="00646687" w:rsidP="00105C91">
            <w:pPr>
              <w:rPr>
                <w:rFonts w:ascii="Calibri" w:eastAsia="Calibri" w:hAnsi="Calibri" w:cs="Times New Roman"/>
                <w:b/>
                <w:sz w:val="20"/>
                <w:szCs w:val="20"/>
              </w:rPr>
            </w:pPr>
            <w:sdt>
              <w:sdtPr>
                <w:rPr>
                  <w:rFonts w:ascii="Calibri" w:eastAsia="Calibri" w:hAnsi="Calibri" w:cs="Times New Roman"/>
                  <w:color w:val="262626"/>
                  <w:sz w:val="20"/>
                  <w:szCs w:val="20"/>
                </w:rPr>
                <w:id w:val="1360705609"/>
                <w:placeholder>
                  <w:docPart w:val="9FCC4F6B1EF5478887C1697D3333A6E3"/>
                </w:placeholder>
              </w:sdtPr>
              <w:sdtEndPr>
                <w:rPr>
                  <w:color w:val="auto"/>
                </w:rPr>
              </w:sdtEndPr>
              <w:sdtContent>
                <w:r w:rsidR="007F6410">
                  <w:rPr>
                    <w:rFonts w:ascii="Calibri" w:eastAsia="Calibri" w:hAnsi="Calibri" w:cs="Times New Roman"/>
                    <w:color w:val="262626"/>
                    <w:sz w:val="20"/>
                    <w:szCs w:val="20"/>
                  </w:rPr>
                  <w:t>Guidance on expected addition acoustic noise produced during wind plant control strategy implementation.</w:t>
                </w:r>
              </w:sdtContent>
            </w:sdt>
          </w:p>
        </w:tc>
      </w:tr>
      <w:tr w:rsidR="00105C91" w:rsidRPr="00105C91" w14:paraId="1823D0DF" w14:textId="77777777" w:rsidTr="00105C91">
        <w:tc>
          <w:tcPr>
            <w:tcW w:w="10980" w:type="dxa"/>
          </w:tcPr>
          <w:p w14:paraId="5E5418E7"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Communications/Outreach Strategy (to reach target audience):</w:t>
            </w:r>
          </w:p>
          <w:p w14:paraId="5B4C45EF" w14:textId="120C5E68" w:rsidR="00105C91" w:rsidRPr="00B15AC7" w:rsidRDefault="00646687" w:rsidP="00105C91">
            <w:pPr>
              <w:rPr>
                <w:rFonts w:ascii="Calibri" w:eastAsia="Calibri" w:hAnsi="Calibri" w:cs="Times New Roman"/>
                <w:b/>
                <w:sz w:val="20"/>
                <w:szCs w:val="20"/>
              </w:rPr>
            </w:pPr>
            <w:sdt>
              <w:sdtPr>
                <w:rPr>
                  <w:rFonts w:ascii="Calibri" w:eastAsia="Calibri" w:hAnsi="Calibri" w:cs="Times New Roman"/>
                  <w:color w:val="262626"/>
                  <w:sz w:val="20"/>
                  <w:szCs w:val="20"/>
                </w:rPr>
                <w:id w:val="1942954180"/>
                <w:placeholder>
                  <w:docPart w:val="8006DA3419F344A58E7FC677E8A87F9F"/>
                </w:placeholder>
              </w:sdtPr>
              <w:sdtEndPr>
                <w:rPr>
                  <w:color w:val="auto"/>
                </w:rPr>
              </w:sdtEndPr>
              <w:sdtContent>
                <w:r w:rsidR="00964EDB">
                  <w:rPr>
                    <w:rFonts w:ascii="Calibri" w:eastAsia="Calibri" w:hAnsi="Calibri" w:cs="Times New Roman"/>
                    <w:color w:val="262626"/>
                    <w:sz w:val="20"/>
                    <w:szCs w:val="20"/>
                  </w:rPr>
                  <w:t>Submit</w:t>
                </w:r>
                <w:r w:rsidR="007F6410">
                  <w:rPr>
                    <w:rFonts w:ascii="Calibri" w:eastAsia="Calibri" w:hAnsi="Calibri" w:cs="Times New Roman"/>
                    <w:color w:val="262626"/>
                    <w:sz w:val="20"/>
                    <w:szCs w:val="20"/>
                  </w:rPr>
                  <w:t xml:space="preserve"> report of detailed testing plan</w:t>
                </w:r>
                <w:r w:rsidR="00964EDB">
                  <w:rPr>
                    <w:rFonts w:ascii="Calibri" w:eastAsia="Calibri" w:hAnsi="Calibri" w:cs="Times New Roman"/>
                    <w:color w:val="262626"/>
                    <w:sz w:val="20"/>
                    <w:szCs w:val="20"/>
                  </w:rPr>
                  <w:t xml:space="preserve"> to project partner</w:t>
                </w:r>
              </w:sdtContent>
            </w:sdt>
          </w:p>
        </w:tc>
      </w:tr>
      <w:tr w:rsidR="00105C91" w:rsidRPr="00105C91" w14:paraId="03F75F4F" w14:textId="77777777" w:rsidTr="00105C91">
        <w:tc>
          <w:tcPr>
            <w:tcW w:w="10980" w:type="dxa"/>
          </w:tcPr>
          <w:p w14:paraId="3110B5D5" w14:textId="7B53B068" w:rsidR="00105C91" w:rsidRPr="00334BA5" w:rsidRDefault="00105C91" w:rsidP="00105C91">
            <w:pPr>
              <w:rPr>
                <w:rFonts w:ascii="Calibri" w:eastAsia="Calibri" w:hAnsi="Calibri" w:cs="Times New Roman"/>
                <w:b/>
                <w:bCs/>
                <w:color w:val="000000"/>
              </w:rPr>
            </w:pPr>
            <w:r w:rsidRPr="00334BA5">
              <w:rPr>
                <w:rFonts w:ascii="Calibri" w:eastAsia="Calibri" w:hAnsi="Calibri" w:cs="Times New Roman"/>
                <w:b/>
                <w:bCs/>
                <w:color w:val="000000"/>
              </w:rPr>
              <w:t xml:space="preserve">Does this project involve significant industry engagement?   </w:t>
            </w:r>
            <w:sdt>
              <w:sdtPr>
                <w:rPr>
                  <w:rFonts w:ascii="Calibri" w:eastAsia="Calibri" w:hAnsi="Calibri" w:cs="Times New Roman"/>
                  <w:bCs/>
                  <w:color w:val="000000"/>
                  <w:sz w:val="20"/>
                  <w:szCs w:val="20"/>
                </w:rPr>
                <w:id w:val="-535506705"/>
                <w14:checkbox>
                  <w14:checked w14:val="1"/>
                  <w14:checkedState w14:val="221A" w14:font="Times New Roman"/>
                  <w14:uncheckedState w14:val="2610" w14:font="MS Gothic"/>
                </w14:checkbox>
              </w:sdtPr>
              <w:sdtEndPr/>
              <w:sdtContent>
                <w:r w:rsidR="005C6047">
                  <w:rPr>
                    <w:rFonts w:ascii="Times New Roman" w:eastAsia="Calibri" w:hAnsi="Times New Roman" w:cs="Times New Roman"/>
                    <w:bCs/>
                    <w:color w:val="000000"/>
                    <w:sz w:val="20"/>
                    <w:szCs w:val="20"/>
                  </w:rPr>
                  <w:t>√</w:t>
                </w:r>
              </w:sdtContent>
            </w:sdt>
          </w:p>
          <w:p w14:paraId="691C7668" w14:textId="77777777" w:rsidR="00105C91" w:rsidRPr="00105C91" w:rsidRDefault="00105C91" w:rsidP="00105C91">
            <w:pPr>
              <w:rPr>
                <w:rFonts w:ascii="Calibri" w:eastAsia="Calibri" w:hAnsi="Calibri" w:cs="Times New Roman"/>
                <w:b/>
                <w:bCs/>
                <w:color w:val="000000"/>
                <w:sz w:val="20"/>
                <w:szCs w:val="20"/>
              </w:rPr>
            </w:pPr>
            <w:r w:rsidRPr="00105C91">
              <w:rPr>
                <w:rFonts w:ascii="Calibri" w:eastAsia="Calibri" w:hAnsi="Calibri" w:cs="Times New Roman"/>
                <w:i/>
                <w:iCs/>
                <w:color w:val="000000"/>
                <w:sz w:val="18"/>
                <w:szCs w:val="18"/>
              </w:rPr>
              <w:t>(Significant industry engagement is defined as any direct contact, input, or collaboration with)</w:t>
            </w:r>
          </w:p>
        </w:tc>
      </w:tr>
      <w:tr w:rsidR="00105C91" w:rsidRPr="00105C91" w14:paraId="170CE790" w14:textId="77777777" w:rsidTr="00105C91">
        <w:tc>
          <w:tcPr>
            <w:tcW w:w="10980" w:type="dxa"/>
          </w:tcPr>
          <w:p w14:paraId="440FFFEA" w14:textId="77777777" w:rsidR="00105C91" w:rsidRPr="00105C91" w:rsidRDefault="00105C91" w:rsidP="00105C91">
            <w:pPr>
              <w:rPr>
                <w:rFonts w:ascii="Calibri" w:eastAsia="Calibri" w:hAnsi="Calibri" w:cs="Times New Roman"/>
                <w:b/>
                <w:bCs/>
                <w:color w:val="000000"/>
                <w:sz w:val="20"/>
                <w:szCs w:val="20"/>
                <w:specVanish/>
              </w:rPr>
            </w:pPr>
            <w:r w:rsidRPr="00334BA5">
              <w:rPr>
                <w:rFonts w:ascii="Calibri" w:eastAsia="Calibri" w:hAnsi="Calibri" w:cs="Times New Roman"/>
                <w:b/>
                <w:bCs/>
                <w:color w:val="000000"/>
              </w:rPr>
              <w:t>Description of Engagement:</w:t>
            </w:r>
          </w:p>
          <w:p w14:paraId="34D97FE9" w14:textId="07962969" w:rsidR="00105C91" w:rsidRPr="00B15AC7" w:rsidRDefault="00646687" w:rsidP="00105C91">
            <w:pPr>
              <w:rPr>
                <w:rFonts w:ascii="Calibri" w:eastAsia="Calibri" w:hAnsi="Calibri" w:cs="Times New Roman"/>
                <w:b/>
                <w:bCs/>
                <w:color w:val="000000"/>
                <w:sz w:val="20"/>
                <w:szCs w:val="20"/>
                <w:specVanish/>
              </w:rPr>
            </w:pPr>
            <w:sdt>
              <w:sdtPr>
                <w:rPr>
                  <w:rFonts w:ascii="Calibri" w:eastAsia="Calibri" w:hAnsi="Calibri" w:cs="Times New Roman"/>
                  <w:color w:val="262626"/>
                  <w:sz w:val="20"/>
                  <w:szCs w:val="20"/>
                </w:rPr>
                <w:id w:val="252090867"/>
                <w:placeholder>
                  <w:docPart w:val="17CA28A101134B1691300971772C9575"/>
                </w:placeholder>
              </w:sdtPr>
              <w:sdtEndPr>
                <w:rPr>
                  <w:color w:val="auto"/>
                </w:rPr>
              </w:sdtEndPr>
              <w:sdtContent>
                <w:r w:rsidR="007F6410">
                  <w:rPr>
                    <w:rFonts w:ascii="Calibri" w:eastAsia="Calibri" w:hAnsi="Calibri" w:cs="Times New Roman"/>
                    <w:color w:val="262626"/>
                    <w:sz w:val="20"/>
                    <w:szCs w:val="20"/>
                  </w:rPr>
                  <w:t xml:space="preserve">An existing CRADA with NextEra or RES will be expanded to include aeroacoustics observation and modeling including </w:t>
                </w:r>
                <w:r w:rsidR="007771AA">
                  <w:rPr>
                    <w:rFonts w:ascii="Calibri" w:eastAsia="Calibri" w:hAnsi="Calibri" w:cs="Times New Roman"/>
                    <w:color w:val="262626"/>
                    <w:sz w:val="20"/>
                    <w:szCs w:val="20"/>
                  </w:rPr>
                  <w:t>experimental design, instrumentation to be deployed, power and land use requirements</w:t>
                </w:r>
              </w:sdtContent>
            </w:sdt>
          </w:p>
        </w:tc>
      </w:tr>
    </w:tbl>
    <w:p w14:paraId="651C3196" w14:textId="77777777" w:rsidR="00105C91" w:rsidRDefault="00105C91"/>
    <w:p w14:paraId="05A74321" w14:textId="77777777" w:rsidR="004D2B3C" w:rsidRDefault="005C3B67">
      <w:pPr>
        <w:pBdr>
          <w:bottom w:val="single" w:sz="1" w:space="1" w:color="DBE5F1"/>
        </w:pBdr>
        <w:spacing w:before="240" w:after="240"/>
      </w:pPr>
      <w:r>
        <w:rPr>
          <w:b/>
          <w:color w:val="365F92"/>
          <w:sz w:val="24"/>
        </w:rPr>
        <w:t>Tasks</w:t>
      </w:r>
    </w:p>
    <w:p w14:paraId="7CC6F139" w14:textId="77777777" w:rsidR="004D2B3C" w:rsidRDefault="00194D44">
      <w:r w:rsidRPr="00194D44">
        <w:rPr>
          <w:i/>
          <w:color w:val="C45911" w:themeColor="accent2" w:themeShade="BF"/>
          <w:sz w:val="20"/>
          <w:szCs w:val="20"/>
        </w:rPr>
        <w:t>The purpose of this page is to identify and document any tasks that are associated with the AOP project. The primary reason tasks are included in the AOP Tool is for EERE Project Leads to determine that the task can result in major changes in deadlines or schedules.</w:t>
      </w:r>
      <w:r w:rsidR="00D2482F">
        <w:rPr>
          <w:i/>
          <w:color w:val="C45911" w:themeColor="accent2" w:themeShade="BF"/>
          <w:sz w:val="20"/>
          <w:szCs w:val="20"/>
        </w:rPr>
        <w:t xml:space="preserve"> Note: Planned Cost amounts </w:t>
      </w:r>
      <w:r w:rsidR="00C70F87">
        <w:rPr>
          <w:i/>
          <w:color w:val="C45911" w:themeColor="accent2" w:themeShade="BF"/>
          <w:sz w:val="20"/>
          <w:szCs w:val="20"/>
        </w:rPr>
        <w:t xml:space="preserve">provided in this AOP write up </w:t>
      </w:r>
      <w:r w:rsidR="00340BB6">
        <w:rPr>
          <w:i/>
          <w:color w:val="C45911" w:themeColor="accent2" w:themeShade="BF"/>
          <w:sz w:val="20"/>
          <w:szCs w:val="20"/>
        </w:rPr>
        <w:t xml:space="preserve">are </w:t>
      </w:r>
      <w:r w:rsidR="008233E0" w:rsidRPr="008233E0">
        <w:rPr>
          <w:i/>
          <w:color w:val="C45911" w:themeColor="accent2" w:themeShade="BF"/>
          <w:sz w:val="20"/>
          <w:szCs w:val="20"/>
        </w:rPr>
        <w:t>initial</w:t>
      </w:r>
      <w:r w:rsidR="00D2482F">
        <w:rPr>
          <w:i/>
          <w:color w:val="C45911" w:themeColor="accent2" w:themeShade="BF"/>
          <w:sz w:val="20"/>
          <w:szCs w:val="20"/>
        </w:rPr>
        <w:t xml:space="preserve"> estimates </w:t>
      </w:r>
      <w:r w:rsidR="00C70F87">
        <w:rPr>
          <w:i/>
          <w:color w:val="C45911" w:themeColor="accent2" w:themeShade="BF"/>
          <w:sz w:val="20"/>
          <w:szCs w:val="20"/>
        </w:rPr>
        <w:t xml:space="preserve">and final </w:t>
      </w:r>
      <w:r w:rsidR="0000626A">
        <w:rPr>
          <w:i/>
          <w:color w:val="C45911" w:themeColor="accent2" w:themeShade="BF"/>
          <w:sz w:val="20"/>
          <w:szCs w:val="20"/>
        </w:rPr>
        <w:t>cost plans will be submitted into the EERE AOP SharePoint site.</w:t>
      </w:r>
    </w:p>
    <w:tbl>
      <w:tblPr>
        <w:tblW w:w="5000" w:type="pct"/>
        <w:tblLook w:val="04A0" w:firstRow="1" w:lastRow="0" w:firstColumn="1" w:lastColumn="0" w:noHBand="0" w:noVBand="1"/>
      </w:tblPr>
      <w:tblGrid>
        <w:gridCol w:w="1969"/>
        <w:gridCol w:w="5850"/>
        <w:gridCol w:w="1011"/>
        <w:gridCol w:w="987"/>
        <w:gridCol w:w="981"/>
      </w:tblGrid>
      <w:tr w:rsidR="00D2482F" w14:paraId="6B5ED8A4" w14:textId="77777777" w:rsidTr="007F6410">
        <w:trPr>
          <w:tblHeader/>
        </w:trPr>
        <w:tc>
          <w:tcPr>
            <w:tcW w:w="916"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721064C" w14:textId="77777777" w:rsidR="00D2482F" w:rsidRDefault="00D2482F" w:rsidP="00395A0F">
            <w:pPr>
              <w:jc w:val="center"/>
            </w:pPr>
            <w:r>
              <w:rPr>
                <w:b/>
                <w:color w:val="FFFFFF"/>
              </w:rPr>
              <w:t>Name</w:t>
            </w:r>
          </w:p>
        </w:tc>
        <w:tc>
          <w:tcPr>
            <w:tcW w:w="2713"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8FB95B5" w14:textId="77777777" w:rsidR="00D2482F" w:rsidRDefault="00D2482F" w:rsidP="00395A0F">
            <w:pPr>
              <w:jc w:val="center"/>
            </w:pPr>
            <w:r>
              <w:rPr>
                <w:b/>
                <w:color w:val="FFFFFF"/>
              </w:rPr>
              <w:t>Description</w:t>
            </w:r>
          </w:p>
        </w:tc>
        <w:tc>
          <w:tcPr>
            <w:tcW w:w="452" w:type="pct"/>
            <w:tcBorders>
              <w:top w:val="single" w:sz="1" w:space="0" w:color="000000"/>
              <w:left w:val="single" w:sz="1" w:space="0" w:color="000000"/>
              <w:bottom w:val="single" w:sz="1" w:space="0" w:color="000000"/>
              <w:right w:val="single" w:sz="1" w:space="0" w:color="000000"/>
            </w:tcBorders>
            <w:shd w:val="clear" w:color="auto" w:fill="1F497D"/>
          </w:tcPr>
          <w:p w14:paraId="76AB2395" w14:textId="77777777" w:rsidR="00D2482F" w:rsidRDefault="00D2482F" w:rsidP="00395A0F">
            <w:pPr>
              <w:jc w:val="center"/>
              <w:rPr>
                <w:b/>
                <w:color w:val="FFFFFF"/>
              </w:rPr>
            </w:pPr>
            <w:r>
              <w:rPr>
                <w:b/>
                <w:color w:val="FFFFFF"/>
              </w:rPr>
              <w:t>FY19 Planned Cost</w:t>
            </w:r>
          </w:p>
        </w:tc>
        <w:tc>
          <w:tcPr>
            <w:tcW w:w="461" w:type="pct"/>
            <w:tcBorders>
              <w:top w:val="single" w:sz="1" w:space="0" w:color="000000"/>
              <w:left w:val="single" w:sz="1" w:space="0" w:color="000000"/>
              <w:bottom w:val="single" w:sz="1" w:space="0" w:color="000000"/>
              <w:right w:val="single" w:sz="1" w:space="0" w:color="000000"/>
            </w:tcBorders>
            <w:shd w:val="clear" w:color="auto" w:fill="1F497D"/>
          </w:tcPr>
          <w:p w14:paraId="1E80FB60" w14:textId="77777777" w:rsidR="00D2482F" w:rsidRDefault="00D2482F" w:rsidP="00395A0F">
            <w:pPr>
              <w:jc w:val="center"/>
              <w:rPr>
                <w:b/>
                <w:color w:val="FFFFFF"/>
              </w:rPr>
            </w:pPr>
            <w:r>
              <w:rPr>
                <w:b/>
                <w:color w:val="FFFFFF"/>
              </w:rPr>
              <w:t>FY20 Planned Cost</w:t>
            </w:r>
          </w:p>
        </w:tc>
        <w:tc>
          <w:tcPr>
            <w:tcW w:w="458"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538493F" w14:textId="77777777" w:rsidR="00D2482F" w:rsidRDefault="00D2482F" w:rsidP="00395A0F">
            <w:pPr>
              <w:jc w:val="center"/>
            </w:pPr>
            <w:r>
              <w:rPr>
                <w:b/>
                <w:color w:val="FFFFFF"/>
              </w:rPr>
              <w:t>FY21 Planned Cost</w:t>
            </w:r>
          </w:p>
        </w:tc>
      </w:tr>
      <w:tr w:rsidR="0082241E" w14:paraId="15371375" w14:textId="77777777" w:rsidTr="007F6410">
        <w:tc>
          <w:tcPr>
            <w:tcW w:w="916"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0A9F4DB" w14:textId="76F73C58" w:rsidR="0082241E" w:rsidRPr="00D2482F" w:rsidRDefault="00646687" w:rsidP="00D2482F">
            <w:pPr>
              <w:rPr>
                <w:sz w:val="20"/>
                <w:szCs w:val="20"/>
              </w:rPr>
            </w:pPr>
            <w:sdt>
              <w:sdtPr>
                <w:rPr>
                  <w:rStyle w:val="MainBodyStyle"/>
                  <w:sz w:val="20"/>
                  <w:szCs w:val="20"/>
                </w:rPr>
                <w:id w:val="-205179972"/>
                <w:placeholder>
                  <w:docPart w:val="F2A3DC8E2FEFF948BFA2F1F043581502"/>
                </w:placeholder>
              </w:sdtPr>
              <w:sdtEndPr>
                <w:rPr>
                  <w:rStyle w:val="DefaultParagraphFont"/>
                  <w:color w:val="auto"/>
                </w:rPr>
              </w:sdtEndPr>
              <w:sdtContent>
                <w:r w:rsidR="0082241E">
                  <w:rPr>
                    <w:rStyle w:val="MainBodyStyle"/>
                    <w:sz w:val="20"/>
                    <w:szCs w:val="20"/>
                  </w:rPr>
                  <w:t>Modeling and Observations</w:t>
                </w:r>
              </w:sdtContent>
            </w:sdt>
          </w:p>
        </w:tc>
        <w:tc>
          <w:tcPr>
            <w:tcW w:w="2713"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44889691"/>
              <w:placeholder>
                <w:docPart w:val="83603FBCE4AF8B4CAF0A8F19B25CA3A0"/>
              </w:placeholder>
            </w:sdtPr>
            <w:sdtEndPr>
              <w:rPr>
                <w:rStyle w:val="DefaultParagraphFont"/>
                <w:color w:val="auto"/>
              </w:rPr>
            </w:sdtEndPr>
            <w:sdtContent>
              <w:p w14:paraId="4621490C" w14:textId="77777777" w:rsidR="00987B47" w:rsidRDefault="0082241E" w:rsidP="00D2482F">
                <w:pPr>
                  <w:rPr>
                    <w:rStyle w:val="MainBodyStyle"/>
                    <w:sz w:val="20"/>
                    <w:szCs w:val="20"/>
                  </w:rPr>
                </w:pPr>
                <w:r>
                  <w:rPr>
                    <w:rStyle w:val="MainBodyStyle"/>
                    <w:sz w:val="20"/>
                    <w:szCs w:val="20"/>
                  </w:rPr>
                  <w:t>The aeroacoustics project will be executed as three components of a single task, and roughly</w:t>
                </w:r>
                <w:r w:rsidR="00987B47">
                  <w:rPr>
                    <w:rStyle w:val="MainBodyStyle"/>
                    <w:sz w:val="20"/>
                    <w:szCs w:val="20"/>
                  </w:rPr>
                  <w:t xml:space="preserve"> correspond to instrumentation development, experimentation, and numerical modeling.</w:t>
                </w:r>
              </w:p>
              <w:p w14:paraId="337FD2D1" w14:textId="6EF5D72A" w:rsidR="00987B47" w:rsidRPr="00987B47" w:rsidRDefault="00987B47" w:rsidP="00987B47">
                <w:pPr>
                  <w:rPr>
                    <w:b/>
                    <w:color w:val="262626" w:themeColor="text1" w:themeTint="D9"/>
                    <w:sz w:val="20"/>
                    <w:szCs w:val="20"/>
                  </w:rPr>
                </w:pPr>
                <w:r>
                  <w:rPr>
                    <w:b/>
                    <w:color w:val="262626" w:themeColor="text1" w:themeTint="D9"/>
                    <w:sz w:val="20"/>
                    <w:szCs w:val="20"/>
                  </w:rPr>
                  <w:t>Sub</w:t>
                </w:r>
                <w:r w:rsidR="00964EDB">
                  <w:rPr>
                    <w:b/>
                    <w:color w:val="262626" w:themeColor="text1" w:themeTint="D9"/>
                    <w:sz w:val="20"/>
                    <w:szCs w:val="20"/>
                  </w:rPr>
                  <w:t>t</w:t>
                </w:r>
                <w:r w:rsidRPr="00987B47">
                  <w:rPr>
                    <w:b/>
                    <w:color w:val="262626" w:themeColor="text1" w:themeTint="D9"/>
                    <w:sz w:val="20"/>
                    <w:szCs w:val="20"/>
                  </w:rPr>
                  <w:t>ask #1:</w:t>
                </w:r>
                <w:r>
                  <w:rPr>
                    <w:b/>
                    <w:color w:val="262626" w:themeColor="text1" w:themeTint="D9"/>
                    <w:sz w:val="20"/>
                    <w:szCs w:val="20"/>
                  </w:rPr>
                  <w:t xml:space="preserve"> </w:t>
                </w:r>
                <w:r w:rsidRPr="00987B47">
                  <w:rPr>
                    <w:b/>
                    <w:color w:val="262626" w:themeColor="text1" w:themeTint="D9"/>
                    <w:sz w:val="20"/>
                    <w:szCs w:val="20"/>
                  </w:rPr>
                  <w:t>Experimental Assessment of Turbine Level Noise and Propagation from Active Plant Control</w:t>
                </w:r>
              </w:p>
              <w:p w14:paraId="49C765F4" w14:textId="063D0984" w:rsidR="00987B47" w:rsidRPr="00987B47" w:rsidRDefault="00987B47" w:rsidP="00987B47">
                <w:pPr>
                  <w:rPr>
                    <w:color w:val="262626" w:themeColor="text1" w:themeTint="D9"/>
                    <w:sz w:val="20"/>
                    <w:szCs w:val="20"/>
                  </w:rPr>
                </w:pPr>
                <w:bookmarkStart w:id="9" w:name="_Hlk535845466"/>
                <w:r w:rsidRPr="00987B47">
                  <w:rPr>
                    <w:color w:val="262626" w:themeColor="text1" w:themeTint="D9"/>
                    <w:sz w:val="20"/>
                    <w:szCs w:val="20"/>
                  </w:rPr>
                  <w:t>Validation of active wind plant control is currently under investigation as part of an existing multi-year program plan with NextEra</w:t>
                </w:r>
                <w:r>
                  <w:rPr>
                    <w:color w:val="262626" w:themeColor="text1" w:themeTint="D9"/>
                    <w:sz w:val="20"/>
                    <w:szCs w:val="20"/>
                  </w:rPr>
                  <w:t xml:space="preserve"> or RES</w:t>
                </w:r>
                <w:r w:rsidRPr="00987B47">
                  <w:rPr>
                    <w:color w:val="262626" w:themeColor="text1" w:themeTint="D9"/>
                    <w:sz w:val="20"/>
                    <w:szCs w:val="20"/>
                  </w:rPr>
                  <w:t xml:space="preserve">. Acoustic emission data will be collected concurrent with meteorological observations and turbine performance data to provide a holistic assessment of performance enhancement and acoustic impacts under a diverse set of operating paradigms and atmospheric conditions. The equipment required for high-quality acoustic monitoring is widely available and relatively inexpensive. In addition to developing acoustics measurement and analysis expertise </w:t>
                </w:r>
                <w:r w:rsidRPr="00987B47">
                  <w:rPr>
                    <w:color w:val="262626" w:themeColor="text1" w:themeTint="D9"/>
                    <w:sz w:val="20"/>
                    <w:szCs w:val="20"/>
                  </w:rPr>
                  <w:lastRenderedPageBreak/>
                  <w:t xml:space="preserve">internally, data collection and reduction will be supplemented with services provided by established external experts. </w:t>
                </w:r>
              </w:p>
              <w:bookmarkEnd w:id="9"/>
              <w:p w14:paraId="019F2D2B"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Development of detailed timeline and cost plan</w:t>
                </w:r>
              </w:p>
              <w:p w14:paraId="529470D5"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Coordination with the existing NextEra experimental campaign</w:t>
                </w:r>
              </w:p>
              <w:p w14:paraId="23B98DA6"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Procurement of instrumentation for simultaneous measurement on two to three utility-scale turbines consisting of 10-12 acoustic measurement points per turbine</w:t>
                </w:r>
              </w:p>
              <w:p w14:paraId="207BD852"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Subcontract services for acoustic data collection and data reduction to subsidize internal work</w:t>
                </w:r>
              </w:p>
              <w:p w14:paraId="4A269269" w14:textId="3673742F" w:rsidR="00987B47" w:rsidRPr="00987B47" w:rsidRDefault="00987B47" w:rsidP="00987B47">
                <w:pPr>
                  <w:rPr>
                    <w:color w:val="262626" w:themeColor="text1" w:themeTint="D9"/>
                    <w:sz w:val="20"/>
                    <w:szCs w:val="20"/>
                  </w:rPr>
                </w:pPr>
                <w:bookmarkStart w:id="10" w:name="_Hlk535843089"/>
                <w:r>
                  <w:rPr>
                    <w:b/>
                    <w:color w:val="262626" w:themeColor="text1" w:themeTint="D9"/>
                    <w:sz w:val="20"/>
                    <w:szCs w:val="20"/>
                  </w:rPr>
                  <w:t>Subt</w:t>
                </w:r>
                <w:r w:rsidRPr="00987B47">
                  <w:rPr>
                    <w:b/>
                    <w:color w:val="262626" w:themeColor="text1" w:themeTint="D9"/>
                    <w:sz w:val="20"/>
                    <w:szCs w:val="20"/>
                  </w:rPr>
                  <w:t>ask #2:</w:t>
                </w:r>
                <w:r>
                  <w:rPr>
                    <w:b/>
                    <w:color w:val="262626" w:themeColor="text1" w:themeTint="D9"/>
                    <w:sz w:val="20"/>
                    <w:szCs w:val="20"/>
                  </w:rPr>
                  <w:t xml:space="preserve"> </w:t>
                </w:r>
                <w:r w:rsidR="007F6410">
                  <w:rPr>
                    <w:b/>
                    <w:color w:val="262626" w:themeColor="text1" w:themeTint="D9"/>
                    <w:sz w:val="20"/>
                    <w:szCs w:val="20"/>
                  </w:rPr>
                  <w:t>Numerical Assessment of</w:t>
                </w:r>
                <w:r w:rsidRPr="00987B47">
                  <w:rPr>
                    <w:b/>
                    <w:color w:val="262626" w:themeColor="text1" w:themeTint="D9"/>
                    <w:sz w:val="20"/>
                    <w:szCs w:val="20"/>
                  </w:rPr>
                  <w:t xml:space="preserve"> Plant</w:t>
                </w:r>
                <w:r w:rsidR="007F6410">
                  <w:rPr>
                    <w:b/>
                    <w:color w:val="262626" w:themeColor="text1" w:themeTint="D9"/>
                    <w:sz w:val="20"/>
                    <w:szCs w:val="20"/>
                  </w:rPr>
                  <w:t>-</w:t>
                </w:r>
                <w:r w:rsidRPr="00987B47">
                  <w:rPr>
                    <w:b/>
                    <w:color w:val="262626" w:themeColor="text1" w:themeTint="D9"/>
                    <w:sz w:val="20"/>
                    <w:szCs w:val="20"/>
                  </w:rPr>
                  <w:t>Level Noise and Propagation from Active Plant Control</w:t>
                </w:r>
                <w:bookmarkEnd w:id="10"/>
              </w:p>
              <w:p w14:paraId="5554BABB" w14:textId="5D794225" w:rsidR="00987B47" w:rsidRPr="00987B47" w:rsidRDefault="00987B47" w:rsidP="00987B47">
                <w:pPr>
                  <w:rPr>
                    <w:color w:val="262626" w:themeColor="text1" w:themeTint="D9"/>
                    <w:sz w:val="20"/>
                    <w:szCs w:val="20"/>
                  </w:rPr>
                </w:pPr>
                <w:r w:rsidRPr="00987B47">
                  <w:rPr>
                    <w:color w:val="262626" w:themeColor="text1" w:themeTint="D9"/>
                    <w:sz w:val="20"/>
                    <w:szCs w:val="20"/>
                  </w:rPr>
                  <w:t xml:space="preserve">A “Semi-Empirical Aeroacoustic Noise Prediction Code for Wind Turbines” (see NREL/TP-500-34478) was developed more than a decade ago as a module in the FAST simulation tool. This module utilizes acoustic emissions obtained empirically through experiment means with a simple propagation model to predict sound levels at prescribed radial positions. </w:t>
                </w:r>
                <w:r w:rsidR="007F6410">
                  <w:rPr>
                    <w:color w:val="262626" w:themeColor="text1" w:themeTint="D9"/>
                    <w:sz w:val="20"/>
                    <w:szCs w:val="20"/>
                  </w:rPr>
                  <w:t>An</w:t>
                </w:r>
                <w:r w:rsidRPr="00987B47">
                  <w:rPr>
                    <w:color w:val="262626" w:themeColor="text1" w:themeTint="D9"/>
                    <w:sz w:val="20"/>
                    <w:szCs w:val="20"/>
                  </w:rPr>
                  <w:t xml:space="preserve"> updated module will be added to </w:t>
                </w:r>
                <w:proofErr w:type="spellStart"/>
                <w:r w:rsidRPr="00987B47">
                  <w:rPr>
                    <w:color w:val="262626" w:themeColor="text1" w:themeTint="D9"/>
                    <w:sz w:val="20"/>
                    <w:szCs w:val="20"/>
                  </w:rPr>
                  <w:t>OpenFAST</w:t>
                </w:r>
                <w:proofErr w:type="spellEnd"/>
                <w:r w:rsidRPr="00987B47">
                  <w:rPr>
                    <w:color w:val="262626" w:themeColor="text1" w:themeTint="D9"/>
                    <w:sz w:val="20"/>
                    <w:szCs w:val="20"/>
                  </w:rPr>
                  <w:t xml:space="preserve"> to perform wind plant aeroacoustic assessment of active wind plant control. The </w:t>
                </w:r>
                <w:proofErr w:type="spellStart"/>
                <w:r w:rsidRPr="00987B47">
                  <w:rPr>
                    <w:color w:val="262626" w:themeColor="text1" w:themeTint="D9"/>
                    <w:sz w:val="20"/>
                    <w:szCs w:val="20"/>
                  </w:rPr>
                  <w:t>OpenFAST</w:t>
                </w:r>
                <w:proofErr w:type="spellEnd"/>
                <w:r w:rsidRPr="00987B47">
                  <w:rPr>
                    <w:color w:val="262626" w:themeColor="text1" w:themeTint="D9"/>
                    <w:sz w:val="20"/>
                    <w:szCs w:val="20"/>
                  </w:rPr>
                  <w:t xml:space="preserve"> module will be calibrated utilizing observations obtained from the experimental results in </w:t>
                </w:r>
                <w:proofErr w:type="spellStart"/>
                <w:r w:rsidR="007F6410">
                  <w:rPr>
                    <w:color w:val="262626" w:themeColor="text1" w:themeTint="D9"/>
                    <w:sz w:val="20"/>
                    <w:szCs w:val="20"/>
                  </w:rPr>
                  <w:t>Sub</w:t>
                </w:r>
                <w:r w:rsidRPr="00987B47">
                  <w:rPr>
                    <w:color w:val="262626" w:themeColor="text1" w:themeTint="D9"/>
                    <w:sz w:val="20"/>
                    <w:szCs w:val="20"/>
                  </w:rPr>
                  <w:t>ask</w:t>
                </w:r>
                <w:proofErr w:type="spellEnd"/>
                <w:r w:rsidRPr="00987B47">
                  <w:rPr>
                    <w:color w:val="262626" w:themeColor="text1" w:themeTint="D9"/>
                    <w:sz w:val="20"/>
                    <w:szCs w:val="20"/>
                  </w:rPr>
                  <w:t xml:space="preserve"> #1, and its accuracy quantified. Using the tuned model, an assessment of the acoustic emissions at </w:t>
                </w:r>
                <w:proofErr w:type="spellStart"/>
                <w:r w:rsidRPr="00987B47">
                  <w:rPr>
                    <w:color w:val="262626" w:themeColor="text1" w:themeTint="D9"/>
                    <w:sz w:val="20"/>
                    <w:szCs w:val="20"/>
                  </w:rPr>
                  <w:t>Peetz</w:t>
                </w:r>
                <w:proofErr w:type="spellEnd"/>
                <w:r w:rsidRPr="00987B47">
                  <w:rPr>
                    <w:color w:val="262626" w:themeColor="text1" w:themeTint="D9"/>
                    <w:sz w:val="20"/>
                    <w:szCs w:val="20"/>
                  </w:rPr>
                  <w:t xml:space="preserve"> will be used to quantify the potential impact of plant-level active control implementation.</w:t>
                </w:r>
              </w:p>
              <w:p w14:paraId="2E8C84CE"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 xml:space="preserve">Incorporation of an updated aeroacoustic module into </w:t>
                </w:r>
                <w:proofErr w:type="spellStart"/>
                <w:r w:rsidRPr="00987B47">
                  <w:rPr>
                    <w:color w:val="262626" w:themeColor="text1" w:themeTint="D9"/>
                    <w:sz w:val="20"/>
                    <w:szCs w:val="20"/>
                  </w:rPr>
                  <w:t>OpenFAST</w:t>
                </w:r>
                <w:proofErr w:type="spellEnd"/>
                <w:r w:rsidRPr="00987B47">
                  <w:rPr>
                    <w:color w:val="262626" w:themeColor="text1" w:themeTint="D9"/>
                    <w:sz w:val="20"/>
                    <w:szCs w:val="20"/>
                  </w:rPr>
                  <w:t xml:space="preserve"> and calibration using field observations</w:t>
                </w:r>
              </w:p>
              <w:p w14:paraId="5FCFA9C0"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 xml:space="preserve">Assessment of acoustic emissions at </w:t>
                </w:r>
                <w:proofErr w:type="spellStart"/>
                <w:r w:rsidRPr="00987B47">
                  <w:rPr>
                    <w:color w:val="262626" w:themeColor="text1" w:themeTint="D9"/>
                    <w:sz w:val="20"/>
                    <w:szCs w:val="20"/>
                  </w:rPr>
                  <w:t>Peetz</w:t>
                </w:r>
                <w:proofErr w:type="spellEnd"/>
                <w:r w:rsidRPr="00987B47">
                  <w:rPr>
                    <w:color w:val="262626" w:themeColor="text1" w:themeTint="D9"/>
                    <w:sz w:val="20"/>
                    <w:szCs w:val="20"/>
                  </w:rPr>
                  <w:t xml:space="preserve"> assuming full implementation of active control</w:t>
                </w:r>
              </w:p>
              <w:p w14:paraId="3CB01F90"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Go/No Go determination on further active engagement to reduce active wind plant control emissions based on final assessment</w:t>
                </w:r>
              </w:p>
              <w:p w14:paraId="4BB7B7F8" w14:textId="7E837445" w:rsidR="00987B47" w:rsidRPr="00987B47" w:rsidRDefault="00987B47" w:rsidP="00987B47">
                <w:pPr>
                  <w:rPr>
                    <w:b/>
                    <w:color w:val="262626" w:themeColor="text1" w:themeTint="D9"/>
                    <w:sz w:val="20"/>
                    <w:szCs w:val="20"/>
                  </w:rPr>
                </w:pPr>
                <w:r>
                  <w:rPr>
                    <w:b/>
                    <w:color w:val="262626" w:themeColor="text1" w:themeTint="D9"/>
                    <w:sz w:val="20"/>
                    <w:szCs w:val="20"/>
                  </w:rPr>
                  <w:t>Subt</w:t>
                </w:r>
                <w:r w:rsidRPr="00987B47">
                  <w:rPr>
                    <w:b/>
                    <w:color w:val="262626" w:themeColor="text1" w:themeTint="D9"/>
                    <w:sz w:val="20"/>
                    <w:szCs w:val="20"/>
                  </w:rPr>
                  <w:t>ask #3:</w:t>
                </w:r>
                <w:r>
                  <w:rPr>
                    <w:b/>
                    <w:color w:val="262626" w:themeColor="text1" w:themeTint="D9"/>
                    <w:sz w:val="20"/>
                    <w:szCs w:val="20"/>
                  </w:rPr>
                  <w:t xml:space="preserve"> </w:t>
                </w:r>
                <w:r w:rsidRPr="00987B47">
                  <w:rPr>
                    <w:b/>
                    <w:color w:val="262626" w:themeColor="text1" w:themeTint="D9"/>
                    <w:sz w:val="20"/>
                    <w:szCs w:val="20"/>
                  </w:rPr>
                  <w:t xml:space="preserve">Experimental Assessment of Acoustic Emission Sources </w:t>
                </w:r>
              </w:p>
              <w:p w14:paraId="08F9138D" w14:textId="5AA82BBB" w:rsidR="00987B47" w:rsidRPr="00987B47" w:rsidRDefault="00987B47" w:rsidP="00987B47">
                <w:pPr>
                  <w:rPr>
                    <w:color w:val="262626" w:themeColor="text1" w:themeTint="D9"/>
                    <w:sz w:val="20"/>
                    <w:szCs w:val="20"/>
                  </w:rPr>
                </w:pPr>
                <w:r w:rsidRPr="00987B47">
                  <w:rPr>
                    <w:color w:val="262626" w:themeColor="text1" w:themeTint="D9"/>
                    <w:sz w:val="20"/>
                    <w:szCs w:val="20"/>
                  </w:rPr>
                  <w:t xml:space="preserve">Significant investments have been made by the wind program in developing a phased array measurement system to pinpoint sources of high acoustic emissions from turbine rotors. In anticipation of needing to resolve the potential sources of acoustic emissions with active rotor control, a small investment will be made in assessing the current state of the acoustic array hardware and software and a detailed plan for revitalizing the capability for anticipated implementation should it become necessary. </w:t>
                </w:r>
                <w:r w:rsidR="007F6410">
                  <w:rPr>
                    <w:color w:val="262626" w:themeColor="text1" w:themeTint="D9"/>
                    <w:sz w:val="20"/>
                    <w:szCs w:val="20"/>
                  </w:rPr>
                  <w:t>Where</w:t>
                </w:r>
                <w:r w:rsidRPr="00987B47">
                  <w:rPr>
                    <w:color w:val="262626" w:themeColor="text1" w:themeTint="D9"/>
                    <w:sz w:val="20"/>
                    <w:szCs w:val="20"/>
                  </w:rPr>
                  <w:t xml:space="preserve"> necessary, instrumentation will be updated, and additional equipment will be acquired to ensure that the necessary observations of acoustic emissions can be made. </w:t>
                </w:r>
              </w:p>
              <w:p w14:paraId="566FABD0"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Assessment of existing technology and potential alternatives</w:t>
                </w:r>
              </w:p>
              <w:p w14:paraId="151F2F1F"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lastRenderedPageBreak/>
                  <w:t>Updating phased array system and data acquisition hardware</w:t>
                </w:r>
              </w:p>
              <w:p w14:paraId="685F6298" w14:textId="77777777" w:rsidR="00987B47" w:rsidRPr="00987B47" w:rsidRDefault="00987B47" w:rsidP="00987B47">
                <w:pPr>
                  <w:numPr>
                    <w:ilvl w:val="0"/>
                    <w:numId w:val="5"/>
                  </w:numPr>
                  <w:rPr>
                    <w:color w:val="262626" w:themeColor="text1" w:themeTint="D9"/>
                    <w:sz w:val="20"/>
                    <w:szCs w:val="20"/>
                  </w:rPr>
                </w:pPr>
                <w:r w:rsidRPr="00987B47">
                  <w:rPr>
                    <w:color w:val="262626" w:themeColor="text1" w:themeTint="D9"/>
                    <w:sz w:val="20"/>
                    <w:szCs w:val="20"/>
                  </w:rPr>
                  <w:t>Procuring additional acoustic measurement technology as necessary.</w:t>
                </w:r>
              </w:p>
              <w:p w14:paraId="032330FB" w14:textId="4F7B3EB3" w:rsidR="0082241E" w:rsidRPr="00987B47" w:rsidRDefault="00646687" w:rsidP="00D2482F">
                <w:pPr>
                  <w:rPr>
                    <w:color w:val="262626" w:themeColor="text1" w:themeTint="D9"/>
                    <w:sz w:val="20"/>
                    <w:szCs w:val="20"/>
                  </w:rPr>
                </w:pPr>
              </w:p>
            </w:sdtContent>
          </w:sdt>
        </w:tc>
        <w:tc>
          <w:tcPr>
            <w:tcW w:w="452" w:type="pct"/>
            <w:tcBorders>
              <w:top w:val="single" w:sz="1" w:space="0" w:color="000000"/>
              <w:left w:val="single" w:sz="1" w:space="0" w:color="000000"/>
              <w:bottom w:val="single" w:sz="1" w:space="0" w:color="000000"/>
              <w:right w:val="single" w:sz="1" w:space="0" w:color="000000"/>
            </w:tcBorders>
          </w:tcPr>
          <w:p w14:paraId="781AC23B" w14:textId="524FAA96" w:rsidR="0082241E" w:rsidRPr="00D2482F" w:rsidRDefault="0082241E" w:rsidP="00D2482F">
            <w:pPr>
              <w:jc w:val="right"/>
              <w:rPr>
                <w:color w:val="000000"/>
                <w:sz w:val="20"/>
                <w:szCs w:val="20"/>
              </w:rPr>
            </w:pPr>
            <w:r>
              <w:rPr>
                <w:rStyle w:val="MainBodyStyle"/>
                <w:sz w:val="20"/>
                <w:szCs w:val="20"/>
              </w:rPr>
              <w:lastRenderedPageBreak/>
              <w:t>$</w:t>
            </w:r>
            <w:sdt>
              <w:sdtPr>
                <w:rPr>
                  <w:rStyle w:val="MainBodyStyle"/>
                  <w:sz w:val="20"/>
                  <w:szCs w:val="20"/>
                </w:rPr>
                <w:id w:val="-1596309789"/>
                <w:placeholder>
                  <w:docPart w:val="2031F4938778F44D8C8575B7293CD998"/>
                </w:placeholder>
              </w:sdtPr>
              <w:sdtEndPr>
                <w:rPr>
                  <w:rStyle w:val="DefaultParagraphFont"/>
                  <w:color w:val="auto"/>
                </w:rPr>
              </w:sdtEndPr>
              <w:sdtContent>
                <w:r w:rsidR="00830916">
                  <w:rPr>
                    <w:rStyle w:val="MainBodyStyle"/>
                    <w:sz w:val="20"/>
                    <w:szCs w:val="20"/>
                  </w:rPr>
                  <w:t>113</w:t>
                </w:r>
                <w:r w:rsidR="00830916">
                  <w:rPr>
                    <w:rStyle w:val="MainBodyStyle"/>
                  </w:rPr>
                  <w:t>,895</w:t>
                </w:r>
              </w:sdtContent>
            </w:sdt>
          </w:p>
        </w:tc>
        <w:tc>
          <w:tcPr>
            <w:tcW w:w="461" w:type="pct"/>
            <w:tcBorders>
              <w:top w:val="single" w:sz="1" w:space="0" w:color="000000"/>
              <w:left w:val="single" w:sz="1" w:space="0" w:color="000000"/>
              <w:bottom w:val="single" w:sz="1" w:space="0" w:color="000000"/>
              <w:right w:val="single" w:sz="1" w:space="0" w:color="000000"/>
            </w:tcBorders>
          </w:tcPr>
          <w:p w14:paraId="359A425B" w14:textId="55D82D03" w:rsidR="0082241E" w:rsidRPr="00D2482F" w:rsidRDefault="0082241E" w:rsidP="00D2482F">
            <w:pPr>
              <w:jc w:val="right"/>
              <w:rPr>
                <w:color w:val="000000"/>
                <w:sz w:val="20"/>
                <w:szCs w:val="20"/>
              </w:rPr>
            </w:pPr>
            <w:r>
              <w:rPr>
                <w:rStyle w:val="MainBodyStyle"/>
                <w:sz w:val="20"/>
                <w:szCs w:val="20"/>
              </w:rPr>
              <w:t>$</w:t>
            </w:r>
            <w:sdt>
              <w:sdtPr>
                <w:rPr>
                  <w:rStyle w:val="MainBodyStyle"/>
                  <w:sz w:val="20"/>
                  <w:szCs w:val="20"/>
                </w:rPr>
                <w:id w:val="-432517294"/>
                <w:placeholder>
                  <w:docPart w:val="109F6CF36100FA4686D41E4943204FA4"/>
                </w:placeholder>
              </w:sdtPr>
              <w:sdtEndPr>
                <w:rPr>
                  <w:rStyle w:val="DefaultParagraphFont"/>
                  <w:color w:val="auto"/>
                </w:rPr>
              </w:sdtEndPr>
              <w:sdtContent>
                <w:r w:rsidR="00987B47">
                  <w:rPr>
                    <w:rStyle w:val="MainBodyStyle"/>
                    <w:sz w:val="20"/>
                    <w:szCs w:val="20"/>
                  </w:rPr>
                  <w:t>500,000</w:t>
                </w:r>
              </w:sdtContent>
            </w:sdt>
          </w:p>
        </w:tc>
        <w:tc>
          <w:tcPr>
            <w:tcW w:w="4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9F05D45" w14:textId="479C5E4D" w:rsidR="0082241E" w:rsidRPr="00D2482F" w:rsidRDefault="0082241E" w:rsidP="00D2482F">
            <w:pPr>
              <w:jc w:val="right"/>
              <w:rPr>
                <w:color w:val="000000"/>
                <w:sz w:val="20"/>
                <w:szCs w:val="20"/>
              </w:rPr>
            </w:pPr>
            <w:r>
              <w:rPr>
                <w:rStyle w:val="MainBodyStyle"/>
                <w:sz w:val="20"/>
                <w:szCs w:val="20"/>
              </w:rPr>
              <w:t>$</w:t>
            </w:r>
            <w:sdt>
              <w:sdtPr>
                <w:rPr>
                  <w:rStyle w:val="MainBodyStyle"/>
                  <w:sz w:val="20"/>
                  <w:szCs w:val="20"/>
                </w:rPr>
                <w:id w:val="1566757752"/>
                <w:placeholder>
                  <w:docPart w:val="8C39A451A967D44790B843455D8CDED9"/>
                </w:placeholder>
                <w:showingPlcHdr/>
              </w:sdtPr>
              <w:sdtEndPr>
                <w:rPr>
                  <w:rStyle w:val="DefaultParagraphFont"/>
                  <w:color w:val="auto"/>
                </w:rPr>
              </w:sdtEndPr>
              <w:sdtContent>
                <w:r>
                  <w:rPr>
                    <w:rStyle w:val="PlaceholderText"/>
                    <w:sz w:val="20"/>
                    <w:szCs w:val="20"/>
                  </w:rPr>
                  <w:t>Enter Cost</w:t>
                </w:r>
              </w:sdtContent>
            </w:sdt>
          </w:p>
        </w:tc>
      </w:tr>
    </w:tbl>
    <w:p w14:paraId="1EDBCCD6" w14:textId="77777777" w:rsidR="00194D44" w:rsidRDefault="00194D44"/>
    <w:p w14:paraId="714E02B5" w14:textId="77777777" w:rsidR="004D2B3C" w:rsidRDefault="005C3B67">
      <w:pPr>
        <w:pBdr>
          <w:bottom w:val="single" w:sz="1" w:space="1" w:color="DBE5F1"/>
        </w:pBdr>
        <w:spacing w:before="240" w:after="240"/>
      </w:pPr>
      <w:r>
        <w:rPr>
          <w:b/>
          <w:color w:val="365F92"/>
          <w:sz w:val="24"/>
        </w:rPr>
        <w:t>Subcontractors</w:t>
      </w:r>
    </w:p>
    <w:p w14:paraId="58CAD935" w14:textId="77777777" w:rsidR="004D2B3C" w:rsidRDefault="00154951">
      <w:r w:rsidRPr="00154951">
        <w:rPr>
          <w:i/>
          <w:color w:val="C45911" w:themeColor="accent2" w:themeShade="BF"/>
          <w:sz w:val="20"/>
          <w:szCs w:val="20"/>
        </w:rPr>
        <w:t>The purpose of this page is to identif</w:t>
      </w:r>
      <w:r>
        <w:rPr>
          <w:i/>
          <w:color w:val="C45911" w:themeColor="accent2" w:themeShade="BF"/>
          <w:sz w:val="20"/>
          <w:szCs w:val="20"/>
        </w:rPr>
        <w:t xml:space="preserve">y and document any </w:t>
      </w:r>
      <w:r w:rsidRPr="00154951">
        <w:rPr>
          <w:i/>
          <w:color w:val="C45911" w:themeColor="accent2" w:themeShade="BF"/>
          <w:sz w:val="20"/>
          <w:szCs w:val="20"/>
        </w:rPr>
        <w:t>subcontractors that are associated with the AOP project.</w:t>
      </w:r>
      <w:r w:rsidR="00340BB6" w:rsidRPr="00340BB6">
        <w:t xml:space="preserve"> </w:t>
      </w:r>
      <w:r w:rsidR="00340BB6" w:rsidRPr="00340BB6">
        <w:rPr>
          <w:i/>
          <w:color w:val="C45911" w:themeColor="accent2" w:themeShade="BF"/>
          <w:sz w:val="20"/>
          <w:szCs w:val="20"/>
        </w:rPr>
        <w:t xml:space="preserve">Note: Planned Cost amounts provided in this AOP write up are </w:t>
      </w:r>
      <w:r w:rsidR="008233E0" w:rsidRPr="008233E0">
        <w:rPr>
          <w:i/>
          <w:color w:val="C45911" w:themeColor="accent2" w:themeShade="BF"/>
          <w:sz w:val="20"/>
          <w:szCs w:val="20"/>
        </w:rPr>
        <w:t>initial</w:t>
      </w:r>
      <w:r w:rsidR="00340BB6" w:rsidRPr="00340BB6">
        <w:rPr>
          <w:i/>
          <w:color w:val="C45911" w:themeColor="accent2" w:themeShade="BF"/>
          <w:sz w:val="20"/>
          <w:szCs w:val="20"/>
        </w:rPr>
        <w:t xml:space="preserve"> estimates and final cost plans will be submitted into the EERE AOP SharePoint site.</w:t>
      </w:r>
    </w:p>
    <w:tbl>
      <w:tblPr>
        <w:tblW w:w="5000" w:type="pct"/>
        <w:tblLook w:val="04A0" w:firstRow="1" w:lastRow="0" w:firstColumn="1" w:lastColumn="0" w:noHBand="0" w:noVBand="1"/>
      </w:tblPr>
      <w:tblGrid>
        <w:gridCol w:w="1385"/>
        <w:gridCol w:w="2959"/>
        <w:gridCol w:w="1326"/>
        <w:gridCol w:w="976"/>
        <w:gridCol w:w="1183"/>
        <w:gridCol w:w="1047"/>
        <w:gridCol w:w="961"/>
        <w:gridCol w:w="961"/>
      </w:tblGrid>
      <w:tr w:rsidR="00C118BD" w:rsidRPr="00154951" w14:paraId="516AA639" w14:textId="77777777" w:rsidTr="00C118BD">
        <w:trPr>
          <w:tblHeader/>
        </w:trPr>
        <w:tc>
          <w:tcPr>
            <w:tcW w:w="64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8FB9F0A" w14:textId="77777777" w:rsidR="0018221F" w:rsidRPr="00154951" w:rsidRDefault="0018221F" w:rsidP="0018221F">
            <w:pPr>
              <w:jc w:val="center"/>
              <w:rPr>
                <w:rFonts w:ascii="Calibri" w:eastAsia="Calibri" w:hAnsi="Calibri" w:cs="Times New Roman"/>
                <w:b/>
                <w:color w:val="FFFFFF"/>
              </w:rPr>
            </w:pPr>
            <w:r w:rsidRPr="00154951">
              <w:rPr>
                <w:rFonts w:ascii="Calibri" w:eastAsia="Calibri" w:hAnsi="Calibri" w:cs="Times New Roman"/>
                <w:b/>
                <w:color w:val="FFFFFF"/>
              </w:rPr>
              <w:t>Name</w:t>
            </w:r>
          </w:p>
        </w:tc>
        <w:tc>
          <w:tcPr>
            <w:tcW w:w="1370"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8114C33"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Responsibility</w:t>
            </w:r>
          </w:p>
        </w:tc>
        <w:tc>
          <w:tcPr>
            <w:tcW w:w="6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AA52D3F" w14:textId="77777777" w:rsidR="00C118BD" w:rsidRDefault="00954175" w:rsidP="00C118BD">
            <w:pPr>
              <w:spacing w:after="0"/>
              <w:jc w:val="center"/>
              <w:rPr>
                <w:rFonts w:ascii="Calibri" w:eastAsia="Calibri" w:hAnsi="Calibri" w:cs="Times New Roman"/>
                <w:b/>
                <w:color w:val="FFFFFF"/>
              </w:rPr>
            </w:pPr>
            <w:r>
              <w:rPr>
                <w:rFonts w:ascii="Calibri" w:eastAsia="Calibri" w:hAnsi="Calibri" w:cs="Times New Roman"/>
                <w:b/>
                <w:color w:val="FFFFFF"/>
              </w:rPr>
              <w:t xml:space="preserve">Sub </w:t>
            </w:r>
          </w:p>
          <w:p w14:paraId="2DC5B93B"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Type</w:t>
            </w:r>
          </w:p>
        </w:tc>
        <w:tc>
          <w:tcPr>
            <w:tcW w:w="452"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55FE347" w14:textId="77777777" w:rsidR="00C118BD" w:rsidRDefault="0018221F" w:rsidP="00C118BD">
            <w:pPr>
              <w:spacing w:after="0"/>
              <w:jc w:val="center"/>
              <w:rPr>
                <w:rFonts w:ascii="Calibri" w:eastAsia="Calibri" w:hAnsi="Calibri" w:cs="Times New Roman"/>
                <w:b/>
                <w:color w:val="FFFFFF"/>
              </w:rPr>
            </w:pPr>
            <w:r w:rsidRPr="00154951">
              <w:rPr>
                <w:rFonts w:ascii="Calibri" w:eastAsia="Calibri" w:hAnsi="Calibri" w:cs="Times New Roman"/>
                <w:b/>
                <w:color w:val="FFFFFF"/>
              </w:rPr>
              <w:t xml:space="preserve">Start </w:t>
            </w:r>
          </w:p>
          <w:p w14:paraId="1A9EE247" w14:textId="77777777" w:rsidR="0018221F" w:rsidRPr="00154951" w:rsidRDefault="0018221F" w:rsidP="0018221F">
            <w:pPr>
              <w:jc w:val="center"/>
              <w:rPr>
                <w:rFonts w:ascii="Calibri" w:eastAsia="Calibri" w:hAnsi="Calibri" w:cs="Times New Roman"/>
              </w:rPr>
            </w:pPr>
            <w:r w:rsidRPr="00154951">
              <w:rPr>
                <w:rFonts w:ascii="Calibri" w:eastAsia="Calibri" w:hAnsi="Calibri" w:cs="Times New Roman"/>
                <w:b/>
                <w:color w:val="FFFFFF"/>
              </w:rPr>
              <w:t>Date</w:t>
            </w:r>
          </w:p>
        </w:tc>
        <w:tc>
          <w:tcPr>
            <w:tcW w:w="548"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5C5B7C35" w14:textId="77777777" w:rsidR="00C118BD" w:rsidRDefault="00954175" w:rsidP="00C118BD">
            <w:pPr>
              <w:spacing w:after="0"/>
              <w:jc w:val="center"/>
              <w:rPr>
                <w:rFonts w:ascii="Calibri" w:eastAsia="Calibri" w:hAnsi="Calibri" w:cs="Times New Roman"/>
                <w:b/>
                <w:color w:val="FFFFFF"/>
              </w:rPr>
            </w:pPr>
            <w:r>
              <w:rPr>
                <w:rFonts w:ascii="Calibri" w:eastAsia="Calibri" w:hAnsi="Calibri" w:cs="Times New Roman"/>
                <w:b/>
                <w:color w:val="FFFFFF"/>
              </w:rPr>
              <w:t>End</w:t>
            </w:r>
          </w:p>
          <w:p w14:paraId="3CB8E2DB" w14:textId="77777777" w:rsidR="0018221F" w:rsidRPr="00154951" w:rsidRDefault="0018221F" w:rsidP="00C118BD">
            <w:pPr>
              <w:jc w:val="center"/>
              <w:rPr>
                <w:rFonts w:ascii="Calibri" w:eastAsia="Calibri" w:hAnsi="Calibri" w:cs="Times New Roman"/>
                <w:b/>
                <w:color w:val="FFFFFF"/>
              </w:rPr>
            </w:pPr>
            <w:r>
              <w:rPr>
                <w:rFonts w:ascii="Calibri" w:eastAsia="Calibri" w:hAnsi="Calibri" w:cs="Times New Roman"/>
                <w:b/>
                <w:color w:val="FFFFFF"/>
              </w:rPr>
              <w:t>Date</w:t>
            </w:r>
          </w:p>
        </w:tc>
        <w:tc>
          <w:tcPr>
            <w:tcW w:w="485" w:type="pct"/>
            <w:tcBorders>
              <w:top w:val="single" w:sz="1" w:space="0" w:color="000000"/>
              <w:left w:val="single" w:sz="1" w:space="0" w:color="000000"/>
              <w:bottom w:val="single" w:sz="1" w:space="0" w:color="000000"/>
              <w:right w:val="single" w:sz="1" w:space="0" w:color="000000"/>
            </w:tcBorders>
            <w:shd w:val="clear" w:color="auto" w:fill="1F497D"/>
          </w:tcPr>
          <w:p w14:paraId="1BE3D117" w14:textId="77777777" w:rsidR="0018221F" w:rsidRPr="00154951" w:rsidRDefault="00954175" w:rsidP="0018221F">
            <w:pPr>
              <w:jc w:val="center"/>
              <w:rPr>
                <w:rFonts w:ascii="Calibri" w:eastAsia="Calibri" w:hAnsi="Calibri" w:cs="Times New Roman"/>
                <w:b/>
                <w:color w:val="FFFFFF"/>
              </w:rPr>
            </w:pPr>
            <w:r>
              <w:rPr>
                <w:b/>
                <w:color w:val="FFFFFF"/>
              </w:rPr>
              <w:t>FY19 Planned Cost</w:t>
            </w:r>
          </w:p>
        </w:tc>
        <w:tc>
          <w:tcPr>
            <w:tcW w:w="445" w:type="pct"/>
            <w:tcBorders>
              <w:top w:val="single" w:sz="1" w:space="0" w:color="000000"/>
              <w:left w:val="single" w:sz="1" w:space="0" w:color="000000"/>
              <w:bottom w:val="single" w:sz="1" w:space="0" w:color="000000"/>
              <w:right w:val="single" w:sz="1" w:space="0" w:color="000000"/>
            </w:tcBorders>
            <w:shd w:val="clear" w:color="auto" w:fill="1F497D"/>
          </w:tcPr>
          <w:p w14:paraId="0DD9178E" w14:textId="77777777" w:rsidR="0018221F" w:rsidRPr="00154951" w:rsidRDefault="00954175" w:rsidP="0018221F">
            <w:pPr>
              <w:jc w:val="center"/>
              <w:rPr>
                <w:rFonts w:ascii="Calibri" w:eastAsia="Calibri" w:hAnsi="Calibri" w:cs="Times New Roman"/>
                <w:b/>
                <w:color w:val="FFFFFF"/>
              </w:rPr>
            </w:pPr>
            <w:r>
              <w:rPr>
                <w:b/>
                <w:color w:val="FFFFFF"/>
              </w:rPr>
              <w:t>FY20 Planned Cost</w:t>
            </w:r>
          </w:p>
        </w:tc>
        <w:tc>
          <w:tcPr>
            <w:tcW w:w="445" w:type="pct"/>
            <w:tcBorders>
              <w:top w:val="single" w:sz="1" w:space="0" w:color="000000"/>
              <w:left w:val="single" w:sz="1" w:space="0" w:color="000000"/>
              <w:bottom w:val="single" w:sz="1" w:space="0" w:color="000000"/>
              <w:right w:val="single" w:sz="1" w:space="0" w:color="000000"/>
            </w:tcBorders>
            <w:shd w:val="clear" w:color="auto" w:fill="1F497D"/>
          </w:tcPr>
          <w:p w14:paraId="5C695EE7" w14:textId="77777777" w:rsidR="0018221F" w:rsidRPr="00154951" w:rsidRDefault="00954175" w:rsidP="0018221F">
            <w:pPr>
              <w:jc w:val="center"/>
              <w:rPr>
                <w:rFonts w:ascii="Calibri" w:eastAsia="Calibri" w:hAnsi="Calibri" w:cs="Times New Roman"/>
                <w:b/>
                <w:color w:val="FFFFFF"/>
              </w:rPr>
            </w:pPr>
            <w:r>
              <w:rPr>
                <w:b/>
                <w:color w:val="FFFFFF"/>
              </w:rPr>
              <w:t>FY21 Planned Cost</w:t>
            </w:r>
          </w:p>
        </w:tc>
      </w:tr>
      <w:tr w:rsidR="00C118BD" w:rsidRPr="00154951" w14:paraId="3840A1E9" w14:textId="77777777" w:rsidTr="00C118BD">
        <w:tc>
          <w:tcPr>
            <w:tcW w:w="64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997447464"/>
              <w:placeholder>
                <w:docPart w:val="0F58914E22C24A6EBF3578A5F2FF99F9"/>
              </w:placeholder>
              <w:showingPlcHdr/>
            </w:sdtPr>
            <w:sdtEndPr>
              <w:rPr>
                <w:rStyle w:val="DefaultParagraphFont"/>
                <w:b/>
                <w:color w:val="auto"/>
              </w:rPr>
            </w:sdtEndPr>
            <w:sdtContent>
              <w:p w14:paraId="0377BE8A" w14:textId="77777777" w:rsidR="00954175" w:rsidRPr="00154951" w:rsidRDefault="00954175" w:rsidP="00954175">
                <w:pPr>
                  <w:rPr>
                    <w:color w:val="262626" w:themeColor="text1" w:themeTint="D9"/>
                    <w:sz w:val="20"/>
                    <w:szCs w:val="20"/>
                  </w:rPr>
                </w:pPr>
                <w:r w:rsidRPr="00954175">
                  <w:rPr>
                    <w:rStyle w:val="PlaceholderText"/>
                    <w:sz w:val="20"/>
                    <w:szCs w:val="20"/>
                  </w:rPr>
                  <w:t>Click here to enter text.</w:t>
                </w:r>
              </w:p>
            </w:sdtContent>
          </w:sdt>
        </w:tc>
        <w:tc>
          <w:tcPr>
            <w:tcW w:w="1370"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040557036"/>
              <w:placeholder>
                <w:docPart w:val="8E9E9A65F78F45F689E6F3417115E3D0"/>
              </w:placeholder>
            </w:sdtPr>
            <w:sdtEndPr>
              <w:rPr>
                <w:rStyle w:val="DefaultParagraphFont"/>
                <w:b/>
                <w:color w:val="auto"/>
              </w:rPr>
            </w:sdtEndPr>
            <w:sdtContent>
              <w:p w14:paraId="23D561D7" w14:textId="0BB0809D" w:rsidR="00954175" w:rsidRPr="00154951" w:rsidRDefault="007F6410" w:rsidP="00954175">
                <w:pPr>
                  <w:rPr>
                    <w:color w:val="262626" w:themeColor="text1" w:themeTint="D9"/>
                    <w:sz w:val="20"/>
                    <w:szCs w:val="20"/>
                  </w:rPr>
                </w:pPr>
                <w:r>
                  <w:rPr>
                    <w:rStyle w:val="MainBodyStyle"/>
                    <w:sz w:val="20"/>
                    <w:szCs w:val="20"/>
                  </w:rPr>
                  <w:t>N</w:t>
                </w:r>
                <w:r>
                  <w:rPr>
                    <w:rStyle w:val="MainBodyStyle"/>
                  </w:rPr>
                  <w:t>one planned for FY19</w:t>
                </w:r>
              </w:p>
            </w:sdtContent>
          </w:sdt>
        </w:tc>
        <w:tc>
          <w:tcPr>
            <w:tcW w:w="6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C17474D" w14:textId="77777777" w:rsidR="00954175" w:rsidRPr="00154951" w:rsidRDefault="00646687" w:rsidP="00954175">
            <w:pPr>
              <w:rPr>
                <w:rFonts w:ascii="Calibri" w:eastAsia="Calibri" w:hAnsi="Calibri" w:cs="Times New Roman"/>
                <w:sz w:val="20"/>
                <w:szCs w:val="20"/>
              </w:rPr>
            </w:pPr>
            <w:sdt>
              <w:sdtPr>
                <w:rPr>
                  <w:rStyle w:val="MainBodyStyle"/>
                  <w:sz w:val="20"/>
                  <w:szCs w:val="20"/>
                </w:rPr>
                <w:id w:val="829497102"/>
                <w:placeholder>
                  <w:docPart w:val="5E7278E1534E49E190AF9326EC266E04"/>
                </w:placeholder>
                <w:showingPlcHdr/>
                <w:dropDownList>
                  <w:listItem w:value="Choose an item."/>
                  <w:listItem w:displayText="Other NonProfit" w:value="Other NonProfit"/>
                  <w:listItem w:displayText="Private Higher Education" w:value="Private Higher Education"/>
                  <w:listItem w:displayText="County Government" w:value="County Government"/>
                  <w:listItem w:displayText="State Government" w:value="State Government"/>
                  <w:listItem w:displayText="City or Township Government" w:value="City or Township Government"/>
                  <w:listItem w:displayText="Special District Government" w:value="Special District Government"/>
                  <w:listItem w:displayText="State controlled Institution of Higher Education" w:value="State controlled Institution of Higher Education"/>
                  <w:listItem w:displayText="Indian Tribe" w:value="Indian Tribe"/>
                  <w:listItem w:displayText="Profit Organization" w:value="Profit Organization"/>
                  <w:listItem w:displayText="Small Business" w:value="Small Business"/>
                  <w:listItem w:displayText="All Other" w:value="All Other"/>
                </w:dropDownList>
              </w:sdtPr>
              <w:sdtEndPr>
                <w:rPr>
                  <w:rStyle w:val="DefaultParagraphFont"/>
                  <w:color w:val="auto"/>
                </w:rPr>
              </w:sdtEndPr>
              <w:sdtContent>
                <w:r w:rsidR="00C118BD" w:rsidRPr="00954175">
                  <w:rPr>
                    <w:rStyle w:val="PlaceholderText"/>
                    <w:sz w:val="20"/>
                    <w:szCs w:val="20"/>
                  </w:rPr>
                  <w:t>Choose an item.</w:t>
                </w:r>
              </w:sdtContent>
            </w:sdt>
          </w:p>
        </w:tc>
        <w:tc>
          <w:tcPr>
            <w:tcW w:w="452"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96438250"/>
              <w:placeholder>
                <w:docPart w:val="E7F8ED5D46EC42F9B439B731C07286A2"/>
              </w:placeholder>
              <w:showingPlcHdr/>
              <w:date w:fullDate="2018-12-31T00:00:00Z">
                <w:dateFormat w:val="M/d/yyyy"/>
                <w:lid w:val="en-US"/>
                <w:storeMappedDataAs w:val="dateTime"/>
                <w:calendar w:val="gregorian"/>
              </w:date>
            </w:sdtPr>
            <w:sdtEndPr>
              <w:rPr>
                <w:rStyle w:val="DefaultParagraphFont"/>
                <w:color w:val="auto"/>
              </w:rPr>
            </w:sdtEndPr>
            <w:sdtContent>
              <w:p w14:paraId="341738C7" w14:textId="77777777" w:rsidR="00954175" w:rsidRPr="00154951" w:rsidRDefault="00C118BD" w:rsidP="00C118BD">
                <w:pPr>
                  <w:spacing w:after="0"/>
                  <w:jc w:val="right"/>
                  <w:rPr>
                    <w:color w:val="262626" w:themeColor="text1" w:themeTint="D9"/>
                    <w:sz w:val="20"/>
                    <w:szCs w:val="20"/>
                  </w:rPr>
                </w:pPr>
                <w:r>
                  <w:rPr>
                    <w:rStyle w:val="PlaceholderText"/>
                    <w:sz w:val="20"/>
                    <w:szCs w:val="20"/>
                  </w:rPr>
                  <w:t>Choose a date</w:t>
                </w:r>
              </w:p>
            </w:sdtContent>
          </w:sdt>
        </w:tc>
        <w:tc>
          <w:tcPr>
            <w:tcW w:w="548"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315415148"/>
              <w:placeholder>
                <w:docPart w:val="9174FDE3C7E74B8EAC0271A07A4309B1"/>
              </w:placeholder>
              <w:showingPlcHdr/>
              <w:date w:fullDate="2018-12-31T00:00:00Z">
                <w:dateFormat w:val="M/d/yyyy"/>
                <w:lid w:val="en-US"/>
                <w:storeMappedDataAs w:val="dateTime"/>
                <w:calendar w:val="gregorian"/>
              </w:date>
            </w:sdtPr>
            <w:sdtEndPr>
              <w:rPr>
                <w:rStyle w:val="DefaultParagraphFont"/>
                <w:color w:val="auto"/>
              </w:rPr>
            </w:sdtEndPr>
            <w:sdtContent>
              <w:p w14:paraId="79EA0208" w14:textId="77777777" w:rsidR="00954175" w:rsidRPr="00AF7503" w:rsidRDefault="00C118BD" w:rsidP="00C118BD">
                <w:pPr>
                  <w:spacing w:after="0"/>
                  <w:jc w:val="right"/>
                  <w:rPr>
                    <w:color w:val="262626" w:themeColor="text1" w:themeTint="D9"/>
                    <w:sz w:val="20"/>
                    <w:szCs w:val="20"/>
                  </w:rPr>
                </w:pPr>
                <w:r>
                  <w:rPr>
                    <w:rStyle w:val="PlaceholderText"/>
                    <w:sz w:val="20"/>
                    <w:szCs w:val="20"/>
                  </w:rPr>
                  <w:t>Choose a date</w:t>
                </w:r>
              </w:p>
            </w:sdtContent>
          </w:sdt>
        </w:tc>
        <w:tc>
          <w:tcPr>
            <w:tcW w:w="485" w:type="pct"/>
            <w:tcBorders>
              <w:top w:val="single" w:sz="1" w:space="0" w:color="000000"/>
              <w:left w:val="single" w:sz="1" w:space="0" w:color="000000"/>
              <w:bottom w:val="single" w:sz="1" w:space="0" w:color="000000"/>
              <w:right w:val="single" w:sz="1" w:space="0" w:color="000000"/>
            </w:tcBorders>
          </w:tcPr>
          <w:p w14:paraId="215CE1A6" w14:textId="77777777" w:rsidR="00954175" w:rsidRPr="00D2482F" w:rsidRDefault="00954175" w:rsidP="00954175">
            <w:pPr>
              <w:jc w:val="right"/>
              <w:rPr>
                <w:color w:val="000000"/>
                <w:sz w:val="20"/>
                <w:szCs w:val="20"/>
              </w:rPr>
            </w:pPr>
            <w:r>
              <w:rPr>
                <w:rStyle w:val="MainBodyStyle"/>
                <w:sz w:val="20"/>
                <w:szCs w:val="20"/>
              </w:rPr>
              <w:t>$</w:t>
            </w:r>
            <w:sdt>
              <w:sdtPr>
                <w:rPr>
                  <w:rStyle w:val="MainBodyStyle"/>
                  <w:sz w:val="20"/>
                  <w:szCs w:val="20"/>
                </w:rPr>
                <w:id w:val="890689516"/>
                <w:placeholder>
                  <w:docPart w:val="F82894EF71EB499A905B5AC47A49AF7F"/>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034950C9" w14:textId="77777777" w:rsidR="00954175" w:rsidRPr="00D2482F" w:rsidRDefault="00954175" w:rsidP="00954175">
            <w:pPr>
              <w:jc w:val="right"/>
              <w:rPr>
                <w:color w:val="000000"/>
                <w:sz w:val="20"/>
                <w:szCs w:val="20"/>
              </w:rPr>
            </w:pPr>
            <w:r>
              <w:rPr>
                <w:rStyle w:val="MainBodyStyle"/>
                <w:sz w:val="20"/>
                <w:szCs w:val="20"/>
              </w:rPr>
              <w:t>$</w:t>
            </w:r>
            <w:sdt>
              <w:sdtPr>
                <w:rPr>
                  <w:rStyle w:val="MainBodyStyle"/>
                  <w:sz w:val="20"/>
                  <w:szCs w:val="20"/>
                </w:rPr>
                <w:id w:val="605165046"/>
                <w:placeholder>
                  <w:docPart w:val="A4ADB3B9AC254FE6B6E8B019517DE773"/>
                </w:placeholder>
                <w:showingPlcHdr/>
              </w:sdtPr>
              <w:sdtEndPr>
                <w:rPr>
                  <w:rStyle w:val="DefaultParagraphFont"/>
                  <w:color w:val="auto"/>
                </w:rPr>
              </w:sdtEndPr>
              <w:sdtContent>
                <w:r>
                  <w:rPr>
                    <w:rStyle w:val="PlaceholderText"/>
                    <w:sz w:val="20"/>
                    <w:szCs w:val="20"/>
                  </w:rPr>
                  <w:t>Enter Cost</w:t>
                </w:r>
              </w:sdtContent>
            </w:sdt>
          </w:p>
        </w:tc>
        <w:tc>
          <w:tcPr>
            <w:tcW w:w="445" w:type="pct"/>
            <w:tcBorders>
              <w:top w:val="single" w:sz="1" w:space="0" w:color="000000"/>
              <w:left w:val="single" w:sz="1" w:space="0" w:color="000000"/>
              <w:bottom w:val="single" w:sz="1" w:space="0" w:color="000000"/>
              <w:right w:val="single" w:sz="1" w:space="0" w:color="000000"/>
            </w:tcBorders>
          </w:tcPr>
          <w:p w14:paraId="2EACDA54" w14:textId="77777777" w:rsidR="00954175" w:rsidRPr="00D2482F" w:rsidRDefault="00954175" w:rsidP="00954175">
            <w:pPr>
              <w:jc w:val="right"/>
              <w:rPr>
                <w:color w:val="000000"/>
                <w:sz w:val="20"/>
                <w:szCs w:val="20"/>
              </w:rPr>
            </w:pPr>
            <w:r>
              <w:rPr>
                <w:rStyle w:val="MainBodyStyle"/>
                <w:sz w:val="20"/>
                <w:szCs w:val="20"/>
              </w:rPr>
              <w:t>$</w:t>
            </w:r>
            <w:sdt>
              <w:sdtPr>
                <w:rPr>
                  <w:rStyle w:val="MainBodyStyle"/>
                  <w:sz w:val="20"/>
                  <w:szCs w:val="20"/>
                </w:rPr>
                <w:id w:val="-982307916"/>
                <w:placeholder>
                  <w:docPart w:val="92DBBA77AB6D423294A76E053B6E0420"/>
                </w:placeholder>
                <w:showingPlcHdr/>
              </w:sdtPr>
              <w:sdtEndPr>
                <w:rPr>
                  <w:rStyle w:val="DefaultParagraphFont"/>
                  <w:color w:val="auto"/>
                </w:rPr>
              </w:sdtEndPr>
              <w:sdtContent>
                <w:r>
                  <w:rPr>
                    <w:rStyle w:val="PlaceholderText"/>
                    <w:sz w:val="20"/>
                    <w:szCs w:val="20"/>
                  </w:rPr>
                  <w:t>Enter Cost</w:t>
                </w:r>
              </w:sdtContent>
            </w:sdt>
          </w:p>
        </w:tc>
      </w:tr>
    </w:tbl>
    <w:p w14:paraId="125276AC" w14:textId="77777777" w:rsidR="004D2B3C" w:rsidRDefault="005C3B67">
      <w:pPr>
        <w:pBdr>
          <w:bottom w:val="single" w:sz="1" w:space="1" w:color="DBE5F1"/>
        </w:pBdr>
        <w:spacing w:before="240" w:after="240"/>
      </w:pPr>
      <w:r>
        <w:rPr>
          <w:b/>
          <w:color w:val="365F92"/>
          <w:sz w:val="24"/>
        </w:rPr>
        <w:t>Travel</w:t>
      </w:r>
    </w:p>
    <w:p w14:paraId="009F7077" w14:textId="77777777" w:rsidR="004D2B3C" w:rsidRDefault="00340BB6">
      <w:r w:rsidRPr="00340BB6">
        <w:rPr>
          <w:i/>
          <w:color w:val="C45911" w:themeColor="accent2" w:themeShade="BF"/>
          <w:sz w:val="20"/>
          <w:szCs w:val="20"/>
        </w:rPr>
        <w:t>The purpose of this page is to gather and calculate all the travel expenses associated with the AOP Project.</w:t>
      </w:r>
      <w:r w:rsidRPr="00340BB6">
        <w:t xml:space="preserve"> </w:t>
      </w:r>
      <w:r w:rsidRPr="00340BB6">
        <w:rPr>
          <w:i/>
          <w:color w:val="C45911" w:themeColor="accent2" w:themeShade="BF"/>
          <w:sz w:val="20"/>
          <w:szCs w:val="20"/>
        </w:rPr>
        <w:t xml:space="preserve">Note: Planned Cost amounts provided in this AOP write up are </w:t>
      </w:r>
      <w:r w:rsidR="008233E0" w:rsidRPr="008233E0">
        <w:rPr>
          <w:i/>
          <w:color w:val="C45911" w:themeColor="accent2" w:themeShade="BF"/>
          <w:sz w:val="20"/>
          <w:szCs w:val="20"/>
        </w:rPr>
        <w:t>initial</w:t>
      </w:r>
      <w:r w:rsidRPr="00340BB6">
        <w:rPr>
          <w:i/>
          <w:color w:val="C45911" w:themeColor="accent2" w:themeShade="BF"/>
          <w:sz w:val="20"/>
          <w:szCs w:val="20"/>
        </w:rPr>
        <w:t xml:space="preserve"> estimates and final cost plans will be submitted into the EERE AOP SharePoint site.</w:t>
      </w:r>
    </w:p>
    <w:tbl>
      <w:tblPr>
        <w:tblW w:w="5000" w:type="pct"/>
        <w:tblLook w:val="04A0" w:firstRow="1" w:lastRow="0" w:firstColumn="1" w:lastColumn="0" w:noHBand="0" w:noVBand="1"/>
      </w:tblPr>
      <w:tblGrid>
        <w:gridCol w:w="894"/>
        <w:gridCol w:w="657"/>
        <w:gridCol w:w="1330"/>
        <w:gridCol w:w="2069"/>
        <w:gridCol w:w="4615"/>
        <w:gridCol w:w="1233"/>
      </w:tblGrid>
      <w:tr w:rsidR="00B15AC7" w14:paraId="51EEBF44" w14:textId="77777777" w:rsidTr="00B15AC7">
        <w:trPr>
          <w:tblHeader/>
        </w:trPr>
        <w:tc>
          <w:tcPr>
            <w:tcW w:w="4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7FAA3FBF" w14:textId="77777777" w:rsidR="00B15AC7" w:rsidRDefault="00B15AC7" w:rsidP="00340BB6">
            <w:pPr>
              <w:jc w:val="center"/>
            </w:pPr>
            <w:r>
              <w:rPr>
                <w:b/>
                <w:color w:val="FFFFFF"/>
              </w:rPr>
              <w:t>Month</w:t>
            </w:r>
          </w:p>
        </w:tc>
        <w:tc>
          <w:tcPr>
            <w:tcW w:w="304"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415C7D45" w14:textId="77777777" w:rsidR="00B15AC7" w:rsidRDefault="00B15AC7" w:rsidP="00B15AC7">
            <w:pPr>
              <w:jc w:val="center"/>
              <w:rPr>
                <w:b/>
                <w:color w:val="FFFFFF"/>
              </w:rPr>
            </w:pPr>
            <w:r>
              <w:rPr>
                <w:b/>
                <w:color w:val="FFFFFF"/>
              </w:rPr>
              <w:t>FY</w:t>
            </w:r>
          </w:p>
        </w:tc>
        <w:tc>
          <w:tcPr>
            <w:tcW w:w="616" w:type="pct"/>
            <w:tcBorders>
              <w:top w:val="single" w:sz="1" w:space="0" w:color="000000"/>
              <w:left w:val="single" w:sz="1" w:space="0" w:color="000000"/>
              <w:bottom w:val="single" w:sz="1" w:space="0" w:color="000000"/>
              <w:right w:val="single" w:sz="1" w:space="0" w:color="000000"/>
            </w:tcBorders>
            <w:shd w:val="clear" w:color="auto" w:fill="1F497D"/>
            <w:vAlign w:val="center"/>
          </w:tcPr>
          <w:p w14:paraId="143EA140" w14:textId="77777777" w:rsidR="00B15AC7" w:rsidRDefault="00B15AC7" w:rsidP="00340BB6">
            <w:pPr>
              <w:jc w:val="center"/>
            </w:pPr>
            <w:r>
              <w:rPr>
                <w:b/>
                <w:color w:val="FFFFFF"/>
              </w:rPr>
              <w:t>Travel Type</w:t>
            </w:r>
          </w:p>
        </w:tc>
        <w:tc>
          <w:tcPr>
            <w:tcW w:w="958"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1BCDE48" w14:textId="77777777" w:rsidR="00B15AC7" w:rsidRDefault="00B15AC7" w:rsidP="00340BB6">
            <w:pPr>
              <w:jc w:val="center"/>
            </w:pPr>
            <w:r>
              <w:rPr>
                <w:b/>
                <w:color w:val="FFFFFF"/>
              </w:rPr>
              <w:t>Destination</w:t>
            </w:r>
          </w:p>
        </w:tc>
        <w:tc>
          <w:tcPr>
            <w:tcW w:w="213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5A83552" w14:textId="77777777" w:rsidR="00B15AC7" w:rsidRDefault="00B15AC7" w:rsidP="00340BB6">
            <w:pPr>
              <w:jc w:val="center"/>
            </w:pPr>
            <w:r>
              <w:rPr>
                <w:b/>
                <w:color w:val="FFFFFF"/>
              </w:rPr>
              <w:t>Purpose</w:t>
            </w:r>
          </w:p>
        </w:tc>
        <w:tc>
          <w:tcPr>
            <w:tcW w:w="571"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1123101" w14:textId="77777777" w:rsidR="00B15AC7" w:rsidRDefault="00B15AC7" w:rsidP="00340BB6">
            <w:pPr>
              <w:jc w:val="center"/>
            </w:pPr>
            <w:r>
              <w:rPr>
                <w:b/>
                <w:color w:val="FFFFFF"/>
              </w:rPr>
              <w:t>Estimated Cost</w:t>
            </w:r>
          </w:p>
        </w:tc>
      </w:tr>
      <w:tr w:rsidR="00B15AC7" w14:paraId="2F0F0B62"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F2C6D9E" w14:textId="7E9BD2E5" w:rsidR="00B15AC7" w:rsidRPr="00A84115" w:rsidRDefault="00646687" w:rsidP="00A84115">
            <w:pPr>
              <w:spacing w:after="0"/>
              <w:rPr>
                <w:color w:val="262626" w:themeColor="text1" w:themeTint="D9"/>
                <w:sz w:val="20"/>
                <w:szCs w:val="20"/>
              </w:rPr>
            </w:pPr>
            <w:sdt>
              <w:sdtPr>
                <w:rPr>
                  <w:rStyle w:val="MainBodyStyle"/>
                  <w:sz w:val="20"/>
                  <w:szCs w:val="20"/>
                </w:rPr>
                <w:id w:val="630442810"/>
                <w:placeholder>
                  <w:docPart w:val="AB26D853A1D64758BAD57BB4B5EBB3A2"/>
                </w:placeholde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del w:id="11" w:author="Hamilton, Nicholas" w:date="2019-07-29T12:48:00Z">
                  <w:r w:rsidR="007F6410" w:rsidDel="0011006D">
                    <w:rPr>
                      <w:rStyle w:val="MainBodyStyle"/>
                      <w:sz w:val="20"/>
                      <w:szCs w:val="20"/>
                    </w:rPr>
                    <w:delText>Sep</w:delText>
                  </w:r>
                </w:del>
              </w:sdtContent>
            </w:sdt>
          </w:p>
        </w:tc>
        <w:tc>
          <w:tcPr>
            <w:tcW w:w="304" w:type="pct"/>
            <w:tcBorders>
              <w:top w:val="single" w:sz="1" w:space="0" w:color="000000"/>
              <w:left w:val="single" w:sz="1" w:space="0" w:color="000000"/>
              <w:bottom w:val="single" w:sz="1" w:space="0" w:color="000000"/>
              <w:right w:val="single" w:sz="1" w:space="0" w:color="000000"/>
            </w:tcBorders>
          </w:tcPr>
          <w:p w14:paraId="76761F09" w14:textId="3AF695B3" w:rsidR="00B15AC7" w:rsidRPr="006445FC" w:rsidRDefault="00646687" w:rsidP="00340BB6">
            <w:pPr>
              <w:spacing w:after="0"/>
              <w:rPr>
                <w:rStyle w:val="MainBodyStyle"/>
                <w:sz w:val="20"/>
                <w:szCs w:val="20"/>
              </w:rPr>
            </w:pPr>
            <w:sdt>
              <w:sdtPr>
                <w:rPr>
                  <w:rStyle w:val="MainBodyStyle"/>
                  <w:sz w:val="20"/>
                  <w:szCs w:val="20"/>
                </w:rPr>
                <w:id w:val="1428231934"/>
                <w:placeholder>
                  <w:docPart w:val="86EC4DFF7A9F4E9194F6CD89911739C5"/>
                </w:placeholder>
                <w:dropDownList>
                  <w:listItem w:value="Choose an item."/>
                  <w:listItem w:displayText="2019" w:value="2019"/>
                  <w:listItem w:displayText="2020" w:value="2020"/>
                  <w:listItem w:displayText="2021" w:value="2021"/>
                </w:dropDownList>
              </w:sdtPr>
              <w:sdtEndPr>
                <w:rPr>
                  <w:rStyle w:val="DefaultParagraphFont"/>
                  <w:color w:val="auto"/>
                </w:rPr>
              </w:sdtEndPr>
              <w:sdtContent>
                <w:del w:id="12" w:author="Hamilton, Nicholas" w:date="2019-07-29T12:48:00Z">
                  <w:r w:rsidR="007F6410" w:rsidDel="0011006D">
                    <w:rPr>
                      <w:rStyle w:val="MainBodyStyle"/>
                      <w:sz w:val="20"/>
                      <w:szCs w:val="20"/>
                    </w:rPr>
                    <w:delText>2019</w:delText>
                  </w:r>
                </w:del>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915892189"/>
              <w:placeholder>
                <w:docPart w:val="881D9416B6C04FA39C93F0CBC768B137"/>
              </w:placeholder>
              <w:dropDownList>
                <w:listItem w:value="Choose an item."/>
                <w:listItem w:displayText="International" w:value="International"/>
                <w:listItem w:displayText="Domestic" w:value="Domestic"/>
              </w:dropDownList>
            </w:sdtPr>
            <w:sdtEndPr>
              <w:rPr>
                <w:rStyle w:val="DefaultParagraphFont"/>
                <w:color w:val="auto"/>
              </w:rPr>
            </w:sdtEndPr>
            <w:sdtContent>
              <w:p w14:paraId="2C9197E7" w14:textId="20D9D8CF" w:rsidR="00B15AC7" w:rsidRPr="006445FC" w:rsidRDefault="007F6410" w:rsidP="00340BB6">
                <w:pPr>
                  <w:spacing w:after="0"/>
                  <w:rPr>
                    <w:color w:val="262626" w:themeColor="text1" w:themeTint="D9"/>
                    <w:sz w:val="20"/>
                    <w:szCs w:val="20"/>
                  </w:rPr>
                </w:pPr>
                <w:del w:id="13" w:author="Hamilton, Nicholas" w:date="2019-07-29T12:48:00Z">
                  <w:r w:rsidDel="0011006D">
                    <w:rPr>
                      <w:rStyle w:val="MainBodyStyle"/>
                      <w:sz w:val="20"/>
                      <w:szCs w:val="20"/>
                    </w:rPr>
                    <w:delText>Domestic</w:delText>
                  </w:r>
                </w:del>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835293557"/>
              <w:placeholder>
                <w:docPart w:val="4BD29D59FCF14BDA9B90A3705B1D86B0"/>
              </w:placeholder>
              <w:showingPlcHdr/>
            </w:sdtPr>
            <w:sdtEndPr>
              <w:rPr>
                <w:rStyle w:val="DefaultParagraphFont"/>
                <w:b/>
                <w:color w:val="auto"/>
              </w:rPr>
            </w:sdtEndPr>
            <w:sdtContent>
              <w:p w14:paraId="687D47AA" w14:textId="77777777" w:rsidR="00B15AC7" w:rsidRPr="00340BB6" w:rsidRDefault="00B15AC7" w:rsidP="00340BB6">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2133939554"/>
              <w:placeholder>
                <w:docPart w:val="4DEF96AA6BD94B4AB8379D02B2B94D59"/>
              </w:placeholder>
              <w:showingPlcHdr/>
            </w:sdtPr>
            <w:sdtEndPr>
              <w:rPr>
                <w:rStyle w:val="DefaultParagraphFont"/>
                <w:b/>
                <w:color w:val="auto"/>
              </w:rPr>
            </w:sdtEndPr>
            <w:sdtContent>
              <w:p w14:paraId="2933414A" w14:textId="4B707ADC" w:rsidR="00B15AC7" w:rsidRPr="00340BB6" w:rsidRDefault="00830916" w:rsidP="00340BB6">
                <w:pPr>
                  <w:rPr>
                    <w:color w:val="262626" w:themeColor="text1" w:themeTint="D9"/>
                    <w:sz w:val="20"/>
                    <w:szCs w:val="20"/>
                  </w:rPr>
                </w:pPr>
                <w:r w:rsidRPr="00954175">
                  <w:rPr>
                    <w:rStyle w:val="PlaceholderText"/>
                    <w:sz w:val="20"/>
                    <w:szCs w:val="20"/>
                  </w:rPr>
                  <w:t>Click here to enter text.</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E5C8961" w14:textId="77777777" w:rsidR="00B15AC7" w:rsidRPr="00D2482F" w:rsidRDefault="00B15AC7" w:rsidP="00340BB6">
            <w:pPr>
              <w:jc w:val="right"/>
              <w:rPr>
                <w:color w:val="000000"/>
                <w:sz w:val="20"/>
                <w:szCs w:val="20"/>
              </w:rPr>
            </w:pPr>
            <w:r>
              <w:rPr>
                <w:rStyle w:val="MainBodyStyle"/>
                <w:sz w:val="20"/>
                <w:szCs w:val="20"/>
              </w:rPr>
              <w:t>$</w:t>
            </w:r>
            <w:sdt>
              <w:sdtPr>
                <w:rPr>
                  <w:rStyle w:val="MainBodyStyle"/>
                  <w:sz w:val="20"/>
                  <w:szCs w:val="20"/>
                </w:rPr>
                <w:id w:val="-1920095086"/>
                <w:placeholder>
                  <w:docPart w:val="D761E6664F37476889335FDD017D3757"/>
                </w:placeholder>
                <w:showingPlcHdr/>
              </w:sdtPr>
              <w:sdtEndPr>
                <w:rPr>
                  <w:rStyle w:val="DefaultParagraphFont"/>
                  <w:color w:val="auto"/>
                </w:rPr>
              </w:sdtEndPr>
              <w:sdtContent>
                <w:r>
                  <w:rPr>
                    <w:rStyle w:val="PlaceholderText"/>
                    <w:sz w:val="20"/>
                    <w:szCs w:val="20"/>
                  </w:rPr>
                  <w:t>Enter Cost</w:t>
                </w:r>
              </w:sdtContent>
            </w:sdt>
          </w:p>
        </w:tc>
      </w:tr>
      <w:tr w:rsidR="00B15AC7" w:rsidRPr="00D2482F" w14:paraId="625A9C3C"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346A77" w14:textId="77777777" w:rsidR="00B15AC7" w:rsidRPr="00A84115" w:rsidRDefault="00646687" w:rsidP="00F51BA8">
            <w:pPr>
              <w:spacing w:after="0"/>
              <w:rPr>
                <w:color w:val="262626" w:themeColor="text1" w:themeTint="D9"/>
                <w:sz w:val="20"/>
                <w:szCs w:val="20"/>
              </w:rPr>
            </w:pPr>
            <w:sdt>
              <w:sdtPr>
                <w:rPr>
                  <w:rStyle w:val="MainBodyStyle"/>
                  <w:sz w:val="20"/>
                  <w:szCs w:val="20"/>
                </w:rPr>
                <w:id w:val="-2024619642"/>
                <w:placeholder>
                  <w:docPart w:val="428A5C4DCB1B4776AD635434B6668F9C"/>
                </w:placeholder>
                <w:showingPlcHd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B15AC7" w:rsidRPr="006F6067">
                  <w:rPr>
                    <w:rStyle w:val="PlaceholderText"/>
                    <w:sz w:val="20"/>
                    <w:szCs w:val="20"/>
                  </w:rPr>
                  <w:t>Enter Month</w:t>
                </w:r>
              </w:sdtContent>
            </w:sdt>
          </w:p>
        </w:tc>
        <w:tc>
          <w:tcPr>
            <w:tcW w:w="304" w:type="pct"/>
            <w:tcBorders>
              <w:top w:val="single" w:sz="1" w:space="0" w:color="000000"/>
              <w:left w:val="single" w:sz="1" w:space="0" w:color="000000"/>
              <w:bottom w:val="single" w:sz="1" w:space="0" w:color="000000"/>
              <w:right w:val="single" w:sz="1" w:space="0" w:color="000000"/>
            </w:tcBorders>
          </w:tcPr>
          <w:p w14:paraId="48E55C74" w14:textId="77777777" w:rsidR="00B15AC7" w:rsidRPr="006445FC" w:rsidRDefault="00646687" w:rsidP="00F51BA8">
            <w:pPr>
              <w:spacing w:after="0"/>
              <w:rPr>
                <w:rStyle w:val="MainBodyStyle"/>
                <w:sz w:val="20"/>
                <w:szCs w:val="20"/>
              </w:rPr>
            </w:pPr>
            <w:sdt>
              <w:sdtPr>
                <w:rPr>
                  <w:rStyle w:val="MainBodyStyle"/>
                  <w:sz w:val="20"/>
                  <w:szCs w:val="20"/>
                </w:rPr>
                <w:id w:val="-1493480466"/>
                <w:placeholder>
                  <w:docPart w:val="5DE61D01D8A04258B1DC49CD1126175B"/>
                </w:placeholder>
                <w:showingPlcHd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B15AC7" w:rsidRPr="006F6067">
                  <w:rPr>
                    <w:rStyle w:val="PlaceholderText"/>
                    <w:sz w:val="20"/>
                    <w:szCs w:val="20"/>
                  </w:rPr>
                  <w:t>Enter FY</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288232435"/>
              <w:placeholder>
                <w:docPart w:val="5E7C8AEBF0B84967BA9012318F01E8C1"/>
              </w:placeholder>
              <w:showingPlcHdr/>
              <w:dropDownList>
                <w:listItem w:value="Choose an item."/>
                <w:listItem w:displayText="International" w:value="International"/>
                <w:listItem w:displayText="Domestic" w:value="Domestic"/>
              </w:dropDownList>
            </w:sdtPr>
            <w:sdtEndPr>
              <w:rPr>
                <w:rStyle w:val="DefaultParagraphFont"/>
                <w:color w:val="auto"/>
              </w:rPr>
            </w:sdtEndPr>
            <w:sdtContent>
              <w:p w14:paraId="2218A67C" w14:textId="77777777" w:rsidR="00B15AC7" w:rsidRPr="006445FC" w:rsidRDefault="00B15AC7" w:rsidP="00F51BA8">
                <w:pPr>
                  <w:spacing w:after="0"/>
                  <w:rPr>
                    <w:color w:val="262626" w:themeColor="text1" w:themeTint="D9"/>
                    <w:sz w:val="20"/>
                    <w:szCs w:val="20"/>
                  </w:rPr>
                </w:pPr>
                <w:r w:rsidRPr="006445FC">
                  <w:rPr>
                    <w:rStyle w:val="PlaceholderText"/>
                    <w:sz w:val="20"/>
                    <w:szCs w:val="20"/>
                  </w:rPr>
                  <w:t>Choose an item.</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579714638"/>
              <w:placeholder>
                <w:docPart w:val="8D8BE35BB838420BBBA0F24AC2B36D8A"/>
              </w:placeholder>
              <w:showingPlcHdr/>
            </w:sdtPr>
            <w:sdtEndPr>
              <w:rPr>
                <w:rStyle w:val="DefaultParagraphFont"/>
                <w:b/>
                <w:color w:val="auto"/>
              </w:rPr>
            </w:sdtEndPr>
            <w:sdtContent>
              <w:p w14:paraId="26B79C72"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781390068"/>
              <w:placeholder>
                <w:docPart w:val="49EEE62C5B5F4844B9847E026E4A04EF"/>
              </w:placeholder>
              <w:showingPlcHdr/>
            </w:sdtPr>
            <w:sdtEndPr>
              <w:rPr>
                <w:rStyle w:val="DefaultParagraphFont"/>
                <w:b/>
                <w:color w:val="auto"/>
              </w:rPr>
            </w:sdtEndPr>
            <w:sdtContent>
              <w:p w14:paraId="6CF97A22"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9CF5773" w14:textId="77777777" w:rsidR="00B15AC7" w:rsidRPr="00D2482F" w:rsidRDefault="00B15AC7" w:rsidP="00F51BA8">
            <w:pPr>
              <w:jc w:val="right"/>
              <w:rPr>
                <w:color w:val="000000"/>
                <w:sz w:val="20"/>
                <w:szCs w:val="20"/>
              </w:rPr>
            </w:pPr>
            <w:r>
              <w:rPr>
                <w:rStyle w:val="MainBodyStyle"/>
                <w:sz w:val="20"/>
                <w:szCs w:val="20"/>
              </w:rPr>
              <w:t>$</w:t>
            </w:r>
            <w:sdt>
              <w:sdtPr>
                <w:rPr>
                  <w:rStyle w:val="MainBodyStyle"/>
                  <w:sz w:val="20"/>
                  <w:szCs w:val="20"/>
                </w:rPr>
                <w:id w:val="-1557387484"/>
                <w:placeholder>
                  <w:docPart w:val="C8E0139D82074BDBBEC3B82C6A4741B4"/>
                </w:placeholder>
                <w:showingPlcHdr/>
              </w:sdtPr>
              <w:sdtEndPr>
                <w:rPr>
                  <w:rStyle w:val="DefaultParagraphFont"/>
                  <w:color w:val="auto"/>
                </w:rPr>
              </w:sdtEndPr>
              <w:sdtContent>
                <w:r>
                  <w:rPr>
                    <w:rStyle w:val="PlaceholderText"/>
                    <w:sz w:val="20"/>
                    <w:szCs w:val="20"/>
                  </w:rPr>
                  <w:t>Enter Cost</w:t>
                </w:r>
              </w:sdtContent>
            </w:sdt>
          </w:p>
        </w:tc>
      </w:tr>
      <w:tr w:rsidR="00B15AC7" w:rsidRPr="00D2482F" w14:paraId="4439B148"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928923F" w14:textId="77777777" w:rsidR="00B15AC7" w:rsidRPr="00A84115" w:rsidRDefault="00646687" w:rsidP="00F51BA8">
            <w:pPr>
              <w:spacing w:after="0"/>
              <w:rPr>
                <w:color w:val="262626" w:themeColor="text1" w:themeTint="D9"/>
                <w:sz w:val="20"/>
                <w:szCs w:val="20"/>
              </w:rPr>
            </w:pPr>
            <w:sdt>
              <w:sdtPr>
                <w:rPr>
                  <w:rStyle w:val="MainBodyStyle"/>
                  <w:sz w:val="20"/>
                  <w:szCs w:val="20"/>
                </w:rPr>
                <w:id w:val="14968141"/>
                <w:placeholder>
                  <w:docPart w:val="EE82CF1F4EEE45EBB90A7D7352DCA1B2"/>
                </w:placeholder>
                <w:showingPlcHd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B15AC7" w:rsidRPr="006F6067">
                  <w:rPr>
                    <w:rStyle w:val="PlaceholderText"/>
                    <w:sz w:val="20"/>
                    <w:szCs w:val="20"/>
                  </w:rPr>
                  <w:t>Enter Month</w:t>
                </w:r>
              </w:sdtContent>
            </w:sdt>
          </w:p>
        </w:tc>
        <w:tc>
          <w:tcPr>
            <w:tcW w:w="304" w:type="pct"/>
            <w:tcBorders>
              <w:top w:val="single" w:sz="1" w:space="0" w:color="000000"/>
              <w:left w:val="single" w:sz="1" w:space="0" w:color="000000"/>
              <w:bottom w:val="single" w:sz="1" w:space="0" w:color="000000"/>
              <w:right w:val="single" w:sz="1" w:space="0" w:color="000000"/>
            </w:tcBorders>
          </w:tcPr>
          <w:p w14:paraId="347F5CAB" w14:textId="77777777" w:rsidR="00B15AC7" w:rsidRPr="006445FC" w:rsidRDefault="00646687" w:rsidP="00F51BA8">
            <w:pPr>
              <w:spacing w:after="0"/>
              <w:rPr>
                <w:rStyle w:val="MainBodyStyle"/>
                <w:sz w:val="20"/>
                <w:szCs w:val="20"/>
              </w:rPr>
            </w:pPr>
            <w:sdt>
              <w:sdtPr>
                <w:rPr>
                  <w:rStyle w:val="MainBodyStyle"/>
                  <w:sz w:val="20"/>
                  <w:szCs w:val="20"/>
                </w:rPr>
                <w:id w:val="-1915387267"/>
                <w:placeholder>
                  <w:docPart w:val="25395BB2334C4A38B5F0B5AF2672F0F6"/>
                </w:placeholder>
                <w:showingPlcHd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B15AC7" w:rsidRPr="006F6067">
                  <w:rPr>
                    <w:rStyle w:val="PlaceholderText"/>
                    <w:sz w:val="20"/>
                    <w:szCs w:val="20"/>
                  </w:rPr>
                  <w:t>Enter FY</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687634807"/>
              <w:placeholder>
                <w:docPart w:val="9B5D2C76C0474B959EAC74BF3653059B"/>
              </w:placeholder>
              <w:showingPlcHdr/>
              <w:dropDownList>
                <w:listItem w:value="Choose an item."/>
                <w:listItem w:displayText="International" w:value="International"/>
                <w:listItem w:displayText="Domestic" w:value="Domestic"/>
              </w:dropDownList>
            </w:sdtPr>
            <w:sdtEndPr>
              <w:rPr>
                <w:rStyle w:val="DefaultParagraphFont"/>
                <w:color w:val="auto"/>
              </w:rPr>
            </w:sdtEndPr>
            <w:sdtContent>
              <w:p w14:paraId="1512E789" w14:textId="77777777" w:rsidR="00B15AC7" w:rsidRPr="006445FC" w:rsidRDefault="00B15AC7" w:rsidP="00F51BA8">
                <w:pPr>
                  <w:spacing w:after="0"/>
                  <w:rPr>
                    <w:color w:val="262626" w:themeColor="text1" w:themeTint="D9"/>
                    <w:sz w:val="20"/>
                    <w:szCs w:val="20"/>
                  </w:rPr>
                </w:pPr>
                <w:r w:rsidRPr="006445FC">
                  <w:rPr>
                    <w:rStyle w:val="PlaceholderText"/>
                    <w:sz w:val="20"/>
                    <w:szCs w:val="20"/>
                  </w:rPr>
                  <w:t>Choose an item.</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918321163"/>
              <w:placeholder>
                <w:docPart w:val="3BA198EDAB054F42A20ED0D3A7E5A040"/>
              </w:placeholder>
              <w:showingPlcHdr/>
            </w:sdtPr>
            <w:sdtEndPr>
              <w:rPr>
                <w:rStyle w:val="DefaultParagraphFont"/>
                <w:b/>
                <w:color w:val="auto"/>
              </w:rPr>
            </w:sdtEndPr>
            <w:sdtContent>
              <w:p w14:paraId="11493D54"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850026581"/>
              <w:placeholder>
                <w:docPart w:val="EAC6ECAF032348C4B10EF30213C35172"/>
              </w:placeholder>
              <w:showingPlcHdr/>
            </w:sdtPr>
            <w:sdtEndPr>
              <w:rPr>
                <w:rStyle w:val="DefaultParagraphFont"/>
                <w:b/>
                <w:color w:val="auto"/>
              </w:rPr>
            </w:sdtEndPr>
            <w:sdtContent>
              <w:p w14:paraId="41C268BA"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A387DA9" w14:textId="77777777" w:rsidR="00B15AC7" w:rsidRPr="00D2482F" w:rsidRDefault="00B15AC7" w:rsidP="00F51BA8">
            <w:pPr>
              <w:jc w:val="right"/>
              <w:rPr>
                <w:color w:val="000000"/>
                <w:sz w:val="20"/>
                <w:szCs w:val="20"/>
              </w:rPr>
            </w:pPr>
            <w:r>
              <w:rPr>
                <w:rStyle w:val="MainBodyStyle"/>
                <w:sz w:val="20"/>
                <w:szCs w:val="20"/>
              </w:rPr>
              <w:t>$</w:t>
            </w:r>
            <w:sdt>
              <w:sdtPr>
                <w:rPr>
                  <w:rStyle w:val="MainBodyStyle"/>
                  <w:sz w:val="20"/>
                  <w:szCs w:val="20"/>
                </w:rPr>
                <w:id w:val="-1062481187"/>
                <w:placeholder>
                  <w:docPart w:val="6BDA7C5BFAD2415886A0EB862BE2EA68"/>
                </w:placeholder>
                <w:showingPlcHdr/>
              </w:sdtPr>
              <w:sdtEndPr>
                <w:rPr>
                  <w:rStyle w:val="DefaultParagraphFont"/>
                  <w:color w:val="auto"/>
                </w:rPr>
              </w:sdtEndPr>
              <w:sdtContent>
                <w:r>
                  <w:rPr>
                    <w:rStyle w:val="PlaceholderText"/>
                    <w:sz w:val="20"/>
                    <w:szCs w:val="20"/>
                  </w:rPr>
                  <w:t>Enter Cost</w:t>
                </w:r>
              </w:sdtContent>
            </w:sdt>
          </w:p>
        </w:tc>
      </w:tr>
      <w:tr w:rsidR="00B15AC7" w:rsidRPr="00D2482F" w14:paraId="34EF6017" w14:textId="77777777" w:rsidTr="00B15AC7">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7452FEC7" w14:textId="77777777" w:rsidR="00B15AC7" w:rsidRPr="00A84115" w:rsidRDefault="00646687" w:rsidP="00F51BA8">
            <w:pPr>
              <w:spacing w:after="0"/>
              <w:rPr>
                <w:color w:val="262626" w:themeColor="text1" w:themeTint="D9"/>
                <w:sz w:val="20"/>
                <w:szCs w:val="20"/>
              </w:rPr>
            </w:pPr>
            <w:sdt>
              <w:sdtPr>
                <w:rPr>
                  <w:rStyle w:val="MainBodyStyle"/>
                  <w:sz w:val="20"/>
                  <w:szCs w:val="20"/>
                </w:rPr>
                <w:id w:val="-302691040"/>
                <w:placeholder>
                  <w:docPart w:val="1D3B0D35866A476F98E04F51EA504DCA"/>
                </w:placeholder>
                <w:showingPlcHdr/>
                <w:dropDownList>
                  <w:listItem w:value="Choose an item."/>
                  <w:listItem w:displayText="Oct" w:value="Oct"/>
                  <w:listItem w:displayText="Nov" w:value="Nov"/>
                  <w:listItem w:displayText="Dec" w:value="Dec"/>
                  <w:listItem w:displayText="Jan" w:value="Jan"/>
                  <w:listItem w:displayText="Feb" w:value="Feb"/>
                  <w:listItem w:displayText="Mar" w:value="Mar"/>
                  <w:listItem w:displayText="Apr" w:value="Apr"/>
                  <w:listItem w:displayText="May" w:value="May"/>
                  <w:listItem w:displayText="Jun" w:value="Jun"/>
                  <w:listItem w:displayText="Jul" w:value="Jul"/>
                  <w:listItem w:displayText="Aug" w:value="Aug"/>
                  <w:listItem w:displayText="Sep" w:value="Sep"/>
                </w:dropDownList>
              </w:sdtPr>
              <w:sdtEndPr>
                <w:rPr>
                  <w:rStyle w:val="DefaultParagraphFont"/>
                  <w:color w:val="auto"/>
                </w:rPr>
              </w:sdtEndPr>
              <w:sdtContent>
                <w:r w:rsidR="00B15AC7" w:rsidRPr="006F6067">
                  <w:rPr>
                    <w:rStyle w:val="PlaceholderText"/>
                    <w:sz w:val="20"/>
                    <w:szCs w:val="20"/>
                  </w:rPr>
                  <w:t>Enter Month</w:t>
                </w:r>
              </w:sdtContent>
            </w:sdt>
          </w:p>
        </w:tc>
        <w:tc>
          <w:tcPr>
            <w:tcW w:w="304" w:type="pct"/>
            <w:tcBorders>
              <w:top w:val="single" w:sz="1" w:space="0" w:color="000000"/>
              <w:left w:val="single" w:sz="1" w:space="0" w:color="000000"/>
              <w:bottom w:val="single" w:sz="1" w:space="0" w:color="000000"/>
              <w:right w:val="single" w:sz="1" w:space="0" w:color="000000"/>
            </w:tcBorders>
          </w:tcPr>
          <w:p w14:paraId="2F052084" w14:textId="77777777" w:rsidR="00B15AC7" w:rsidRPr="006445FC" w:rsidRDefault="00646687" w:rsidP="00F51BA8">
            <w:pPr>
              <w:spacing w:after="0"/>
              <w:rPr>
                <w:rStyle w:val="MainBodyStyle"/>
                <w:sz w:val="20"/>
                <w:szCs w:val="20"/>
              </w:rPr>
            </w:pPr>
            <w:sdt>
              <w:sdtPr>
                <w:rPr>
                  <w:rStyle w:val="MainBodyStyle"/>
                  <w:sz w:val="20"/>
                  <w:szCs w:val="20"/>
                </w:rPr>
                <w:id w:val="169303113"/>
                <w:placeholder>
                  <w:docPart w:val="9CD86FD29EFA4BA9A6801CAC0F7962D6"/>
                </w:placeholder>
                <w:showingPlcHdr/>
                <w:dropDownList>
                  <w:listItem w:value="Choose an item."/>
                  <w:listItem w:displayText="2019" w:value="2019"/>
                  <w:listItem w:displayText="2020" w:value="2020"/>
                  <w:listItem w:displayText="2021" w:value="2021"/>
                </w:dropDownList>
              </w:sdtPr>
              <w:sdtEndPr>
                <w:rPr>
                  <w:rStyle w:val="DefaultParagraphFont"/>
                  <w:color w:val="auto"/>
                </w:rPr>
              </w:sdtEndPr>
              <w:sdtContent>
                <w:r w:rsidR="00B15AC7" w:rsidRPr="006F6067">
                  <w:rPr>
                    <w:rStyle w:val="PlaceholderText"/>
                    <w:sz w:val="20"/>
                    <w:szCs w:val="20"/>
                  </w:rPr>
                  <w:t>Enter FY</w:t>
                </w:r>
              </w:sdtContent>
            </w:sdt>
          </w:p>
        </w:tc>
        <w:tc>
          <w:tcPr>
            <w:tcW w:w="616" w:type="pct"/>
            <w:tcBorders>
              <w:top w:val="single" w:sz="1" w:space="0" w:color="000000"/>
              <w:left w:val="single" w:sz="1" w:space="0" w:color="000000"/>
              <w:bottom w:val="single" w:sz="1" w:space="0" w:color="000000"/>
              <w:right w:val="single" w:sz="1" w:space="0" w:color="000000"/>
            </w:tcBorders>
          </w:tcPr>
          <w:sdt>
            <w:sdtPr>
              <w:rPr>
                <w:rStyle w:val="MainBodyStyle"/>
                <w:sz w:val="20"/>
                <w:szCs w:val="20"/>
              </w:rPr>
              <w:id w:val="-1137487049"/>
              <w:placeholder>
                <w:docPart w:val="852B8CD1AAC84077B35A438B66598B49"/>
              </w:placeholder>
              <w:showingPlcHdr/>
              <w:dropDownList>
                <w:listItem w:value="Choose an item."/>
                <w:listItem w:displayText="International" w:value="International"/>
                <w:listItem w:displayText="Domestic" w:value="Domestic"/>
              </w:dropDownList>
            </w:sdtPr>
            <w:sdtEndPr>
              <w:rPr>
                <w:rStyle w:val="DefaultParagraphFont"/>
                <w:color w:val="auto"/>
              </w:rPr>
            </w:sdtEndPr>
            <w:sdtContent>
              <w:p w14:paraId="72BD241E" w14:textId="77777777" w:rsidR="00B15AC7" w:rsidRPr="006445FC" w:rsidRDefault="00B15AC7" w:rsidP="00F51BA8">
                <w:pPr>
                  <w:spacing w:after="0"/>
                  <w:rPr>
                    <w:color w:val="262626" w:themeColor="text1" w:themeTint="D9"/>
                    <w:sz w:val="20"/>
                    <w:szCs w:val="20"/>
                  </w:rPr>
                </w:pPr>
                <w:r w:rsidRPr="006445FC">
                  <w:rPr>
                    <w:rStyle w:val="PlaceholderText"/>
                    <w:sz w:val="20"/>
                    <w:szCs w:val="20"/>
                  </w:rPr>
                  <w:t>Choose an item.</w:t>
                </w:r>
              </w:p>
            </w:sdtContent>
          </w:sdt>
        </w:tc>
        <w:tc>
          <w:tcPr>
            <w:tcW w:w="958"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904446400"/>
              <w:placeholder>
                <w:docPart w:val="4F4FB2A107244963A4B951BEDEDCF9F0"/>
              </w:placeholder>
              <w:showingPlcHdr/>
            </w:sdtPr>
            <w:sdtEndPr>
              <w:rPr>
                <w:rStyle w:val="DefaultParagraphFont"/>
                <w:b/>
                <w:color w:val="auto"/>
              </w:rPr>
            </w:sdtEndPr>
            <w:sdtContent>
              <w:p w14:paraId="5D1F8DA1"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213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sdt>
            <w:sdtPr>
              <w:rPr>
                <w:rStyle w:val="MainBodyStyle"/>
                <w:sz w:val="20"/>
                <w:szCs w:val="20"/>
              </w:rPr>
              <w:id w:val="1570775342"/>
              <w:placeholder>
                <w:docPart w:val="F166DA2606AE4E339E1C40881C6C3ABC"/>
              </w:placeholder>
              <w:showingPlcHdr/>
            </w:sdtPr>
            <w:sdtEndPr>
              <w:rPr>
                <w:rStyle w:val="DefaultParagraphFont"/>
                <w:b/>
                <w:color w:val="auto"/>
              </w:rPr>
            </w:sdtEndPr>
            <w:sdtContent>
              <w:p w14:paraId="1E8947B6" w14:textId="77777777" w:rsidR="00B15AC7" w:rsidRPr="00340BB6" w:rsidRDefault="00B15AC7" w:rsidP="00F51BA8">
                <w:pPr>
                  <w:rPr>
                    <w:color w:val="262626" w:themeColor="text1" w:themeTint="D9"/>
                    <w:sz w:val="20"/>
                    <w:szCs w:val="20"/>
                  </w:rPr>
                </w:pPr>
                <w:r w:rsidRPr="00954175">
                  <w:rPr>
                    <w:rStyle w:val="PlaceholderText"/>
                    <w:sz w:val="20"/>
                    <w:szCs w:val="20"/>
                  </w:rPr>
                  <w:t>Click here to enter text.</w:t>
                </w:r>
              </w:p>
            </w:sdtContent>
          </w:sdt>
        </w:tc>
        <w:tc>
          <w:tcPr>
            <w:tcW w:w="571"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390CC04" w14:textId="77777777" w:rsidR="00B15AC7" w:rsidRPr="00D2482F" w:rsidRDefault="00B15AC7" w:rsidP="00F51BA8">
            <w:pPr>
              <w:jc w:val="right"/>
              <w:rPr>
                <w:color w:val="000000"/>
                <w:sz w:val="20"/>
                <w:szCs w:val="20"/>
              </w:rPr>
            </w:pPr>
            <w:r>
              <w:rPr>
                <w:rStyle w:val="MainBodyStyle"/>
                <w:sz w:val="20"/>
                <w:szCs w:val="20"/>
              </w:rPr>
              <w:t>$</w:t>
            </w:r>
            <w:sdt>
              <w:sdtPr>
                <w:rPr>
                  <w:rStyle w:val="MainBodyStyle"/>
                  <w:sz w:val="20"/>
                  <w:szCs w:val="20"/>
                </w:rPr>
                <w:id w:val="760258669"/>
                <w:placeholder>
                  <w:docPart w:val="F755A054C6854764A2A91A98E192B409"/>
                </w:placeholder>
                <w:showingPlcHdr/>
              </w:sdtPr>
              <w:sdtEndPr>
                <w:rPr>
                  <w:rStyle w:val="DefaultParagraphFont"/>
                  <w:color w:val="auto"/>
                </w:rPr>
              </w:sdtEndPr>
              <w:sdtContent>
                <w:r>
                  <w:rPr>
                    <w:rStyle w:val="PlaceholderText"/>
                    <w:sz w:val="20"/>
                    <w:szCs w:val="20"/>
                  </w:rPr>
                  <w:t>Enter Cost</w:t>
                </w:r>
              </w:sdtContent>
            </w:sdt>
          </w:p>
        </w:tc>
      </w:tr>
    </w:tbl>
    <w:p w14:paraId="5E461364" w14:textId="77777777" w:rsidR="00C118BD" w:rsidRDefault="00C118BD"/>
    <w:p w14:paraId="4162D6A5" w14:textId="77777777" w:rsidR="00567F44" w:rsidRDefault="00567F44" w:rsidP="00567F44">
      <w:pPr>
        <w:pBdr>
          <w:bottom w:val="single" w:sz="1" w:space="1" w:color="DBE5F1"/>
        </w:pBdr>
        <w:spacing w:before="240" w:after="240"/>
      </w:pPr>
      <w:r>
        <w:rPr>
          <w:b/>
          <w:color w:val="365F92"/>
          <w:sz w:val="24"/>
        </w:rPr>
        <w:t>Financials</w:t>
      </w:r>
    </w:p>
    <w:p w14:paraId="07D14053" w14:textId="77777777" w:rsidR="00567F44" w:rsidRDefault="00567F44">
      <w:r w:rsidRPr="00567F44">
        <w:rPr>
          <w:i/>
          <w:color w:val="C45911" w:themeColor="accent2" w:themeShade="BF"/>
          <w:sz w:val="20"/>
          <w:szCs w:val="20"/>
        </w:rPr>
        <w:t>The purpose of this page is to gather and calculate all the costs associated with the AOP Project. A majority of this</w:t>
      </w:r>
      <w:r>
        <w:rPr>
          <w:i/>
          <w:color w:val="C45911" w:themeColor="accent2" w:themeShade="BF"/>
          <w:sz w:val="20"/>
          <w:szCs w:val="20"/>
        </w:rPr>
        <w:t xml:space="preserve"> section will be populated by the project coordinator t</w:t>
      </w:r>
      <w:r w:rsidRPr="00567F44">
        <w:rPr>
          <w:i/>
          <w:color w:val="C45911" w:themeColor="accent2" w:themeShade="BF"/>
          <w:sz w:val="20"/>
          <w:szCs w:val="20"/>
        </w:rPr>
        <w:t>eam based on information provided in the completed OCFO Pricing Tool or extracted from EPP Plans.  Please complete the OCFO pricing tool or EPP Plans in accordance with the AOP development schedule</w:t>
      </w:r>
      <w:r>
        <w:rPr>
          <w:i/>
          <w:color w:val="C45911" w:themeColor="accent2" w:themeShade="BF"/>
          <w:sz w:val="20"/>
          <w:szCs w:val="20"/>
        </w:rPr>
        <w:t xml:space="preserve">. </w:t>
      </w:r>
      <w:r w:rsidRPr="00340BB6">
        <w:rPr>
          <w:i/>
          <w:color w:val="C45911" w:themeColor="accent2" w:themeShade="BF"/>
          <w:sz w:val="20"/>
          <w:szCs w:val="20"/>
        </w:rPr>
        <w:t xml:space="preserve">Note: Planned Cost amounts provided </w:t>
      </w:r>
      <w:r w:rsidR="008233E0">
        <w:rPr>
          <w:i/>
          <w:color w:val="C45911" w:themeColor="accent2" w:themeShade="BF"/>
          <w:sz w:val="20"/>
          <w:szCs w:val="20"/>
        </w:rPr>
        <w:t>in this AOP write up are initial</w:t>
      </w:r>
      <w:r w:rsidRPr="00340BB6">
        <w:rPr>
          <w:i/>
          <w:color w:val="C45911" w:themeColor="accent2" w:themeShade="BF"/>
          <w:sz w:val="20"/>
          <w:szCs w:val="20"/>
        </w:rPr>
        <w:t xml:space="preserve"> estimates and final cost plans will be submitted into the EERE AOP SharePoint site.</w:t>
      </w:r>
    </w:p>
    <w:p w14:paraId="019D7577" w14:textId="77777777" w:rsidR="004D2B3C" w:rsidRDefault="005C3B67">
      <w:pPr>
        <w:spacing w:after="0"/>
      </w:pPr>
      <w:r>
        <w:rPr>
          <w:b/>
          <w:color w:val="1F497D"/>
        </w:rPr>
        <w:t>Project Financial Details</w:t>
      </w:r>
    </w:p>
    <w:tbl>
      <w:tblPr>
        <w:tblW w:w="0" w:type="auto"/>
        <w:tblLook w:val="04A0" w:firstRow="1" w:lastRow="0" w:firstColumn="1" w:lastColumn="0" w:noHBand="0" w:noVBand="1"/>
      </w:tblPr>
      <w:tblGrid>
        <w:gridCol w:w="1349"/>
        <w:gridCol w:w="1170"/>
        <w:gridCol w:w="1170"/>
      </w:tblGrid>
      <w:tr w:rsidR="00567F44" w14:paraId="77F2AF11" w14:textId="77777777" w:rsidTr="00567F44">
        <w:trPr>
          <w:tblHeader/>
        </w:trPr>
        <w:tc>
          <w:tcPr>
            <w:tcW w:w="134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0B00A62" w14:textId="77777777" w:rsidR="00874577" w:rsidRPr="00C437A5" w:rsidRDefault="00954DBC" w:rsidP="00874577">
            <w:pPr>
              <w:spacing w:after="0"/>
              <w:jc w:val="center"/>
              <w:rPr>
                <w:b/>
                <w:color w:val="FFFFFF"/>
                <w:sz w:val="18"/>
                <w:szCs w:val="18"/>
              </w:rPr>
            </w:pPr>
            <w:r w:rsidRPr="00C437A5">
              <w:rPr>
                <w:b/>
                <w:color w:val="FFFFFF"/>
                <w:sz w:val="18"/>
                <w:szCs w:val="18"/>
              </w:rPr>
              <w:lastRenderedPageBreak/>
              <w:t>FY 2019</w:t>
            </w:r>
            <w:r w:rsidR="00567F44" w:rsidRPr="00C437A5">
              <w:rPr>
                <w:b/>
                <w:color w:val="FFFFFF"/>
                <w:sz w:val="18"/>
                <w:szCs w:val="18"/>
              </w:rPr>
              <w:t xml:space="preserve"> </w:t>
            </w:r>
          </w:p>
          <w:p w14:paraId="4C8B1543" w14:textId="77777777" w:rsidR="00567F44" w:rsidRPr="00C437A5" w:rsidRDefault="00567F44">
            <w:pPr>
              <w:jc w:val="center"/>
              <w:rPr>
                <w:sz w:val="18"/>
                <w:szCs w:val="18"/>
              </w:rPr>
            </w:pPr>
            <w:r w:rsidRPr="00C437A5">
              <w:rPr>
                <w:b/>
                <w:color w:val="FFFFFF"/>
                <w:sz w:val="18"/>
                <w:szCs w:val="18"/>
              </w:rPr>
              <w:t>Budget Authority (Planned)</w:t>
            </w:r>
          </w:p>
        </w:tc>
        <w:tc>
          <w:tcPr>
            <w:tcW w:w="117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0EBB9182" w14:textId="77777777" w:rsidR="00567F44" w:rsidRPr="00C437A5" w:rsidRDefault="00954DBC">
            <w:pPr>
              <w:jc w:val="center"/>
              <w:rPr>
                <w:sz w:val="18"/>
                <w:szCs w:val="18"/>
              </w:rPr>
            </w:pPr>
            <w:r w:rsidRPr="00C437A5">
              <w:rPr>
                <w:b/>
                <w:color w:val="FFFFFF"/>
                <w:sz w:val="18"/>
                <w:szCs w:val="18"/>
              </w:rPr>
              <w:t>FY 2020</w:t>
            </w:r>
            <w:r w:rsidR="00567F44" w:rsidRPr="00C437A5">
              <w:rPr>
                <w:b/>
                <w:color w:val="FFFFFF"/>
                <w:sz w:val="18"/>
                <w:szCs w:val="18"/>
              </w:rPr>
              <w:t xml:space="preserve"> </w:t>
            </w:r>
            <w:r w:rsidRPr="00C437A5">
              <w:rPr>
                <w:b/>
                <w:color w:val="FFFFFF"/>
                <w:sz w:val="18"/>
                <w:szCs w:val="18"/>
              </w:rPr>
              <w:t xml:space="preserve">Budget Authority </w:t>
            </w:r>
            <w:r w:rsidR="00567F44" w:rsidRPr="00C437A5">
              <w:rPr>
                <w:b/>
                <w:color w:val="FFFFFF"/>
                <w:sz w:val="18"/>
                <w:szCs w:val="18"/>
              </w:rPr>
              <w:t>(Planned)</w:t>
            </w:r>
          </w:p>
        </w:tc>
        <w:tc>
          <w:tcPr>
            <w:tcW w:w="1170"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CC9E212" w14:textId="77777777" w:rsidR="00567F44" w:rsidRPr="00C437A5" w:rsidRDefault="00954DBC">
            <w:pPr>
              <w:jc w:val="center"/>
              <w:rPr>
                <w:sz w:val="18"/>
                <w:szCs w:val="18"/>
              </w:rPr>
            </w:pPr>
            <w:r w:rsidRPr="00C437A5">
              <w:rPr>
                <w:b/>
                <w:color w:val="FFFFFF"/>
                <w:sz w:val="18"/>
                <w:szCs w:val="18"/>
              </w:rPr>
              <w:t>FY 2021</w:t>
            </w:r>
            <w:r w:rsidR="00567F44" w:rsidRPr="00C437A5">
              <w:rPr>
                <w:b/>
                <w:color w:val="FFFFFF"/>
                <w:sz w:val="18"/>
                <w:szCs w:val="18"/>
              </w:rPr>
              <w:t xml:space="preserve"> </w:t>
            </w:r>
            <w:r w:rsidRPr="00C437A5">
              <w:rPr>
                <w:b/>
                <w:color w:val="FFFFFF"/>
                <w:sz w:val="18"/>
                <w:szCs w:val="18"/>
              </w:rPr>
              <w:t xml:space="preserve">Budget Authority </w:t>
            </w:r>
            <w:r w:rsidR="00567F44" w:rsidRPr="00C437A5">
              <w:rPr>
                <w:b/>
                <w:color w:val="FFFFFF"/>
                <w:sz w:val="18"/>
                <w:szCs w:val="18"/>
              </w:rPr>
              <w:t>(Planned)</w:t>
            </w:r>
          </w:p>
        </w:tc>
      </w:tr>
      <w:tr w:rsidR="00567F44" w14:paraId="206D957A" w14:textId="77777777" w:rsidTr="00567F44">
        <w:tc>
          <w:tcPr>
            <w:tcW w:w="1349"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43319E9" w14:textId="68F21800" w:rsidR="00567F44" w:rsidRPr="00C437A5" w:rsidRDefault="005618A6" w:rsidP="00E8788D">
            <w:pPr>
              <w:jc w:val="right"/>
              <w:rPr>
                <w:sz w:val="18"/>
                <w:szCs w:val="18"/>
              </w:rPr>
            </w:pPr>
            <w:r>
              <w:rPr>
                <w:color w:val="000000"/>
                <w:sz w:val="18"/>
                <w:szCs w:val="18"/>
              </w:rPr>
              <w:t>$500,000</w:t>
            </w:r>
          </w:p>
        </w:tc>
        <w:tc>
          <w:tcPr>
            <w:tcW w:w="117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75C781" w14:textId="77777777" w:rsidR="00567F44" w:rsidRPr="00C437A5" w:rsidRDefault="00E8788D">
            <w:pPr>
              <w:jc w:val="right"/>
              <w:rPr>
                <w:sz w:val="18"/>
                <w:szCs w:val="18"/>
              </w:rPr>
            </w:pPr>
            <w:r w:rsidRPr="00C437A5">
              <w:rPr>
                <w:color w:val="000000"/>
                <w:sz w:val="18"/>
                <w:szCs w:val="18"/>
              </w:rPr>
              <w:t>$</w:t>
            </w:r>
            <w:r w:rsidRPr="00C437A5">
              <w:rPr>
                <w:rStyle w:val="MainBodyStyle"/>
                <w:sz w:val="18"/>
                <w:szCs w:val="18"/>
              </w:rPr>
              <w:t xml:space="preserve"> </w:t>
            </w:r>
            <w:sdt>
              <w:sdtPr>
                <w:rPr>
                  <w:rStyle w:val="MainBodyStyle"/>
                  <w:sz w:val="18"/>
                  <w:szCs w:val="18"/>
                </w:rPr>
                <w:id w:val="1474568182"/>
                <w:placeholder>
                  <w:docPart w:val="BDC0E53FA0F44E30AB58B0C79A94882C"/>
                </w:placeholder>
                <w:showingPlcHdr/>
              </w:sdtPr>
              <w:sdtEndPr>
                <w:rPr>
                  <w:rStyle w:val="DefaultParagraphFont"/>
                  <w:color w:val="auto"/>
                </w:rPr>
              </w:sdtEndPr>
              <w:sdtContent>
                <w:r w:rsidRPr="00C437A5">
                  <w:rPr>
                    <w:rStyle w:val="PlaceholderText"/>
                    <w:sz w:val="18"/>
                    <w:szCs w:val="18"/>
                  </w:rPr>
                  <w:t>Enter BA</w:t>
                </w:r>
              </w:sdtContent>
            </w:sdt>
          </w:p>
        </w:tc>
        <w:tc>
          <w:tcPr>
            <w:tcW w:w="1170" w:type="dxa"/>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C735AC1" w14:textId="77777777" w:rsidR="00567F44" w:rsidRPr="00C437A5" w:rsidRDefault="00E8788D">
            <w:pPr>
              <w:jc w:val="right"/>
              <w:rPr>
                <w:sz w:val="18"/>
                <w:szCs w:val="18"/>
              </w:rPr>
            </w:pPr>
            <w:r w:rsidRPr="00C437A5">
              <w:rPr>
                <w:color w:val="000000"/>
                <w:sz w:val="18"/>
                <w:szCs w:val="18"/>
              </w:rPr>
              <w:t>$</w:t>
            </w:r>
            <w:r w:rsidRPr="00C437A5">
              <w:rPr>
                <w:rStyle w:val="MainBodyStyle"/>
                <w:sz w:val="18"/>
                <w:szCs w:val="18"/>
              </w:rPr>
              <w:t xml:space="preserve"> </w:t>
            </w:r>
            <w:sdt>
              <w:sdtPr>
                <w:rPr>
                  <w:rStyle w:val="MainBodyStyle"/>
                  <w:sz w:val="18"/>
                  <w:szCs w:val="18"/>
                </w:rPr>
                <w:id w:val="-1271771403"/>
                <w:placeholder>
                  <w:docPart w:val="7945BCA558E44DD5BB3266010B50395D"/>
                </w:placeholder>
                <w:showingPlcHdr/>
              </w:sdtPr>
              <w:sdtEndPr>
                <w:rPr>
                  <w:rStyle w:val="DefaultParagraphFont"/>
                  <w:color w:val="auto"/>
                </w:rPr>
              </w:sdtEndPr>
              <w:sdtContent>
                <w:r w:rsidRPr="00C437A5">
                  <w:rPr>
                    <w:rStyle w:val="PlaceholderText"/>
                    <w:sz w:val="18"/>
                    <w:szCs w:val="18"/>
                  </w:rPr>
                  <w:t>Enter BA</w:t>
                </w:r>
              </w:sdtContent>
            </w:sdt>
          </w:p>
        </w:tc>
      </w:tr>
    </w:tbl>
    <w:p w14:paraId="270C2A6F" w14:textId="77777777" w:rsidR="004D2B3C" w:rsidRDefault="004D2B3C"/>
    <w:p w14:paraId="18C4B83F" w14:textId="77777777" w:rsidR="008233E0" w:rsidRDefault="005C3B67">
      <w:pPr>
        <w:spacing w:after="0"/>
        <w:rPr>
          <w:b/>
          <w:color w:val="1F497D"/>
        </w:rPr>
      </w:pPr>
      <w:r>
        <w:rPr>
          <w:b/>
          <w:color w:val="1F497D"/>
        </w:rPr>
        <w:t>Project Cost Plan</w:t>
      </w:r>
      <w:r w:rsidR="00C437A5">
        <w:rPr>
          <w:b/>
          <w:color w:val="1F497D"/>
        </w:rPr>
        <w:t xml:space="preserve"> </w:t>
      </w:r>
    </w:p>
    <w:p w14:paraId="4DDD0D25" w14:textId="77777777" w:rsidR="004D2B3C" w:rsidRDefault="00C437A5">
      <w:pPr>
        <w:spacing w:after="0"/>
      </w:pPr>
      <w:r w:rsidRPr="00C437A5">
        <w:rPr>
          <w:i/>
          <w:color w:val="C45911" w:themeColor="accent2" w:themeShade="BF"/>
          <w:sz w:val="20"/>
          <w:szCs w:val="20"/>
        </w:rPr>
        <w:t>(</w:t>
      </w:r>
      <w:r w:rsidR="008233E0" w:rsidRPr="00C437A5">
        <w:rPr>
          <w:i/>
          <w:color w:val="C45911" w:themeColor="accent2" w:themeShade="BF"/>
          <w:sz w:val="20"/>
          <w:szCs w:val="20"/>
        </w:rPr>
        <w:t>Optional</w:t>
      </w:r>
      <w:r w:rsidRPr="00C437A5">
        <w:rPr>
          <w:i/>
          <w:color w:val="C45911" w:themeColor="accent2" w:themeShade="BF"/>
          <w:sz w:val="20"/>
          <w:szCs w:val="20"/>
        </w:rPr>
        <w:t>: final cost plans will be submitted into the EERE AOP SharePoint site)</w:t>
      </w:r>
    </w:p>
    <w:tbl>
      <w:tblPr>
        <w:tblW w:w="5000" w:type="pct"/>
        <w:tblLook w:val="04A0" w:firstRow="1" w:lastRow="0" w:firstColumn="1" w:lastColumn="0" w:noHBand="0" w:noVBand="1"/>
      </w:tblPr>
      <w:tblGrid>
        <w:gridCol w:w="893"/>
        <w:gridCol w:w="900"/>
        <w:gridCol w:w="900"/>
        <w:gridCol w:w="900"/>
        <w:gridCol w:w="901"/>
        <w:gridCol w:w="901"/>
        <w:gridCol w:w="898"/>
        <w:gridCol w:w="901"/>
        <w:gridCol w:w="901"/>
        <w:gridCol w:w="901"/>
        <w:gridCol w:w="901"/>
        <w:gridCol w:w="901"/>
      </w:tblGrid>
      <w:tr w:rsidR="007B014B" w14:paraId="36A70267" w14:textId="77777777" w:rsidTr="007B014B">
        <w:trPr>
          <w:trHeight w:val="208"/>
        </w:trPr>
        <w:tc>
          <w:tcPr>
            <w:tcW w:w="5000" w:type="pct"/>
            <w:gridSpan w:val="12"/>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44E307D" w14:textId="77777777" w:rsidR="007B014B" w:rsidRPr="0064098F" w:rsidRDefault="007B014B" w:rsidP="007B014B">
            <w:pPr>
              <w:keepNext/>
              <w:spacing w:after="0"/>
              <w:jc w:val="center"/>
              <w:rPr>
                <w:b/>
                <w:color w:val="FFFFFF"/>
                <w:sz w:val="18"/>
                <w:szCs w:val="18"/>
              </w:rPr>
            </w:pPr>
            <w:r w:rsidRPr="0064098F">
              <w:rPr>
                <w:b/>
                <w:color w:val="FFFFFF"/>
                <w:sz w:val="18"/>
                <w:szCs w:val="18"/>
              </w:rPr>
              <w:t>FY19</w:t>
            </w:r>
          </w:p>
        </w:tc>
      </w:tr>
      <w:tr w:rsidR="007B014B" w14:paraId="5A0D2C4E" w14:textId="77777777" w:rsidTr="0064098F">
        <w:tc>
          <w:tcPr>
            <w:tcW w:w="414"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4013FED6" w14:textId="77777777" w:rsidR="007B014B" w:rsidRPr="0064098F" w:rsidRDefault="007B014B" w:rsidP="00C437A5">
            <w:pPr>
              <w:keepNext/>
              <w:spacing w:after="0"/>
              <w:jc w:val="center"/>
              <w:rPr>
                <w:sz w:val="18"/>
                <w:szCs w:val="18"/>
              </w:rPr>
            </w:pPr>
            <w:r w:rsidRPr="0064098F">
              <w:rPr>
                <w:b/>
                <w:color w:val="FFFFFF"/>
                <w:sz w:val="18"/>
                <w:szCs w:val="18"/>
              </w:rPr>
              <w:t>OCT</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5A243447" w14:textId="77777777" w:rsidR="007B014B" w:rsidRPr="0064098F" w:rsidRDefault="007B014B" w:rsidP="00C437A5">
            <w:pPr>
              <w:keepNext/>
              <w:spacing w:after="0"/>
              <w:jc w:val="center"/>
              <w:rPr>
                <w:sz w:val="18"/>
                <w:szCs w:val="18"/>
              </w:rPr>
            </w:pPr>
            <w:r w:rsidRPr="0064098F">
              <w:rPr>
                <w:b/>
                <w:color w:val="FFFFFF"/>
                <w:sz w:val="18"/>
                <w:szCs w:val="18"/>
              </w:rPr>
              <w:t>NOV</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9F66E25" w14:textId="77777777" w:rsidR="007B014B" w:rsidRPr="0064098F" w:rsidRDefault="007B014B" w:rsidP="00C437A5">
            <w:pPr>
              <w:keepNext/>
              <w:spacing w:after="0"/>
              <w:jc w:val="center"/>
              <w:rPr>
                <w:sz w:val="18"/>
                <w:szCs w:val="18"/>
              </w:rPr>
            </w:pPr>
            <w:r w:rsidRPr="0064098F">
              <w:rPr>
                <w:b/>
                <w:color w:val="FFFFFF"/>
                <w:sz w:val="18"/>
                <w:szCs w:val="18"/>
              </w:rPr>
              <w:t>DEC</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DEC5FED" w14:textId="77777777" w:rsidR="007B014B" w:rsidRPr="0064098F" w:rsidRDefault="007B014B" w:rsidP="00C437A5">
            <w:pPr>
              <w:keepNext/>
              <w:spacing w:after="0"/>
              <w:jc w:val="center"/>
              <w:rPr>
                <w:sz w:val="18"/>
                <w:szCs w:val="18"/>
              </w:rPr>
            </w:pPr>
            <w:r w:rsidRPr="0064098F">
              <w:rPr>
                <w:b/>
                <w:color w:val="FFFFFF"/>
                <w:sz w:val="18"/>
                <w:szCs w:val="18"/>
              </w:rPr>
              <w:t>JAN</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3028E2D0" w14:textId="77777777" w:rsidR="007B014B" w:rsidRPr="0064098F" w:rsidRDefault="007B014B" w:rsidP="00C437A5">
            <w:pPr>
              <w:keepNext/>
              <w:spacing w:after="0"/>
              <w:jc w:val="center"/>
              <w:rPr>
                <w:sz w:val="18"/>
                <w:szCs w:val="18"/>
              </w:rPr>
            </w:pPr>
            <w:r w:rsidRPr="0064098F">
              <w:rPr>
                <w:b/>
                <w:color w:val="FFFFFF"/>
                <w:sz w:val="18"/>
                <w:szCs w:val="18"/>
              </w:rPr>
              <w:t>FEB</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B9205A1" w14:textId="77777777" w:rsidR="007B014B" w:rsidRPr="0064098F" w:rsidRDefault="007B014B" w:rsidP="00C437A5">
            <w:pPr>
              <w:keepNext/>
              <w:spacing w:after="0"/>
              <w:jc w:val="center"/>
              <w:rPr>
                <w:sz w:val="18"/>
                <w:szCs w:val="18"/>
              </w:rPr>
            </w:pPr>
            <w:r w:rsidRPr="0064098F">
              <w:rPr>
                <w:b/>
                <w:color w:val="FFFFFF"/>
                <w:sz w:val="18"/>
                <w:szCs w:val="18"/>
              </w:rPr>
              <w:t>MAR</w:t>
            </w:r>
          </w:p>
        </w:tc>
        <w:tc>
          <w:tcPr>
            <w:tcW w:w="416" w:type="pct"/>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1BEEB095" w14:textId="77777777" w:rsidR="007B014B" w:rsidRPr="0064098F" w:rsidRDefault="007B014B" w:rsidP="00C437A5">
            <w:pPr>
              <w:keepNext/>
              <w:spacing w:after="0"/>
              <w:jc w:val="center"/>
              <w:rPr>
                <w:sz w:val="18"/>
                <w:szCs w:val="18"/>
              </w:rPr>
            </w:pPr>
            <w:r w:rsidRPr="0064098F">
              <w:rPr>
                <w:b/>
                <w:color w:val="FFFFFF"/>
                <w:sz w:val="18"/>
                <w:szCs w:val="18"/>
              </w:rPr>
              <w:t>APR</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2EF8F55C" w14:textId="77777777" w:rsidR="007B014B" w:rsidRPr="0064098F" w:rsidRDefault="007B014B" w:rsidP="00C437A5">
            <w:pPr>
              <w:keepNext/>
              <w:spacing w:after="0"/>
              <w:jc w:val="center"/>
              <w:rPr>
                <w:b/>
                <w:color w:val="FFFFFF"/>
                <w:sz w:val="18"/>
                <w:szCs w:val="18"/>
              </w:rPr>
            </w:pPr>
            <w:r w:rsidRPr="0064098F">
              <w:rPr>
                <w:b/>
                <w:color w:val="FFFFFF"/>
                <w:sz w:val="18"/>
                <w:szCs w:val="18"/>
              </w:rPr>
              <w:t>MAY</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1FE98ADD" w14:textId="77777777" w:rsidR="007B014B" w:rsidRPr="0064098F" w:rsidRDefault="007B014B" w:rsidP="00C437A5">
            <w:pPr>
              <w:keepNext/>
              <w:spacing w:after="0"/>
              <w:jc w:val="center"/>
              <w:rPr>
                <w:b/>
                <w:color w:val="FFFFFF"/>
                <w:sz w:val="18"/>
                <w:szCs w:val="18"/>
              </w:rPr>
            </w:pPr>
            <w:r w:rsidRPr="0064098F">
              <w:rPr>
                <w:b/>
                <w:color w:val="FFFFFF"/>
                <w:sz w:val="18"/>
                <w:szCs w:val="18"/>
              </w:rPr>
              <w:t>JUN</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5D80FBDA" w14:textId="77777777" w:rsidR="007B014B" w:rsidRPr="0064098F" w:rsidRDefault="007B014B" w:rsidP="00C437A5">
            <w:pPr>
              <w:keepNext/>
              <w:spacing w:after="0"/>
              <w:jc w:val="center"/>
              <w:rPr>
                <w:b/>
                <w:color w:val="FFFFFF"/>
                <w:sz w:val="18"/>
                <w:szCs w:val="18"/>
              </w:rPr>
            </w:pPr>
            <w:r w:rsidRPr="0064098F">
              <w:rPr>
                <w:b/>
                <w:color w:val="FFFFFF"/>
                <w:sz w:val="18"/>
                <w:szCs w:val="18"/>
              </w:rPr>
              <w:t>JUL</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384AC38C" w14:textId="77777777" w:rsidR="007B014B" w:rsidRPr="0064098F" w:rsidRDefault="007B014B" w:rsidP="00C437A5">
            <w:pPr>
              <w:keepNext/>
              <w:spacing w:after="0"/>
              <w:jc w:val="center"/>
              <w:rPr>
                <w:b/>
                <w:color w:val="FFFFFF"/>
                <w:sz w:val="18"/>
                <w:szCs w:val="18"/>
              </w:rPr>
            </w:pPr>
            <w:r w:rsidRPr="0064098F">
              <w:rPr>
                <w:b/>
                <w:color w:val="FFFFFF"/>
                <w:sz w:val="18"/>
                <w:szCs w:val="18"/>
              </w:rPr>
              <w:t>AUG</w:t>
            </w:r>
          </w:p>
        </w:tc>
        <w:tc>
          <w:tcPr>
            <w:tcW w:w="417" w:type="pct"/>
            <w:tcBorders>
              <w:top w:val="single" w:sz="1" w:space="0" w:color="000000"/>
              <w:left w:val="single" w:sz="1" w:space="0" w:color="000000"/>
              <w:bottom w:val="single" w:sz="1" w:space="0" w:color="000000"/>
              <w:right w:val="single" w:sz="1" w:space="0" w:color="000000"/>
            </w:tcBorders>
            <w:shd w:val="clear" w:color="auto" w:fill="1F497D"/>
          </w:tcPr>
          <w:p w14:paraId="273C942C" w14:textId="77777777" w:rsidR="007B014B" w:rsidRPr="0064098F" w:rsidRDefault="007B014B" w:rsidP="00C437A5">
            <w:pPr>
              <w:keepNext/>
              <w:spacing w:after="0"/>
              <w:jc w:val="center"/>
              <w:rPr>
                <w:b/>
                <w:color w:val="FFFFFF"/>
                <w:sz w:val="18"/>
                <w:szCs w:val="18"/>
              </w:rPr>
            </w:pPr>
            <w:r w:rsidRPr="0064098F">
              <w:rPr>
                <w:b/>
                <w:color w:val="FFFFFF"/>
                <w:sz w:val="18"/>
                <w:szCs w:val="18"/>
              </w:rPr>
              <w:t>SEP</w:t>
            </w:r>
          </w:p>
        </w:tc>
      </w:tr>
      <w:tr w:rsidR="0064098F" w14:paraId="49497136" w14:textId="77777777" w:rsidTr="0064098F">
        <w:tc>
          <w:tcPr>
            <w:tcW w:w="414"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669A1C0"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2078313961"/>
                <w:placeholder>
                  <w:docPart w:val="97694F07793644A9BD95A383F965F2F2"/>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5D6F0E6D"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970549139"/>
                <w:placeholder>
                  <w:docPart w:val="47267952D7924B57A8CC21DDA1087C86"/>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88956F9"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65622785"/>
                <w:placeholder>
                  <w:docPart w:val="6056A875A13749F99F7103FC2C351F52"/>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7DA4D1A"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12935204"/>
                <w:placeholder>
                  <w:docPart w:val="8353B4B59F0C4EA4ABCF2A0EAEB2BA36"/>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CCC8C3A"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779992713"/>
                <w:placeholder>
                  <w:docPart w:val="40A657898D5F408EA1661459D4DAAE9C"/>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E2C663C"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531616467"/>
                <w:placeholder>
                  <w:docPart w:val="BB9081969D05405F8774BFFAE11D2102"/>
                </w:placeholder>
                <w:showingPlcHdr/>
              </w:sdtPr>
              <w:sdtEndPr>
                <w:rPr>
                  <w:rStyle w:val="DefaultParagraphFont"/>
                  <w:color w:val="auto"/>
                </w:rPr>
              </w:sdtEndPr>
              <w:sdtContent>
                <w:r w:rsidRPr="0064098F">
                  <w:rPr>
                    <w:rStyle w:val="PlaceholderText"/>
                    <w:sz w:val="18"/>
                    <w:szCs w:val="18"/>
                  </w:rPr>
                  <w:t>Enter Cost</w:t>
                </w:r>
              </w:sdtContent>
            </w:sdt>
          </w:p>
        </w:tc>
        <w:tc>
          <w:tcPr>
            <w:tcW w:w="416" w:type="pct"/>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85AEB7B"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895775511"/>
                <w:placeholder>
                  <w:docPart w:val="81ADD9EBF1C34886A2291950BA49C7BF"/>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6308A5CC"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891114468"/>
                <w:placeholder>
                  <w:docPart w:val="39FB434C567D4DDF99FB5464437ACC3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5DCD7453"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979425670"/>
                <w:placeholder>
                  <w:docPart w:val="2BDA02F70FA844CDACC8FFDC9C46B2A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2DF47F9A"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2126532983"/>
                <w:placeholder>
                  <w:docPart w:val="5D360A66D1484FF2B045B38B7ED0F720"/>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17CFFC8E"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844500814"/>
                <w:placeholder>
                  <w:docPart w:val="EB74FA9186FB4C90984CD987E98F168D"/>
                </w:placeholder>
                <w:showingPlcHdr/>
              </w:sdtPr>
              <w:sdtEndPr>
                <w:rPr>
                  <w:rStyle w:val="DefaultParagraphFont"/>
                  <w:color w:val="auto"/>
                </w:rPr>
              </w:sdtEndPr>
              <w:sdtContent>
                <w:r w:rsidRPr="0064098F">
                  <w:rPr>
                    <w:rStyle w:val="PlaceholderText"/>
                    <w:sz w:val="18"/>
                    <w:szCs w:val="18"/>
                  </w:rPr>
                  <w:t>Enter Cost</w:t>
                </w:r>
              </w:sdtContent>
            </w:sdt>
          </w:p>
        </w:tc>
        <w:tc>
          <w:tcPr>
            <w:tcW w:w="417" w:type="pct"/>
            <w:tcBorders>
              <w:top w:val="single" w:sz="1" w:space="0" w:color="000000"/>
              <w:left w:val="single" w:sz="1" w:space="0" w:color="000000"/>
              <w:bottom w:val="single" w:sz="1" w:space="0" w:color="000000"/>
              <w:right w:val="single" w:sz="1" w:space="0" w:color="000000"/>
            </w:tcBorders>
          </w:tcPr>
          <w:p w14:paraId="2118A39D" w14:textId="77777777" w:rsidR="0064098F" w:rsidRPr="0064098F" w:rsidRDefault="0064098F" w:rsidP="0064098F">
            <w:pPr>
              <w:keepNext/>
              <w:jc w:val="right"/>
              <w:rPr>
                <w:sz w:val="18"/>
                <w:szCs w:val="18"/>
              </w:rPr>
            </w:pPr>
            <w:r w:rsidRPr="0064098F">
              <w:rPr>
                <w:color w:val="000000"/>
                <w:sz w:val="18"/>
                <w:szCs w:val="18"/>
              </w:rPr>
              <w:t>$</w:t>
            </w:r>
            <w:sdt>
              <w:sdtPr>
                <w:rPr>
                  <w:rStyle w:val="MainBodyStyle"/>
                  <w:sz w:val="18"/>
                  <w:szCs w:val="18"/>
                </w:rPr>
                <w:id w:val="1489131947"/>
                <w:placeholder>
                  <w:docPart w:val="DA29D0D5780740E6873C31E318E3C9AA"/>
                </w:placeholder>
                <w:showingPlcHdr/>
              </w:sdtPr>
              <w:sdtEndPr>
                <w:rPr>
                  <w:rStyle w:val="DefaultParagraphFont"/>
                  <w:color w:val="auto"/>
                </w:rPr>
              </w:sdtEndPr>
              <w:sdtContent>
                <w:r w:rsidRPr="0064098F">
                  <w:rPr>
                    <w:rStyle w:val="PlaceholderText"/>
                    <w:sz w:val="18"/>
                    <w:szCs w:val="18"/>
                  </w:rPr>
                  <w:t>Enter Cost</w:t>
                </w:r>
              </w:sdtContent>
            </w:sdt>
          </w:p>
        </w:tc>
      </w:tr>
    </w:tbl>
    <w:p w14:paraId="218900C8" w14:textId="77777777" w:rsidR="004D2B3C" w:rsidRDefault="004D2B3C"/>
    <w:p w14:paraId="1FEFBC2B" w14:textId="77777777" w:rsidR="008233E0" w:rsidRDefault="005C3B67">
      <w:pPr>
        <w:spacing w:after="0"/>
        <w:rPr>
          <w:b/>
          <w:color w:val="1F497D"/>
        </w:rPr>
      </w:pPr>
      <w:r>
        <w:rPr>
          <w:b/>
          <w:color w:val="1F497D"/>
        </w:rPr>
        <w:t>Project Cost Breakdown</w:t>
      </w:r>
      <w:r w:rsidR="00C437A5">
        <w:rPr>
          <w:b/>
          <w:color w:val="1F497D"/>
        </w:rPr>
        <w:t xml:space="preserve"> </w:t>
      </w:r>
    </w:p>
    <w:p w14:paraId="4B128A59" w14:textId="77777777" w:rsidR="004D2B3C" w:rsidRDefault="00C437A5">
      <w:pPr>
        <w:spacing w:after="0"/>
      </w:pPr>
      <w:r w:rsidRPr="00C437A5">
        <w:rPr>
          <w:i/>
          <w:color w:val="C45911" w:themeColor="accent2" w:themeShade="BF"/>
          <w:sz w:val="20"/>
          <w:szCs w:val="20"/>
        </w:rPr>
        <w:t>(</w:t>
      </w:r>
      <w:r w:rsidR="008233E0" w:rsidRPr="00C437A5">
        <w:rPr>
          <w:i/>
          <w:color w:val="C45911" w:themeColor="accent2" w:themeShade="BF"/>
          <w:sz w:val="20"/>
          <w:szCs w:val="20"/>
        </w:rPr>
        <w:t>Optional</w:t>
      </w:r>
      <w:r w:rsidRPr="00C437A5">
        <w:rPr>
          <w:i/>
          <w:color w:val="C45911" w:themeColor="accent2" w:themeShade="BF"/>
          <w:sz w:val="20"/>
          <w:szCs w:val="20"/>
        </w:rPr>
        <w:t>: final cost plans will be submitted into the EERE AOP SharePoint site)</w:t>
      </w:r>
    </w:p>
    <w:tbl>
      <w:tblPr>
        <w:tblW w:w="0" w:type="auto"/>
        <w:tblLook w:val="04A0" w:firstRow="1" w:lastRow="0" w:firstColumn="1" w:lastColumn="0" w:noHBand="0" w:noVBand="1"/>
      </w:tblPr>
      <w:tblGrid>
        <w:gridCol w:w="1318"/>
        <w:gridCol w:w="969"/>
      </w:tblGrid>
      <w:tr w:rsidR="004D2B3C" w14:paraId="70F58D6B" w14:textId="77777777" w:rsidTr="00C437A5">
        <w:trPr>
          <w:tblHeader/>
        </w:trPr>
        <w:tc>
          <w:tcPr>
            <w:tcW w:w="1318"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2152522C" w14:textId="77777777" w:rsidR="004D2B3C" w:rsidRDefault="005C3B67">
            <w:pPr>
              <w:jc w:val="center"/>
            </w:pPr>
            <w:r>
              <w:rPr>
                <w:b/>
                <w:color w:val="FFFFFF"/>
                <w:sz w:val="16"/>
              </w:rPr>
              <w:t>Category</w:t>
            </w:r>
          </w:p>
        </w:tc>
        <w:tc>
          <w:tcPr>
            <w:tcW w:w="969" w:type="dxa"/>
            <w:tcBorders>
              <w:top w:val="single" w:sz="1" w:space="0" w:color="000000"/>
              <w:left w:val="single" w:sz="1" w:space="0" w:color="000000"/>
              <w:bottom w:val="single" w:sz="1" w:space="0" w:color="000000"/>
              <w:right w:val="single" w:sz="1" w:space="0" w:color="000000"/>
            </w:tcBorders>
            <w:shd w:val="clear" w:color="auto" w:fill="1F497D"/>
            <w:tcMar>
              <w:top w:w="60" w:type="dxa"/>
              <w:left w:w="60" w:type="dxa"/>
              <w:bottom w:w="60" w:type="dxa"/>
              <w:right w:w="60" w:type="dxa"/>
            </w:tcMar>
            <w:vAlign w:val="center"/>
          </w:tcPr>
          <w:p w14:paraId="6E2733A7" w14:textId="77777777" w:rsidR="004D2B3C" w:rsidRDefault="0064098F" w:rsidP="0064098F">
            <w:pPr>
              <w:jc w:val="center"/>
            </w:pPr>
            <w:r>
              <w:rPr>
                <w:b/>
                <w:color w:val="FFFFFF"/>
                <w:sz w:val="16"/>
              </w:rPr>
              <w:t>FY 2019</w:t>
            </w:r>
            <w:r w:rsidR="005C3B67">
              <w:rPr>
                <w:b/>
                <w:color w:val="FFFFFF"/>
                <w:sz w:val="16"/>
              </w:rPr>
              <w:t xml:space="preserve"> </w:t>
            </w:r>
            <w:r>
              <w:rPr>
                <w:b/>
                <w:color w:val="FFFFFF"/>
                <w:sz w:val="16"/>
              </w:rPr>
              <w:t>Planned Cost</w:t>
            </w:r>
          </w:p>
        </w:tc>
      </w:tr>
      <w:tr w:rsidR="00C437A5" w14:paraId="1F1BA181"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73F368A" w14:textId="77777777" w:rsidR="00C437A5" w:rsidRDefault="00C437A5" w:rsidP="00C437A5">
            <w:r>
              <w:rPr>
                <w:color w:val="000000"/>
                <w:sz w:val="16"/>
              </w:rPr>
              <w:t>In-House Labor</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6F1BF890"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755666631"/>
                <w:placeholder>
                  <w:docPart w:val="6BCA4877115A4E518AB6254C5B3B2C52"/>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0C78AC61"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20F88A4" w14:textId="77777777" w:rsidR="00C437A5" w:rsidRDefault="00C437A5" w:rsidP="00C437A5">
            <w:r>
              <w:rPr>
                <w:color w:val="000000"/>
                <w:sz w:val="16"/>
              </w:rPr>
              <w:t>Subcontracts</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8F9A697"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408530980"/>
                <w:placeholder>
                  <w:docPart w:val="23A1817C9CDB41BCBCF1A04587BAC897"/>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13CCC6DE"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C79AE3A" w14:textId="77777777" w:rsidR="00C437A5" w:rsidRDefault="00C437A5" w:rsidP="00C437A5">
            <w:r>
              <w:rPr>
                <w:color w:val="000000"/>
                <w:sz w:val="16"/>
              </w:rPr>
              <w:t>Travel</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31DA842"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573387186"/>
                <w:placeholder>
                  <w:docPart w:val="7366DA128E374AB094EF827A3E846C18"/>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3927C386"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31F5F2CA" w14:textId="77777777" w:rsidR="00C437A5" w:rsidRDefault="00C437A5" w:rsidP="00C437A5">
            <w:r>
              <w:rPr>
                <w:color w:val="000000"/>
                <w:sz w:val="16"/>
              </w:rPr>
              <w:t>Capital Equipment</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36FF571"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337319510"/>
                <w:placeholder>
                  <w:docPart w:val="25245FDF367148DAB29A4603BFCD1908"/>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0843ABD2"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4584AC7E" w14:textId="77777777" w:rsidR="00C437A5" w:rsidRDefault="00C437A5" w:rsidP="00C437A5">
            <w:r>
              <w:rPr>
                <w:color w:val="000000"/>
                <w:sz w:val="16"/>
              </w:rPr>
              <w:t>Supplies</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0DDA3C30"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255250133"/>
                <w:placeholder>
                  <w:docPart w:val="323D7AF19E284178BCE1D9BB25734822"/>
                </w:placeholder>
                <w:showingPlcHdr/>
              </w:sdtPr>
              <w:sdtEndPr>
                <w:rPr>
                  <w:rStyle w:val="DefaultParagraphFont"/>
                  <w:color w:val="auto"/>
                </w:rPr>
              </w:sdtEndPr>
              <w:sdtContent>
                <w:r w:rsidRPr="0064098F">
                  <w:rPr>
                    <w:rStyle w:val="PlaceholderText"/>
                    <w:sz w:val="18"/>
                    <w:szCs w:val="18"/>
                  </w:rPr>
                  <w:t>Enter Cost</w:t>
                </w:r>
              </w:sdtContent>
            </w:sdt>
          </w:p>
        </w:tc>
      </w:tr>
      <w:tr w:rsidR="00C437A5" w14:paraId="4A4F3262" w14:textId="77777777">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27235B7A" w14:textId="77777777" w:rsidR="00C437A5" w:rsidRDefault="00C437A5" w:rsidP="00C437A5">
            <w:r>
              <w:rPr>
                <w:color w:val="000000"/>
                <w:sz w:val="16"/>
              </w:rPr>
              <w:t>Other</w:t>
            </w:r>
          </w:p>
        </w:tc>
        <w:tc>
          <w:tcPr>
            <w:tcW w:w="0" w:type="auto"/>
            <w:tcBorders>
              <w:top w:val="single" w:sz="1" w:space="0" w:color="000000"/>
              <w:left w:val="single" w:sz="1" w:space="0" w:color="000000"/>
              <w:bottom w:val="single" w:sz="1" w:space="0" w:color="000000"/>
              <w:right w:val="single" w:sz="1" w:space="0" w:color="000000"/>
            </w:tcBorders>
            <w:tcMar>
              <w:top w:w="60" w:type="dxa"/>
              <w:left w:w="60" w:type="dxa"/>
              <w:bottom w:w="60" w:type="dxa"/>
              <w:right w:w="60" w:type="dxa"/>
            </w:tcMar>
          </w:tcPr>
          <w:p w14:paraId="1279160A" w14:textId="77777777" w:rsidR="00C437A5" w:rsidRPr="0064098F" w:rsidRDefault="00C437A5" w:rsidP="00C437A5">
            <w:pPr>
              <w:keepNext/>
              <w:jc w:val="right"/>
              <w:rPr>
                <w:sz w:val="18"/>
                <w:szCs w:val="18"/>
              </w:rPr>
            </w:pPr>
            <w:r w:rsidRPr="0064098F">
              <w:rPr>
                <w:color w:val="000000"/>
                <w:sz w:val="18"/>
                <w:szCs w:val="18"/>
              </w:rPr>
              <w:t>$</w:t>
            </w:r>
            <w:sdt>
              <w:sdtPr>
                <w:rPr>
                  <w:rStyle w:val="MainBodyStyle"/>
                  <w:sz w:val="18"/>
                  <w:szCs w:val="18"/>
                </w:rPr>
                <w:id w:val="-1519308947"/>
                <w:placeholder>
                  <w:docPart w:val="A538F1A4080B4EF0AF4805CE85B2A843"/>
                </w:placeholder>
                <w:showingPlcHdr/>
              </w:sdtPr>
              <w:sdtEndPr>
                <w:rPr>
                  <w:rStyle w:val="DefaultParagraphFont"/>
                  <w:color w:val="auto"/>
                </w:rPr>
              </w:sdtEndPr>
              <w:sdtContent>
                <w:r w:rsidRPr="0064098F">
                  <w:rPr>
                    <w:rStyle w:val="PlaceholderText"/>
                    <w:sz w:val="18"/>
                    <w:szCs w:val="18"/>
                  </w:rPr>
                  <w:t>Enter Cost</w:t>
                </w:r>
              </w:sdtContent>
            </w:sdt>
          </w:p>
        </w:tc>
      </w:tr>
      <w:tr w:rsidR="004D2B3C" w14:paraId="2A3C6498" w14:textId="77777777">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5B4CAEA5" w14:textId="77777777" w:rsidR="004D2B3C" w:rsidRDefault="005C3B67">
            <w:r>
              <w:rPr>
                <w:b/>
                <w:color w:val="000000"/>
              </w:rPr>
              <w:t>Total</w:t>
            </w:r>
          </w:p>
        </w:tc>
        <w:tc>
          <w:tcPr>
            <w:tcW w:w="0" w:type="auto"/>
            <w:tcBorders>
              <w:top w:val="single" w:sz="1" w:space="0" w:color="000000"/>
              <w:left w:val="single" w:sz="1" w:space="0" w:color="000000"/>
              <w:bottom w:val="single" w:sz="1" w:space="0" w:color="000000"/>
              <w:right w:val="single" w:sz="1" w:space="0" w:color="000000"/>
            </w:tcBorders>
            <w:shd w:val="clear" w:color="auto" w:fill="DDD9C4"/>
            <w:tcMar>
              <w:top w:w="60" w:type="dxa"/>
              <w:left w:w="60" w:type="dxa"/>
              <w:bottom w:w="60" w:type="dxa"/>
              <w:right w:w="60" w:type="dxa"/>
            </w:tcMar>
            <w:vAlign w:val="center"/>
          </w:tcPr>
          <w:p w14:paraId="27D4D000" w14:textId="5516951A" w:rsidR="004D2B3C" w:rsidRDefault="005C3B67" w:rsidP="00C437A5">
            <w:pPr>
              <w:jc w:val="right"/>
            </w:pPr>
            <w:r>
              <w:rPr>
                <w:b/>
                <w:color w:val="000000"/>
                <w:sz w:val="16"/>
              </w:rPr>
              <w:t>$</w:t>
            </w:r>
            <w:sdt>
              <w:sdtPr>
                <w:rPr>
                  <w:rStyle w:val="MainBodyStyle"/>
                  <w:sz w:val="18"/>
                  <w:szCs w:val="18"/>
                </w:rPr>
                <w:id w:val="1841346874"/>
                <w:placeholder>
                  <w:docPart w:val="C8259BE15C8B4DE9B2790B274656320F"/>
                </w:placeholder>
              </w:sdtPr>
              <w:sdtEndPr>
                <w:rPr>
                  <w:rStyle w:val="DefaultParagraphFont"/>
                  <w:color w:val="auto"/>
                </w:rPr>
              </w:sdtEndPr>
              <w:sdtContent>
                <w:r w:rsidR="00BB3CF4">
                  <w:rPr>
                    <w:rStyle w:val="MainBodyStyle"/>
                    <w:sz w:val="18"/>
                    <w:szCs w:val="18"/>
                  </w:rPr>
                  <w:t>113,895</w:t>
                </w:r>
              </w:sdtContent>
            </w:sdt>
          </w:p>
        </w:tc>
      </w:tr>
    </w:tbl>
    <w:p w14:paraId="69EBF7D4" w14:textId="77777777" w:rsidR="004D2B3C" w:rsidRDefault="004D2B3C"/>
    <w:p w14:paraId="328448D0" w14:textId="77777777" w:rsidR="004E3F85" w:rsidRDefault="004E3F85"/>
    <w:p w14:paraId="3CEC6139" w14:textId="77777777" w:rsidR="004E3F85" w:rsidRDefault="004E3F85"/>
    <w:sectPr w:rsidR="004E3F85" w:rsidSect="00C437A5">
      <w:headerReference w:type="default" r:id="rId8"/>
      <w:footerReference w:type="default" r:id="rId9"/>
      <w:pgSz w:w="12240" w:h="15840"/>
      <w:pgMar w:top="1080" w:right="720" w:bottom="1080" w:left="72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180EC2" w14:textId="77777777" w:rsidR="00646687" w:rsidRDefault="00646687">
      <w:pPr>
        <w:spacing w:after="0"/>
      </w:pPr>
      <w:r>
        <w:separator/>
      </w:r>
    </w:p>
  </w:endnote>
  <w:endnote w:type="continuationSeparator" w:id="0">
    <w:p w14:paraId="6C8EEF5B" w14:textId="77777777" w:rsidR="00646687" w:rsidRDefault="006466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7192194"/>
      <w:docPartObj>
        <w:docPartGallery w:val="Page Numbers (Bottom of Page)"/>
        <w:docPartUnique/>
      </w:docPartObj>
    </w:sdtPr>
    <w:sdtEndPr/>
    <w:sdtContent>
      <w:sdt>
        <w:sdtPr>
          <w:id w:val="-1769616900"/>
          <w:docPartObj>
            <w:docPartGallery w:val="Page Numbers (Top of Page)"/>
            <w:docPartUnique/>
          </w:docPartObj>
        </w:sdtPr>
        <w:sdtEndPr/>
        <w:sdtContent>
          <w:p w14:paraId="5CE86C42" w14:textId="77777777" w:rsidR="006E407B" w:rsidRDefault="006E407B">
            <w:pPr>
              <w:pStyle w:val="Footer"/>
              <w:jc w:val="right"/>
            </w:pPr>
            <w:r w:rsidRPr="00C437A5">
              <w:t xml:space="preserve">Page </w:t>
            </w:r>
            <w:r w:rsidRPr="00C437A5">
              <w:rPr>
                <w:bCs/>
                <w:sz w:val="24"/>
              </w:rPr>
              <w:fldChar w:fldCharType="begin"/>
            </w:r>
            <w:r w:rsidRPr="00C437A5">
              <w:rPr>
                <w:bCs/>
              </w:rPr>
              <w:instrText xml:space="preserve"> PAGE </w:instrText>
            </w:r>
            <w:r w:rsidRPr="00C437A5">
              <w:rPr>
                <w:bCs/>
                <w:sz w:val="24"/>
              </w:rPr>
              <w:fldChar w:fldCharType="separate"/>
            </w:r>
            <w:r>
              <w:rPr>
                <w:bCs/>
                <w:noProof/>
              </w:rPr>
              <w:t>7</w:t>
            </w:r>
            <w:r w:rsidRPr="00C437A5">
              <w:rPr>
                <w:bCs/>
                <w:sz w:val="24"/>
              </w:rPr>
              <w:fldChar w:fldCharType="end"/>
            </w:r>
            <w:r w:rsidRPr="00C437A5">
              <w:t xml:space="preserve"> of </w:t>
            </w:r>
            <w:r w:rsidRPr="00C437A5">
              <w:rPr>
                <w:bCs/>
                <w:sz w:val="24"/>
              </w:rPr>
              <w:fldChar w:fldCharType="begin"/>
            </w:r>
            <w:r w:rsidRPr="00C437A5">
              <w:rPr>
                <w:bCs/>
              </w:rPr>
              <w:instrText xml:space="preserve"> NUMPAGES  </w:instrText>
            </w:r>
            <w:r w:rsidRPr="00C437A5">
              <w:rPr>
                <w:bCs/>
                <w:sz w:val="24"/>
              </w:rPr>
              <w:fldChar w:fldCharType="separate"/>
            </w:r>
            <w:r>
              <w:rPr>
                <w:bCs/>
                <w:noProof/>
              </w:rPr>
              <w:t>7</w:t>
            </w:r>
            <w:r w:rsidRPr="00C437A5">
              <w:rPr>
                <w:bCs/>
                <w:sz w:val="24"/>
              </w:rPr>
              <w:fldChar w:fldCharType="end"/>
            </w:r>
          </w:p>
        </w:sdtContent>
      </w:sdt>
    </w:sdtContent>
  </w:sdt>
  <w:p w14:paraId="5B8DF77E" w14:textId="77777777" w:rsidR="006E407B" w:rsidRDefault="006E407B" w:rsidP="00C437A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463165" w14:textId="77777777" w:rsidR="00646687" w:rsidRDefault="00646687">
      <w:pPr>
        <w:spacing w:after="0"/>
      </w:pPr>
      <w:r>
        <w:separator/>
      </w:r>
    </w:p>
  </w:footnote>
  <w:footnote w:type="continuationSeparator" w:id="0">
    <w:p w14:paraId="2B18477C" w14:textId="77777777" w:rsidR="00646687" w:rsidRDefault="0064668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F7297" w14:textId="77777777" w:rsidR="006E407B" w:rsidRDefault="006E407B" w:rsidP="00C437A5">
    <w:r>
      <w:t>FY 2019 – Annual Operating Plan - NREL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251CD"/>
    <w:multiLevelType w:val="hybridMultilevel"/>
    <w:tmpl w:val="EC727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D1C97"/>
    <w:multiLevelType w:val="hybridMultilevel"/>
    <w:tmpl w:val="9B7C8A10"/>
    <w:lvl w:ilvl="0" w:tplc="25B87E96">
      <w:start w:val="1"/>
      <w:numFmt w:val="lowerLetter"/>
      <w:lvlText w:val="%1."/>
      <w:lvlJc w:val="left"/>
      <w:pPr>
        <w:ind w:left="360" w:hanging="360"/>
      </w:pPr>
    </w:lvl>
    <w:lvl w:ilvl="1" w:tplc="BB2AF4B8">
      <w:numFmt w:val="decimal"/>
      <w:lvlText w:val=""/>
      <w:lvlJc w:val="left"/>
    </w:lvl>
    <w:lvl w:ilvl="2" w:tplc="DC229E1A">
      <w:numFmt w:val="decimal"/>
      <w:lvlText w:val=""/>
      <w:lvlJc w:val="left"/>
    </w:lvl>
    <w:lvl w:ilvl="3" w:tplc="B1FC8FC6">
      <w:numFmt w:val="decimal"/>
      <w:lvlText w:val=""/>
      <w:lvlJc w:val="left"/>
    </w:lvl>
    <w:lvl w:ilvl="4" w:tplc="122A3548">
      <w:numFmt w:val="decimal"/>
      <w:lvlText w:val=""/>
      <w:lvlJc w:val="left"/>
    </w:lvl>
    <w:lvl w:ilvl="5" w:tplc="681C50B8">
      <w:numFmt w:val="decimal"/>
      <w:lvlText w:val=""/>
      <w:lvlJc w:val="left"/>
    </w:lvl>
    <w:lvl w:ilvl="6" w:tplc="264A630C">
      <w:numFmt w:val="decimal"/>
      <w:lvlText w:val=""/>
      <w:lvlJc w:val="left"/>
    </w:lvl>
    <w:lvl w:ilvl="7" w:tplc="3D98430A">
      <w:numFmt w:val="decimal"/>
      <w:lvlText w:val=""/>
      <w:lvlJc w:val="left"/>
    </w:lvl>
    <w:lvl w:ilvl="8" w:tplc="37D2D07E">
      <w:numFmt w:val="decimal"/>
      <w:lvlText w:val=""/>
      <w:lvlJc w:val="left"/>
    </w:lvl>
  </w:abstractNum>
  <w:abstractNum w:abstractNumId="2" w15:restartNumberingAfterBreak="0">
    <w:nsid w:val="3EFC117F"/>
    <w:multiLevelType w:val="hybridMultilevel"/>
    <w:tmpl w:val="BAD4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9D3D97"/>
    <w:multiLevelType w:val="hybridMultilevel"/>
    <w:tmpl w:val="2A1E1444"/>
    <w:lvl w:ilvl="0" w:tplc="F35258E2">
      <w:start w:val="1"/>
      <w:numFmt w:val="bullet"/>
      <w:lvlText w:val="●"/>
      <w:lvlJc w:val="left"/>
      <w:pPr>
        <w:ind w:left="864" w:hanging="360"/>
      </w:pPr>
    </w:lvl>
    <w:lvl w:ilvl="1" w:tplc="46E65E44">
      <w:numFmt w:val="decimal"/>
      <w:lvlText w:val=""/>
      <w:lvlJc w:val="left"/>
    </w:lvl>
    <w:lvl w:ilvl="2" w:tplc="B036A5AE">
      <w:numFmt w:val="decimal"/>
      <w:lvlText w:val=""/>
      <w:lvlJc w:val="left"/>
    </w:lvl>
    <w:lvl w:ilvl="3" w:tplc="B23E883C">
      <w:numFmt w:val="decimal"/>
      <w:lvlText w:val=""/>
      <w:lvlJc w:val="left"/>
    </w:lvl>
    <w:lvl w:ilvl="4" w:tplc="E8D4D370">
      <w:numFmt w:val="decimal"/>
      <w:lvlText w:val=""/>
      <w:lvlJc w:val="left"/>
    </w:lvl>
    <w:lvl w:ilvl="5" w:tplc="1820D4F2">
      <w:numFmt w:val="decimal"/>
      <w:lvlText w:val=""/>
      <w:lvlJc w:val="left"/>
    </w:lvl>
    <w:lvl w:ilvl="6" w:tplc="F59C18A4">
      <w:numFmt w:val="decimal"/>
      <w:lvlText w:val=""/>
      <w:lvlJc w:val="left"/>
    </w:lvl>
    <w:lvl w:ilvl="7" w:tplc="A27AC836">
      <w:numFmt w:val="decimal"/>
      <w:lvlText w:val=""/>
      <w:lvlJc w:val="left"/>
    </w:lvl>
    <w:lvl w:ilvl="8" w:tplc="5ECC1CC8">
      <w:numFmt w:val="decimal"/>
      <w:lvlText w:val=""/>
      <w:lvlJc w:val="left"/>
    </w:lvl>
  </w:abstractNum>
  <w:abstractNum w:abstractNumId="4" w15:restartNumberingAfterBreak="0">
    <w:nsid w:val="5FE23439"/>
    <w:multiLevelType w:val="hybridMultilevel"/>
    <w:tmpl w:val="64220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8D1C97"/>
    <w:multiLevelType w:val="hybridMultilevel"/>
    <w:tmpl w:val="8EC81DB4"/>
    <w:lvl w:ilvl="0" w:tplc="EEE4280C">
      <w:start w:val="1"/>
      <w:numFmt w:val="decimal"/>
      <w:lvlText w:val="%1."/>
      <w:lvlJc w:val="left"/>
      <w:pPr>
        <w:ind w:left="360" w:hanging="360"/>
      </w:pPr>
    </w:lvl>
    <w:lvl w:ilvl="1" w:tplc="D2020F7E">
      <w:numFmt w:val="decimal"/>
      <w:lvlText w:val=""/>
      <w:lvlJc w:val="left"/>
    </w:lvl>
    <w:lvl w:ilvl="2" w:tplc="AD3ED046">
      <w:numFmt w:val="decimal"/>
      <w:lvlText w:val=""/>
      <w:lvlJc w:val="left"/>
    </w:lvl>
    <w:lvl w:ilvl="3" w:tplc="9356F38A">
      <w:numFmt w:val="decimal"/>
      <w:lvlText w:val=""/>
      <w:lvlJc w:val="left"/>
    </w:lvl>
    <w:lvl w:ilvl="4" w:tplc="9CB69266">
      <w:numFmt w:val="decimal"/>
      <w:lvlText w:val=""/>
      <w:lvlJc w:val="left"/>
    </w:lvl>
    <w:lvl w:ilvl="5" w:tplc="F3FC8A16">
      <w:numFmt w:val="decimal"/>
      <w:lvlText w:val=""/>
      <w:lvlJc w:val="left"/>
    </w:lvl>
    <w:lvl w:ilvl="6" w:tplc="F69ED34E">
      <w:numFmt w:val="decimal"/>
      <w:lvlText w:val=""/>
      <w:lvlJc w:val="left"/>
    </w:lvl>
    <w:lvl w:ilvl="7" w:tplc="0B96BB1A">
      <w:numFmt w:val="decimal"/>
      <w:lvlText w:val=""/>
      <w:lvlJc w:val="left"/>
    </w:lvl>
    <w:lvl w:ilvl="8" w:tplc="672EE6B0">
      <w:numFmt w:val="decimal"/>
      <w:lvlText w:val=""/>
      <w:lvlJc w:val="left"/>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oney, Samantha">
    <w15:presenceInfo w15:providerId="AD" w15:userId="S::srooney@nrel.gov::3ddeed91-f51f-4ba8-a387-bc836b2133eb"/>
  </w15:person>
  <w15:person w15:author="Hamilton, Nicholas">
    <w15:presenceInfo w15:providerId="AD" w15:userId="S::nhamilto@nrel.gov::fe1eb72a-8af5-46cf-bd5a-266f1e79b1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B3C"/>
    <w:rsid w:val="0000626A"/>
    <w:rsid w:val="00086E71"/>
    <w:rsid w:val="000B4ED1"/>
    <w:rsid w:val="000F3885"/>
    <w:rsid w:val="00105C91"/>
    <w:rsid w:val="0011006D"/>
    <w:rsid w:val="0012297D"/>
    <w:rsid w:val="00132B37"/>
    <w:rsid w:val="001472EF"/>
    <w:rsid w:val="00154951"/>
    <w:rsid w:val="0018221F"/>
    <w:rsid w:val="0018517B"/>
    <w:rsid w:val="00194D44"/>
    <w:rsid w:val="0019651E"/>
    <w:rsid w:val="001A14CD"/>
    <w:rsid w:val="001A3068"/>
    <w:rsid w:val="001B4F02"/>
    <w:rsid w:val="001B5013"/>
    <w:rsid w:val="00266792"/>
    <w:rsid w:val="00334BA5"/>
    <w:rsid w:val="00340BB6"/>
    <w:rsid w:val="0034258E"/>
    <w:rsid w:val="00381996"/>
    <w:rsid w:val="00395A0F"/>
    <w:rsid w:val="003D2151"/>
    <w:rsid w:val="00476FF4"/>
    <w:rsid w:val="004819B0"/>
    <w:rsid w:val="004D2B3C"/>
    <w:rsid w:val="004E3F85"/>
    <w:rsid w:val="004F4A5F"/>
    <w:rsid w:val="00500F98"/>
    <w:rsid w:val="00502F48"/>
    <w:rsid w:val="0051417E"/>
    <w:rsid w:val="005618A6"/>
    <w:rsid w:val="00567F44"/>
    <w:rsid w:val="005C3B67"/>
    <w:rsid w:val="005C6047"/>
    <w:rsid w:val="00616F68"/>
    <w:rsid w:val="0064098F"/>
    <w:rsid w:val="006445FC"/>
    <w:rsid w:val="00646687"/>
    <w:rsid w:val="00654E99"/>
    <w:rsid w:val="00691D92"/>
    <w:rsid w:val="006A4A86"/>
    <w:rsid w:val="006C6B91"/>
    <w:rsid w:val="006E407B"/>
    <w:rsid w:val="006F1AB3"/>
    <w:rsid w:val="006F6067"/>
    <w:rsid w:val="006F68C7"/>
    <w:rsid w:val="0070509E"/>
    <w:rsid w:val="00705861"/>
    <w:rsid w:val="00707DF4"/>
    <w:rsid w:val="00734138"/>
    <w:rsid w:val="007678F1"/>
    <w:rsid w:val="007771AA"/>
    <w:rsid w:val="007A095B"/>
    <w:rsid w:val="007B014B"/>
    <w:rsid w:val="007B01D3"/>
    <w:rsid w:val="007D578F"/>
    <w:rsid w:val="007F6410"/>
    <w:rsid w:val="0082241E"/>
    <w:rsid w:val="008233E0"/>
    <w:rsid w:val="00824549"/>
    <w:rsid w:val="00830916"/>
    <w:rsid w:val="008535F0"/>
    <w:rsid w:val="00872DBB"/>
    <w:rsid w:val="00874577"/>
    <w:rsid w:val="008B0CE3"/>
    <w:rsid w:val="008D4B7E"/>
    <w:rsid w:val="008E4721"/>
    <w:rsid w:val="008F24B7"/>
    <w:rsid w:val="00954175"/>
    <w:rsid w:val="00954DBC"/>
    <w:rsid w:val="00964EDB"/>
    <w:rsid w:val="00973FBC"/>
    <w:rsid w:val="00987B47"/>
    <w:rsid w:val="009E40F3"/>
    <w:rsid w:val="009F76D5"/>
    <w:rsid w:val="00A3085A"/>
    <w:rsid w:val="00A3550A"/>
    <w:rsid w:val="00A80BAE"/>
    <w:rsid w:val="00A84115"/>
    <w:rsid w:val="00AC4CAC"/>
    <w:rsid w:val="00AF7503"/>
    <w:rsid w:val="00B15AC7"/>
    <w:rsid w:val="00B345DF"/>
    <w:rsid w:val="00BA3D9C"/>
    <w:rsid w:val="00BB3CF4"/>
    <w:rsid w:val="00BC1644"/>
    <w:rsid w:val="00BF4D87"/>
    <w:rsid w:val="00C118BD"/>
    <w:rsid w:val="00C437A5"/>
    <w:rsid w:val="00C70F87"/>
    <w:rsid w:val="00CA2B4B"/>
    <w:rsid w:val="00CC3727"/>
    <w:rsid w:val="00CE55FF"/>
    <w:rsid w:val="00CE5AB4"/>
    <w:rsid w:val="00D0418C"/>
    <w:rsid w:val="00D11863"/>
    <w:rsid w:val="00D23622"/>
    <w:rsid w:val="00D23C86"/>
    <w:rsid w:val="00D2482F"/>
    <w:rsid w:val="00D60319"/>
    <w:rsid w:val="00D838FB"/>
    <w:rsid w:val="00DF524B"/>
    <w:rsid w:val="00DF6F24"/>
    <w:rsid w:val="00E02D9A"/>
    <w:rsid w:val="00E105F3"/>
    <w:rsid w:val="00E60288"/>
    <w:rsid w:val="00E620FA"/>
    <w:rsid w:val="00E757B1"/>
    <w:rsid w:val="00E8788D"/>
    <w:rsid w:val="00EF2E3D"/>
    <w:rsid w:val="00EF7B26"/>
    <w:rsid w:val="00F51BA8"/>
    <w:rsid w:val="00F873AD"/>
    <w:rsid w:val="00FE0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C04A0"/>
  <w15:docId w15:val="{FFB54E9B-C12E-4E15-BEFA-49CC983CA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013"/>
  </w:style>
  <w:style w:type="paragraph" w:styleId="Heading1">
    <w:name w:val="heading 1"/>
    <w:basedOn w:val="Normal"/>
    <w:next w:val="Normal"/>
    <w:link w:val="Heading1Char"/>
    <w:uiPriority w:val="9"/>
    <w:qFormat/>
    <w:pPr>
      <w:keepNext/>
      <w:keepLines/>
      <w:spacing w:before="240" w:after="240"/>
      <w:jc w:val="center"/>
      <w:outlineLvl w:val="0"/>
    </w:pPr>
    <w:rPr>
      <w:rFonts w:eastAsiaTheme="majorEastAsia" w:cstheme="majorBidi"/>
      <w:b/>
      <w:bCs/>
      <w:color w:val="365F92"/>
      <w:sz w:val="36"/>
      <w:szCs w:val="36"/>
    </w:rPr>
  </w:style>
  <w:style w:type="paragraph" w:styleId="Heading2">
    <w:name w:val="heading 2"/>
    <w:basedOn w:val="Normal"/>
    <w:next w:val="Normal"/>
    <w:link w:val="Heading2Char"/>
    <w:uiPriority w:val="9"/>
    <w:qFormat/>
    <w:pPr>
      <w:keepNext/>
      <w:keepLines/>
      <w:pBdr>
        <w:bottom w:val="single" w:sz="48" w:space="0" w:color="DDD9C3"/>
      </w:pBdr>
      <w:spacing w:before="240" w:after="240"/>
      <w:jc w:val="center"/>
      <w:outlineLvl w:val="1"/>
    </w:pPr>
    <w:rPr>
      <w:rFonts w:eastAsiaTheme="majorEastAsia" w:cstheme="majorBidi"/>
      <w:b/>
      <w:bCs/>
      <w:color w:val="365F92"/>
      <w:sz w:val="36"/>
      <w:szCs w:val="36"/>
    </w:rPr>
  </w:style>
  <w:style w:type="paragraph" w:styleId="Heading3">
    <w:name w:val="heading 3"/>
    <w:basedOn w:val="Normal"/>
    <w:next w:val="Normal"/>
    <w:link w:val="Heading3Char"/>
    <w:uiPriority w:val="9"/>
    <w:qFormat/>
    <w:pPr>
      <w:keepNext/>
      <w:keepLines/>
      <w:pBdr>
        <w:bottom w:val="single" w:sz="48" w:space="0" w:color="DDD9C3"/>
      </w:pBdr>
      <w:spacing w:before="240" w:after="240"/>
      <w:jc w:val="center"/>
      <w:outlineLvl w:val="2"/>
    </w:pPr>
    <w:rPr>
      <w:rFonts w:eastAsiaTheme="majorEastAsia" w:cstheme="majorBidi"/>
      <w:b/>
      <w:bCs/>
      <w:color w:val="365F92"/>
      <w:sz w:val="36"/>
      <w:szCs w:val="36"/>
    </w:rPr>
  </w:style>
  <w:style w:type="paragraph" w:styleId="Heading4">
    <w:name w:val="heading 4"/>
    <w:basedOn w:val="Normal"/>
    <w:next w:val="Normal"/>
    <w:link w:val="Heading4Char"/>
    <w:uiPriority w:val="9"/>
    <w:qFormat/>
    <w:pPr>
      <w:keepNext/>
      <w:keepLines/>
      <w:pBdr>
        <w:bottom w:val="single" w:sz="48" w:space="0" w:color="DDD9C3"/>
      </w:pBdr>
      <w:spacing w:before="240" w:after="240"/>
      <w:jc w:val="center"/>
      <w:outlineLvl w:val="3"/>
    </w:pPr>
    <w:rPr>
      <w:rFonts w:eastAsiaTheme="majorEastAsia" w:cstheme="majorBidi"/>
      <w:b/>
      <w:bCs/>
      <w:color w:val="365F92"/>
      <w:sz w:val="36"/>
      <w:szCs w:val="36"/>
    </w:rPr>
  </w:style>
  <w:style w:type="paragraph" w:styleId="Heading5">
    <w:name w:val="heading 5"/>
    <w:basedOn w:val="Normal"/>
    <w:next w:val="Normal"/>
    <w:uiPriority w:val="9"/>
    <w:qFormat/>
    <w:pPr>
      <w:keepNext/>
      <w:keepLines/>
      <w:pBdr>
        <w:bottom w:val="single" w:sz="48" w:space="0" w:color="DDD9C3"/>
      </w:pBdr>
      <w:spacing w:before="240" w:after="240"/>
      <w:jc w:val="center"/>
      <w:outlineLvl w:val="4"/>
    </w:pPr>
    <w:rPr>
      <w:rFonts w:eastAsiaTheme="majorEastAsia" w:cstheme="majorBidi"/>
      <w:b/>
      <w:bCs/>
      <w:color w:val="365F92"/>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62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46622"/>
    <w:rPr>
      <w:rFonts w:asciiTheme="majorHAnsi" w:eastAsiaTheme="majorEastAsia" w:hAnsiTheme="majorHAnsi" w:cstheme="majorBidi"/>
      <w:b/>
      <w:bCs/>
      <w:color w:val="5B9BD5" w:themeColor="accent1"/>
    </w:rPr>
  </w:style>
  <w:style w:type="paragraph" w:styleId="Title">
    <w:name w:val="Title"/>
    <w:basedOn w:val="Normal"/>
    <w:next w:val="Normal"/>
    <w:link w:val="TitleChar"/>
    <w:uiPriority w:val="10"/>
    <w:qFormat/>
    <w:rsid w:val="00146622"/>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146622"/>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uiPriority w:val="9"/>
    <w:rsid w:val="00146622"/>
    <w:rPr>
      <w:rFonts w:asciiTheme="majorHAnsi" w:eastAsiaTheme="majorEastAsia" w:hAnsiTheme="majorHAnsi" w:cstheme="majorBidi"/>
      <w:b/>
      <w:bCs/>
      <w:i/>
      <w:iCs/>
      <w:color w:val="5B9BD5" w:themeColor="accent1"/>
    </w:rPr>
  </w:style>
  <w:style w:type="character" w:customStyle="1" w:styleId="Heading1Char">
    <w:name w:val="Heading 1 Char"/>
    <w:basedOn w:val="DefaultParagraphFont"/>
    <w:link w:val="Heading1"/>
    <w:uiPriority w:val="9"/>
    <w:rsid w:val="00146622"/>
    <w:rPr>
      <w:rFonts w:asciiTheme="majorHAnsi" w:eastAsiaTheme="majorEastAsia" w:hAnsiTheme="majorHAnsi" w:cstheme="majorBidi"/>
      <w:b/>
      <w:bCs/>
      <w:color w:val="2E74B5" w:themeColor="accent1" w:themeShade="BF"/>
      <w:sz w:val="28"/>
      <w:szCs w:val="28"/>
    </w:rPr>
  </w:style>
  <w:style w:type="paragraph" w:customStyle="1" w:styleId="a">
    <w:pPr>
      <w:shd w:val="clear" w:color="auto" w:fill="000000"/>
      <w:jc w:val="center"/>
    </w:pPr>
    <w:rPr>
      <w:b/>
      <w:color w:val="365F92"/>
      <w:sz w:val="32"/>
    </w:rPr>
  </w:style>
  <w:style w:type="paragraph" w:customStyle="1" w:styleId="a0">
    <w:pPr>
      <w:pBdr>
        <w:top w:val="single" w:sz="1" w:space="4" w:color="DBE5F1"/>
        <w:left w:val="single" w:sz="1" w:space="0" w:color="DBE5F1"/>
        <w:bottom w:val="single" w:sz="1" w:space="4" w:color="DBE5F1"/>
        <w:right w:val="single" w:sz="1" w:space="0" w:color="DBE5F1"/>
      </w:pBdr>
      <w:shd w:val="clear" w:color="auto" w:fill="DBE5F1"/>
      <w:spacing w:before="240" w:after="240"/>
    </w:pPr>
    <w:rPr>
      <w:b/>
      <w:color w:val="365F92"/>
      <w:sz w:val="24"/>
    </w:rPr>
  </w:style>
  <w:style w:type="paragraph" w:customStyle="1" w:styleId="a1">
    <w:pPr>
      <w:pBdr>
        <w:top w:val="single" w:sz="1" w:space="4" w:color="FFFFFF"/>
        <w:left w:val="single" w:sz="1" w:space="0" w:color="FFFFFF"/>
        <w:bottom w:val="single" w:sz="1" w:space="4" w:color="FFFFFF"/>
        <w:right w:val="single" w:sz="1" w:space="0" w:color="FFFFFF"/>
      </w:pBdr>
      <w:shd w:val="clear" w:color="auto" w:fill="FFFFFF"/>
    </w:pPr>
    <w:rPr>
      <w:b/>
      <w:i/>
      <w:color w:val="4F82BE"/>
      <w:sz w:val="96"/>
    </w:rPr>
  </w:style>
  <w:style w:type="character" w:styleId="PlaceholderText">
    <w:name w:val="Placeholder Text"/>
    <w:basedOn w:val="DefaultParagraphFont"/>
    <w:uiPriority w:val="99"/>
    <w:semiHidden/>
    <w:rsid w:val="005C3B67"/>
    <w:rPr>
      <w:color w:val="808080"/>
    </w:rPr>
  </w:style>
  <w:style w:type="character" w:customStyle="1" w:styleId="MainBodyStyle">
    <w:name w:val="MainBodyStyle"/>
    <w:basedOn w:val="DefaultParagraphFont"/>
    <w:uiPriority w:val="1"/>
    <w:rsid w:val="00266792"/>
    <w:rPr>
      <w:rFonts w:asciiTheme="minorHAnsi" w:hAnsiTheme="minorHAnsi"/>
      <w:color w:val="262626" w:themeColor="text1" w:themeTint="D9"/>
      <w:sz w:val="22"/>
    </w:rPr>
  </w:style>
  <w:style w:type="character" w:styleId="CommentReference">
    <w:name w:val="annotation reference"/>
    <w:basedOn w:val="DefaultParagraphFont"/>
    <w:uiPriority w:val="99"/>
    <w:semiHidden/>
    <w:unhideWhenUsed/>
    <w:rsid w:val="00E105F3"/>
    <w:rPr>
      <w:sz w:val="16"/>
      <w:szCs w:val="16"/>
    </w:rPr>
  </w:style>
  <w:style w:type="paragraph" w:styleId="CommentText">
    <w:name w:val="annotation text"/>
    <w:basedOn w:val="Normal"/>
    <w:link w:val="CommentTextChar"/>
    <w:uiPriority w:val="99"/>
    <w:semiHidden/>
    <w:unhideWhenUsed/>
    <w:rsid w:val="00E105F3"/>
    <w:rPr>
      <w:sz w:val="20"/>
      <w:szCs w:val="20"/>
    </w:rPr>
  </w:style>
  <w:style w:type="character" w:customStyle="1" w:styleId="CommentTextChar">
    <w:name w:val="Comment Text Char"/>
    <w:basedOn w:val="DefaultParagraphFont"/>
    <w:link w:val="CommentText"/>
    <w:uiPriority w:val="99"/>
    <w:semiHidden/>
    <w:rsid w:val="00E105F3"/>
    <w:rPr>
      <w:sz w:val="20"/>
      <w:szCs w:val="20"/>
    </w:rPr>
  </w:style>
  <w:style w:type="paragraph" w:styleId="CommentSubject">
    <w:name w:val="annotation subject"/>
    <w:basedOn w:val="CommentText"/>
    <w:next w:val="CommentText"/>
    <w:link w:val="CommentSubjectChar"/>
    <w:uiPriority w:val="99"/>
    <w:semiHidden/>
    <w:unhideWhenUsed/>
    <w:rsid w:val="00E105F3"/>
    <w:rPr>
      <w:b/>
      <w:bCs/>
    </w:rPr>
  </w:style>
  <w:style w:type="character" w:customStyle="1" w:styleId="CommentSubjectChar">
    <w:name w:val="Comment Subject Char"/>
    <w:basedOn w:val="CommentTextChar"/>
    <w:link w:val="CommentSubject"/>
    <w:uiPriority w:val="99"/>
    <w:semiHidden/>
    <w:rsid w:val="00E105F3"/>
    <w:rPr>
      <w:b/>
      <w:bCs/>
      <w:sz w:val="20"/>
      <w:szCs w:val="20"/>
    </w:rPr>
  </w:style>
  <w:style w:type="paragraph" w:styleId="BalloonText">
    <w:name w:val="Balloon Text"/>
    <w:basedOn w:val="Normal"/>
    <w:link w:val="BalloonTextChar"/>
    <w:uiPriority w:val="99"/>
    <w:semiHidden/>
    <w:unhideWhenUsed/>
    <w:rsid w:val="00E105F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05F3"/>
    <w:rPr>
      <w:rFonts w:ascii="Segoe UI" w:hAnsi="Segoe UI" w:cs="Segoe UI"/>
      <w:sz w:val="18"/>
      <w:szCs w:val="18"/>
    </w:rPr>
  </w:style>
  <w:style w:type="character" w:styleId="Hyperlink">
    <w:name w:val="Hyperlink"/>
    <w:basedOn w:val="DefaultParagraphFont"/>
    <w:uiPriority w:val="99"/>
    <w:unhideWhenUsed/>
    <w:rsid w:val="00EF7B26"/>
    <w:rPr>
      <w:color w:val="0563C1" w:themeColor="hyperlink"/>
      <w:u w:val="single"/>
    </w:rPr>
  </w:style>
  <w:style w:type="character" w:customStyle="1" w:styleId="ar9btlmpwvfbwyzzom2">
    <w:name w:val="ar_9btlmpwvfbwyzzom_2"/>
    <w:basedOn w:val="DefaultParagraphFont"/>
    <w:rsid w:val="00A3085A"/>
  </w:style>
  <w:style w:type="table" w:styleId="TableGrid">
    <w:name w:val="Table Grid"/>
    <w:basedOn w:val="TableNormal"/>
    <w:uiPriority w:val="39"/>
    <w:rsid w:val="00105C91"/>
    <w:pPr>
      <w:spacing w:after="0"/>
    </w:pPr>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437A5"/>
    <w:pPr>
      <w:tabs>
        <w:tab w:val="center" w:pos="4680"/>
        <w:tab w:val="right" w:pos="9360"/>
      </w:tabs>
      <w:spacing w:after="0"/>
    </w:pPr>
  </w:style>
  <w:style w:type="character" w:customStyle="1" w:styleId="HeaderChar">
    <w:name w:val="Header Char"/>
    <w:basedOn w:val="DefaultParagraphFont"/>
    <w:link w:val="Header"/>
    <w:uiPriority w:val="99"/>
    <w:rsid w:val="00C437A5"/>
  </w:style>
  <w:style w:type="paragraph" w:styleId="Footer">
    <w:name w:val="footer"/>
    <w:basedOn w:val="Normal"/>
    <w:link w:val="FooterChar"/>
    <w:uiPriority w:val="99"/>
    <w:unhideWhenUsed/>
    <w:rsid w:val="00C437A5"/>
    <w:pPr>
      <w:tabs>
        <w:tab w:val="center" w:pos="4680"/>
        <w:tab w:val="right" w:pos="9360"/>
      </w:tabs>
      <w:spacing w:after="0"/>
    </w:pPr>
  </w:style>
  <w:style w:type="character" w:customStyle="1" w:styleId="FooterChar">
    <w:name w:val="Footer Char"/>
    <w:basedOn w:val="DefaultParagraphFont"/>
    <w:link w:val="Footer"/>
    <w:uiPriority w:val="99"/>
    <w:rsid w:val="00C437A5"/>
  </w:style>
  <w:style w:type="paragraph" w:styleId="ListParagraph">
    <w:name w:val="List Paragraph"/>
    <w:basedOn w:val="Normal"/>
    <w:uiPriority w:val="34"/>
    <w:qFormat/>
    <w:rsid w:val="00F51BA8"/>
    <w:pPr>
      <w:spacing w:after="0"/>
      <w:ind w:left="720"/>
      <w:contextualSpacing/>
    </w:pPr>
    <w:rPr>
      <w:rFonts w:ascii="Times New Roman" w:eastAsia="Times New Roman" w:hAnsi="Times New Roman" w:cs="Times New Roman"/>
      <w:sz w:val="20"/>
      <w:szCs w:val="20"/>
    </w:rPr>
  </w:style>
  <w:style w:type="paragraph" w:styleId="Revision">
    <w:name w:val="Revision"/>
    <w:hidden/>
    <w:uiPriority w:val="99"/>
    <w:semiHidden/>
    <w:rsid w:val="006A4A8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E5AB9932A34458849D70FACA0ADB4D"/>
        <w:category>
          <w:name w:val="General"/>
          <w:gallery w:val="placeholder"/>
        </w:category>
        <w:types>
          <w:type w:val="bbPlcHdr"/>
        </w:types>
        <w:behaviors>
          <w:behavior w:val="content"/>
        </w:behaviors>
        <w:guid w:val="{5FCF6F06-8100-49FF-A162-FAFCC4A381A9}"/>
      </w:docPartPr>
      <w:docPartBody>
        <w:p w:rsidR="00CB0550" w:rsidRDefault="00AF18BB" w:rsidP="00AF18BB">
          <w:pPr>
            <w:pStyle w:val="4AE5AB9932A34458849D70FACA0ADB4D26"/>
          </w:pPr>
          <w:r w:rsidRPr="0019651E">
            <w:rPr>
              <w:rStyle w:val="PlaceholderText"/>
              <w:sz w:val="20"/>
              <w:szCs w:val="20"/>
            </w:rPr>
            <w:t>Click here to enter a date.</w:t>
          </w:r>
        </w:p>
      </w:docPartBody>
    </w:docPart>
    <w:docPart>
      <w:docPartPr>
        <w:name w:val="2465C474022F4A82BE69D74A81D1A428"/>
        <w:category>
          <w:name w:val="General"/>
          <w:gallery w:val="placeholder"/>
        </w:category>
        <w:types>
          <w:type w:val="bbPlcHdr"/>
        </w:types>
        <w:behaviors>
          <w:behavior w:val="content"/>
        </w:behaviors>
        <w:guid w:val="{D4494BDA-D21D-4C1D-8AFF-68676A3FEC24}"/>
      </w:docPartPr>
      <w:docPartBody>
        <w:p w:rsidR="00CB0550" w:rsidRDefault="00AF18BB" w:rsidP="00AF18BB">
          <w:pPr>
            <w:pStyle w:val="2465C474022F4A82BE69D74A81D1A42826"/>
          </w:pPr>
          <w:r w:rsidRPr="0019651E">
            <w:rPr>
              <w:rStyle w:val="PlaceholderText"/>
              <w:sz w:val="20"/>
              <w:szCs w:val="20"/>
            </w:rPr>
            <w:t>Click here to enter a date.</w:t>
          </w:r>
        </w:p>
      </w:docPartBody>
    </w:docPart>
    <w:docPart>
      <w:docPartPr>
        <w:name w:val="F0657B2065AB4E8896A52898BA9D08A8"/>
        <w:category>
          <w:name w:val="General"/>
          <w:gallery w:val="placeholder"/>
        </w:category>
        <w:types>
          <w:type w:val="bbPlcHdr"/>
        </w:types>
        <w:behaviors>
          <w:behavior w:val="content"/>
        </w:behaviors>
        <w:guid w:val="{F3D7A201-07E3-4399-9662-F6A94A09C014}"/>
      </w:docPartPr>
      <w:docPartBody>
        <w:p w:rsidR="00CB0550" w:rsidRDefault="00AF18BB" w:rsidP="00AF18BB">
          <w:pPr>
            <w:pStyle w:val="F0657B2065AB4E8896A52898BA9D08A825"/>
          </w:pPr>
          <w:r w:rsidRPr="0070509E">
            <w:rPr>
              <w:rStyle w:val="PlaceholderText"/>
              <w:sz w:val="20"/>
              <w:szCs w:val="20"/>
            </w:rPr>
            <w:t>Choose an item.</w:t>
          </w:r>
        </w:p>
      </w:docPartBody>
    </w:docPart>
    <w:docPart>
      <w:docPartPr>
        <w:name w:val="D17908024721463F9A34915F7D8E8EF6"/>
        <w:category>
          <w:name w:val="General"/>
          <w:gallery w:val="placeholder"/>
        </w:category>
        <w:types>
          <w:type w:val="bbPlcHdr"/>
        </w:types>
        <w:behaviors>
          <w:behavior w:val="content"/>
        </w:behaviors>
        <w:guid w:val="{3DC659DD-64DF-4B07-8163-458CEF6951D1}"/>
      </w:docPartPr>
      <w:docPartBody>
        <w:p w:rsidR="00CB0550" w:rsidRDefault="00AF18BB" w:rsidP="00AF18BB">
          <w:pPr>
            <w:pStyle w:val="D17908024721463F9A34915F7D8E8EF625"/>
          </w:pPr>
          <w:r w:rsidRPr="0070509E">
            <w:rPr>
              <w:rStyle w:val="PlaceholderText"/>
              <w:sz w:val="20"/>
              <w:szCs w:val="20"/>
            </w:rPr>
            <w:t>Click here to enter text.</w:t>
          </w:r>
        </w:p>
      </w:docPartBody>
    </w:docPart>
    <w:docPart>
      <w:docPartPr>
        <w:name w:val="B66B8281BE7340379AC34783FE1D89A0"/>
        <w:category>
          <w:name w:val="General"/>
          <w:gallery w:val="placeholder"/>
        </w:category>
        <w:types>
          <w:type w:val="bbPlcHdr"/>
        </w:types>
        <w:behaviors>
          <w:behavior w:val="content"/>
        </w:behaviors>
        <w:guid w:val="{982F0BC9-D3A8-4AF8-A55F-851B31A8227F}"/>
      </w:docPartPr>
      <w:docPartBody>
        <w:p w:rsidR="00CB0550" w:rsidRDefault="00AF18BB" w:rsidP="00AF18BB">
          <w:pPr>
            <w:pStyle w:val="B66B8281BE7340379AC34783FE1D89A025"/>
          </w:pPr>
          <w:r w:rsidRPr="00EF2E3D">
            <w:rPr>
              <w:rStyle w:val="PlaceholderText"/>
              <w:sz w:val="20"/>
              <w:szCs w:val="20"/>
            </w:rPr>
            <w:t>Choose an item.</w:t>
          </w:r>
        </w:p>
      </w:docPartBody>
    </w:docPart>
    <w:docPart>
      <w:docPartPr>
        <w:name w:val="3B5F373AC5E544E5BC382DEBC5C05BF5"/>
        <w:category>
          <w:name w:val="General"/>
          <w:gallery w:val="placeholder"/>
        </w:category>
        <w:types>
          <w:type w:val="bbPlcHdr"/>
        </w:types>
        <w:behaviors>
          <w:behavior w:val="content"/>
        </w:behaviors>
        <w:guid w:val="{FA3E9CD3-5FD0-4D0A-A77D-C2D36286F230}"/>
      </w:docPartPr>
      <w:docPartBody>
        <w:p w:rsidR="00CB0550" w:rsidRDefault="00AF18BB" w:rsidP="00AF18BB">
          <w:pPr>
            <w:pStyle w:val="3B5F373AC5E544E5BC382DEBC5C05BF525"/>
          </w:pPr>
          <w:r w:rsidRPr="00EF2E3D">
            <w:rPr>
              <w:rStyle w:val="PlaceholderText"/>
              <w:sz w:val="20"/>
              <w:szCs w:val="20"/>
            </w:rPr>
            <w:t>Choose an item.</w:t>
          </w:r>
        </w:p>
      </w:docPartBody>
    </w:docPart>
    <w:docPart>
      <w:docPartPr>
        <w:name w:val="9CC3DB96D50F46A9B7B2001E371C42BA"/>
        <w:category>
          <w:name w:val="General"/>
          <w:gallery w:val="placeholder"/>
        </w:category>
        <w:types>
          <w:type w:val="bbPlcHdr"/>
        </w:types>
        <w:behaviors>
          <w:behavior w:val="content"/>
        </w:behaviors>
        <w:guid w:val="{D9AF44CF-6264-4D30-8AE7-1841829DC56C}"/>
      </w:docPartPr>
      <w:docPartBody>
        <w:p w:rsidR="00CB0550" w:rsidRDefault="00AF18BB" w:rsidP="00AF18BB">
          <w:pPr>
            <w:pStyle w:val="9CC3DB96D50F46A9B7B2001E371C42BA25"/>
          </w:pPr>
          <w:r w:rsidRPr="00EF2E3D">
            <w:rPr>
              <w:rStyle w:val="PlaceholderText"/>
              <w:sz w:val="20"/>
              <w:szCs w:val="20"/>
            </w:rPr>
            <w:t>Choose an item.</w:t>
          </w:r>
        </w:p>
      </w:docPartBody>
    </w:docPart>
    <w:docPart>
      <w:docPartPr>
        <w:name w:val="259709122E0E43628B230A1B5733F7C2"/>
        <w:category>
          <w:name w:val="General"/>
          <w:gallery w:val="placeholder"/>
        </w:category>
        <w:types>
          <w:type w:val="bbPlcHdr"/>
        </w:types>
        <w:behaviors>
          <w:behavior w:val="content"/>
        </w:behaviors>
        <w:guid w:val="{A6660007-AFD4-4EBF-9FBA-F8254BFD14FB}"/>
      </w:docPartPr>
      <w:docPartBody>
        <w:p w:rsidR="00CB0550" w:rsidRDefault="00AF18BB" w:rsidP="00AF18BB">
          <w:pPr>
            <w:pStyle w:val="259709122E0E43628B230A1B5733F7C225"/>
          </w:pPr>
          <w:r w:rsidRPr="00D838FB">
            <w:rPr>
              <w:rStyle w:val="PlaceholderText"/>
              <w:sz w:val="20"/>
              <w:szCs w:val="20"/>
            </w:rPr>
            <w:t>Choose an item.</w:t>
          </w:r>
        </w:p>
      </w:docPartBody>
    </w:docPart>
    <w:docPart>
      <w:docPartPr>
        <w:name w:val="614ED0D8FFD7450C8CA58B5DE949E936"/>
        <w:category>
          <w:name w:val="General"/>
          <w:gallery w:val="placeholder"/>
        </w:category>
        <w:types>
          <w:type w:val="bbPlcHdr"/>
        </w:types>
        <w:behaviors>
          <w:behavior w:val="content"/>
        </w:behaviors>
        <w:guid w:val="{C8F16372-98BB-4C86-8AE4-2BE255E657D8}"/>
      </w:docPartPr>
      <w:docPartBody>
        <w:p w:rsidR="00CB0550" w:rsidRDefault="00AF18BB" w:rsidP="00AF18BB">
          <w:pPr>
            <w:pStyle w:val="614ED0D8FFD7450C8CA58B5DE949E93625"/>
          </w:pPr>
          <w:r>
            <w:rPr>
              <w:rStyle w:val="PlaceholderText"/>
              <w:sz w:val="20"/>
              <w:szCs w:val="20"/>
            </w:rPr>
            <w:t>Last Name, First Name</w:t>
          </w:r>
        </w:p>
      </w:docPartBody>
    </w:docPart>
    <w:docPart>
      <w:docPartPr>
        <w:name w:val="B4AD35753651465F879F5A68B34B716D"/>
        <w:category>
          <w:name w:val="General"/>
          <w:gallery w:val="placeholder"/>
        </w:category>
        <w:types>
          <w:type w:val="bbPlcHdr"/>
        </w:types>
        <w:behaviors>
          <w:behavior w:val="content"/>
        </w:behaviors>
        <w:guid w:val="{91673FE1-B935-4BFD-8AFB-D3047FE5C1B5}"/>
      </w:docPartPr>
      <w:docPartBody>
        <w:p w:rsidR="00CB0550" w:rsidRDefault="00AF18BB" w:rsidP="00AF18BB">
          <w:pPr>
            <w:pStyle w:val="B4AD35753651465F879F5A68B34B716D21"/>
          </w:pPr>
          <w:r w:rsidRPr="00502F48">
            <w:rPr>
              <w:rStyle w:val="PlaceholderText"/>
              <w:sz w:val="20"/>
              <w:szCs w:val="20"/>
            </w:rPr>
            <w:t>Choose an item.</w:t>
          </w:r>
        </w:p>
      </w:docPartBody>
    </w:docPart>
    <w:docPart>
      <w:docPartPr>
        <w:name w:val="53380F5A33DC4EEBBF17C1A024EEA5E7"/>
        <w:category>
          <w:name w:val="General"/>
          <w:gallery w:val="placeholder"/>
        </w:category>
        <w:types>
          <w:type w:val="bbPlcHdr"/>
        </w:types>
        <w:behaviors>
          <w:behavior w:val="content"/>
        </w:behaviors>
        <w:guid w:val="{056D20B1-B70A-4955-92DF-0812FB5920E5}"/>
      </w:docPartPr>
      <w:docPartBody>
        <w:p w:rsidR="00CB0550" w:rsidRDefault="00AF18BB" w:rsidP="00AF18BB">
          <w:pPr>
            <w:pStyle w:val="53380F5A33DC4EEBBF17C1A024EEA5E721"/>
          </w:pPr>
          <w:r w:rsidRPr="00502F48">
            <w:rPr>
              <w:rStyle w:val="PlaceholderText"/>
              <w:sz w:val="20"/>
              <w:szCs w:val="20"/>
            </w:rPr>
            <w:t>Choose an item.</w:t>
          </w:r>
        </w:p>
      </w:docPartBody>
    </w:docPart>
    <w:docPart>
      <w:docPartPr>
        <w:name w:val="84E8D30D9C35400B840003B34394125F"/>
        <w:category>
          <w:name w:val="General"/>
          <w:gallery w:val="placeholder"/>
        </w:category>
        <w:types>
          <w:type w:val="bbPlcHdr"/>
        </w:types>
        <w:behaviors>
          <w:behavior w:val="content"/>
        </w:behaviors>
        <w:guid w:val="{41E4FA9A-0463-463A-A680-9B41C392AAE2}"/>
      </w:docPartPr>
      <w:docPartBody>
        <w:p w:rsidR="00CB0550" w:rsidRDefault="00AF18BB" w:rsidP="00AF18BB">
          <w:pPr>
            <w:pStyle w:val="84E8D30D9C35400B840003B34394125F21"/>
          </w:pPr>
          <w:r w:rsidRPr="0070509E">
            <w:rPr>
              <w:rStyle w:val="PlaceholderText"/>
              <w:sz w:val="20"/>
              <w:szCs w:val="20"/>
            </w:rPr>
            <w:t>Click here to enter text.</w:t>
          </w:r>
        </w:p>
      </w:docPartBody>
    </w:docPart>
    <w:docPart>
      <w:docPartPr>
        <w:name w:val="5B23ED1503BC498A8D4523D397D4E7F7"/>
        <w:category>
          <w:name w:val="General"/>
          <w:gallery w:val="placeholder"/>
        </w:category>
        <w:types>
          <w:type w:val="bbPlcHdr"/>
        </w:types>
        <w:behaviors>
          <w:behavior w:val="content"/>
        </w:behaviors>
        <w:guid w:val="{AAEAB0C4-1D6D-42D8-8141-0ACBDACFF2D6}"/>
      </w:docPartPr>
      <w:docPartBody>
        <w:p w:rsidR="00CB0550" w:rsidRDefault="00AF18BB" w:rsidP="00AF18BB">
          <w:pPr>
            <w:pStyle w:val="5B23ED1503BC498A8D4523D397D4E7F721"/>
          </w:pPr>
          <w:r w:rsidRPr="00502F48">
            <w:rPr>
              <w:rStyle w:val="PlaceholderText"/>
              <w:sz w:val="20"/>
              <w:szCs w:val="20"/>
            </w:rPr>
            <w:t>Choose an item.</w:t>
          </w:r>
        </w:p>
      </w:docPartBody>
    </w:docPart>
    <w:docPart>
      <w:docPartPr>
        <w:name w:val="3DF802094EF04337984A336BBC8BA944"/>
        <w:category>
          <w:name w:val="General"/>
          <w:gallery w:val="placeholder"/>
        </w:category>
        <w:types>
          <w:type w:val="bbPlcHdr"/>
        </w:types>
        <w:behaviors>
          <w:behavior w:val="content"/>
        </w:behaviors>
        <w:guid w:val="{4D6F6704-5CD7-4618-AF8F-D7DCF5DE0954}"/>
      </w:docPartPr>
      <w:docPartBody>
        <w:p w:rsidR="00CB0550" w:rsidRDefault="00AF18BB" w:rsidP="00AF18BB">
          <w:pPr>
            <w:pStyle w:val="3DF802094EF04337984A336BBC8BA94421"/>
          </w:pPr>
          <w:r w:rsidRPr="00502F48">
            <w:rPr>
              <w:rStyle w:val="PlaceholderText"/>
              <w:sz w:val="20"/>
              <w:szCs w:val="20"/>
            </w:rPr>
            <w:t>Choose an item.</w:t>
          </w:r>
        </w:p>
      </w:docPartBody>
    </w:docPart>
    <w:docPart>
      <w:docPartPr>
        <w:name w:val="4CD729D50D6449C29580EA93A3991DD8"/>
        <w:category>
          <w:name w:val="General"/>
          <w:gallery w:val="placeholder"/>
        </w:category>
        <w:types>
          <w:type w:val="bbPlcHdr"/>
        </w:types>
        <w:behaviors>
          <w:behavior w:val="content"/>
        </w:behaviors>
        <w:guid w:val="{068CFB75-A167-4AC0-A1EF-F4B9385F6A81}"/>
      </w:docPartPr>
      <w:docPartBody>
        <w:p w:rsidR="00CB0550" w:rsidRDefault="00AF18BB" w:rsidP="00AF18BB">
          <w:pPr>
            <w:pStyle w:val="4CD729D50D6449C29580EA93A3991DD821"/>
          </w:pPr>
          <w:r w:rsidRPr="0070509E">
            <w:rPr>
              <w:rStyle w:val="PlaceholderText"/>
              <w:sz w:val="20"/>
              <w:szCs w:val="20"/>
            </w:rPr>
            <w:t>Click here to enter text.</w:t>
          </w:r>
        </w:p>
      </w:docPartBody>
    </w:docPart>
    <w:docPart>
      <w:docPartPr>
        <w:name w:val="6765D7C806B849DAAFB1EAEEC61236D6"/>
        <w:category>
          <w:name w:val="General"/>
          <w:gallery w:val="placeholder"/>
        </w:category>
        <w:types>
          <w:type w:val="bbPlcHdr"/>
        </w:types>
        <w:behaviors>
          <w:behavior w:val="content"/>
        </w:behaviors>
        <w:guid w:val="{D4B971B6-F951-455B-8649-147BBF7B3AC1}"/>
      </w:docPartPr>
      <w:docPartBody>
        <w:p w:rsidR="00CB0550" w:rsidRDefault="00AF18BB" w:rsidP="00AF18BB">
          <w:pPr>
            <w:pStyle w:val="6765D7C806B849DAAFB1EAEEC61236D621"/>
          </w:pPr>
          <w:r w:rsidRPr="00502F48">
            <w:rPr>
              <w:rStyle w:val="PlaceholderText"/>
              <w:sz w:val="20"/>
              <w:szCs w:val="20"/>
            </w:rPr>
            <w:t>Choose an item.</w:t>
          </w:r>
        </w:p>
      </w:docPartBody>
    </w:docPart>
    <w:docPart>
      <w:docPartPr>
        <w:name w:val="D8AF9004D1B24EF7BF07BC1613D1CD19"/>
        <w:category>
          <w:name w:val="General"/>
          <w:gallery w:val="placeholder"/>
        </w:category>
        <w:types>
          <w:type w:val="bbPlcHdr"/>
        </w:types>
        <w:behaviors>
          <w:behavior w:val="content"/>
        </w:behaviors>
        <w:guid w:val="{3C7E0994-B694-4C05-BB8B-670BA7F60890}"/>
      </w:docPartPr>
      <w:docPartBody>
        <w:p w:rsidR="00CB0550" w:rsidRDefault="00AF18BB" w:rsidP="00AF18BB">
          <w:pPr>
            <w:pStyle w:val="D8AF9004D1B24EF7BF07BC1613D1CD1921"/>
          </w:pPr>
          <w:r w:rsidRPr="00502F48">
            <w:rPr>
              <w:rStyle w:val="PlaceholderText"/>
              <w:sz w:val="20"/>
              <w:szCs w:val="20"/>
            </w:rPr>
            <w:t>Choose an item.</w:t>
          </w:r>
        </w:p>
      </w:docPartBody>
    </w:docPart>
    <w:docPart>
      <w:docPartPr>
        <w:name w:val="27DF92A8FF7B4705A6BA5AC840785653"/>
        <w:category>
          <w:name w:val="General"/>
          <w:gallery w:val="placeholder"/>
        </w:category>
        <w:types>
          <w:type w:val="bbPlcHdr"/>
        </w:types>
        <w:behaviors>
          <w:behavior w:val="content"/>
        </w:behaviors>
        <w:guid w:val="{F59AFF66-2D72-4D70-B91D-1DADA33171FC}"/>
      </w:docPartPr>
      <w:docPartBody>
        <w:p w:rsidR="00CB0550" w:rsidRDefault="00AF18BB" w:rsidP="00AF18BB">
          <w:pPr>
            <w:pStyle w:val="27DF92A8FF7B4705A6BA5AC84078565321"/>
          </w:pPr>
          <w:r w:rsidRPr="0070509E">
            <w:rPr>
              <w:rStyle w:val="PlaceholderText"/>
              <w:sz w:val="20"/>
              <w:szCs w:val="20"/>
            </w:rPr>
            <w:t>Click here to enter text.</w:t>
          </w:r>
        </w:p>
      </w:docPartBody>
    </w:docPart>
    <w:docPart>
      <w:docPartPr>
        <w:name w:val="E21F9E2615E646A380C87F45DDEF7C9A"/>
        <w:category>
          <w:name w:val="General"/>
          <w:gallery w:val="placeholder"/>
        </w:category>
        <w:types>
          <w:type w:val="bbPlcHdr"/>
        </w:types>
        <w:behaviors>
          <w:behavior w:val="content"/>
        </w:behaviors>
        <w:guid w:val="{24502304-F725-46D7-B2BC-7FE62B6FD0D6}"/>
      </w:docPartPr>
      <w:docPartBody>
        <w:p w:rsidR="00CB0550" w:rsidRDefault="00AF18BB" w:rsidP="00AF18BB">
          <w:pPr>
            <w:pStyle w:val="E21F9E2615E646A380C87F45DDEF7C9A21"/>
          </w:pPr>
          <w:r w:rsidRPr="00502F48">
            <w:rPr>
              <w:rStyle w:val="PlaceholderText"/>
              <w:sz w:val="20"/>
              <w:szCs w:val="20"/>
            </w:rPr>
            <w:t>Choose an item.</w:t>
          </w:r>
        </w:p>
      </w:docPartBody>
    </w:docPart>
    <w:docPart>
      <w:docPartPr>
        <w:name w:val="48CADFE0E83E46DB91994B1C227A8547"/>
        <w:category>
          <w:name w:val="General"/>
          <w:gallery w:val="placeholder"/>
        </w:category>
        <w:types>
          <w:type w:val="bbPlcHdr"/>
        </w:types>
        <w:behaviors>
          <w:behavior w:val="content"/>
        </w:behaviors>
        <w:guid w:val="{73D0C730-FFB5-4490-BC75-31F290ACBD67}"/>
      </w:docPartPr>
      <w:docPartBody>
        <w:p w:rsidR="00CB0550" w:rsidRDefault="00AF18BB" w:rsidP="00AF18BB">
          <w:pPr>
            <w:pStyle w:val="48CADFE0E83E46DB91994B1C227A854721"/>
          </w:pPr>
          <w:r w:rsidRPr="00502F48">
            <w:rPr>
              <w:rStyle w:val="PlaceholderText"/>
              <w:sz w:val="20"/>
              <w:szCs w:val="20"/>
            </w:rPr>
            <w:t>Choose an item.</w:t>
          </w:r>
        </w:p>
      </w:docPartBody>
    </w:docPart>
    <w:docPart>
      <w:docPartPr>
        <w:name w:val="AF8F78CECFEB4986ABC3446C3A7E85C0"/>
        <w:category>
          <w:name w:val="General"/>
          <w:gallery w:val="placeholder"/>
        </w:category>
        <w:types>
          <w:type w:val="bbPlcHdr"/>
        </w:types>
        <w:behaviors>
          <w:behavior w:val="content"/>
        </w:behaviors>
        <w:guid w:val="{084BAE71-5A97-44D2-9DBA-1F8C326C5C83}"/>
      </w:docPartPr>
      <w:docPartBody>
        <w:p w:rsidR="00CB0550" w:rsidRDefault="00AF18BB" w:rsidP="00AF18BB">
          <w:pPr>
            <w:pStyle w:val="AF8F78CECFEB4986ABC3446C3A7E85C021"/>
          </w:pPr>
          <w:r w:rsidRPr="0070509E">
            <w:rPr>
              <w:rStyle w:val="PlaceholderText"/>
              <w:sz w:val="20"/>
              <w:szCs w:val="20"/>
            </w:rPr>
            <w:t>Click here to enter text.</w:t>
          </w:r>
        </w:p>
      </w:docPartBody>
    </w:docPart>
    <w:docPart>
      <w:docPartPr>
        <w:name w:val="BA7C7C6F4F31416297B43F195C52BE76"/>
        <w:category>
          <w:name w:val="General"/>
          <w:gallery w:val="placeholder"/>
        </w:category>
        <w:types>
          <w:type w:val="bbPlcHdr"/>
        </w:types>
        <w:behaviors>
          <w:behavior w:val="content"/>
        </w:behaviors>
        <w:guid w:val="{0732F0FF-2724-463C-AB41-61D9CD5E5932}"/>
      </w:docPartPr>
      <w:docPartBody>
        <w:p w:rsidR="00AF18BB" w:rsidRDefault="00AF18BB" w:rsidP="002B04D2">
          <w:pPr>
            <w:rPr>
              <w:rStyle w:val="PlaceholderText"/>
            </w:rPr>
          </w:pPr>
          <w:r>
            <w:rPr>
              <w:rStyle w:val="PlaceholderText"/>
            </w:rPr>
            <w:t>E</w:t>
          </w:r>
          <w:r w:rsidRPr="008F24B7">
            <w:rPr>
              <w:rStyle w:val="PlaceholderText"/>
            </w:rPr>
            <w:t xml:space="preserve">nter </w:t>
          </w:r>
          <w:r>
            <w:rPr>
              <w:rStyle w:val="PlaceholderText"/>
            </w:rPr>
            <w:t xml:space="preserve">Project Overview </w:t>
          </w:r>
          <w:r w:rsidRPr="008F24B7">
            <w:rPr>
              <w:rStyle w:val="PlaceholderText"/>
            </w:rPr>
            <w:t>text</w:t>
          </w:r>
          <w:r>
            <w:rPr>
              <w:rStyle w:val="PlaceholderText"/>
            </w:rPr>
            <w:t xml:space="preserve"> here</w:t>
          </w:r>
          <w:r w:rsidRPr="008F24B7">
            <w:rPr>
              <w:rStyle w:val="PlaceholderText"/>
            </w:rPr>
            <w:t>.</w:t>
          </w:r>
        </w:p>
        <w:p w:rsidR="00AF18BB" w:rsidRDefault="00AF18BB" w:rsidP="002B04D2">
          <w:pPr>
            <w:rPr>
              <w:rStyle w:val="PlaceholderText"/>
            </w:rPr>
          </w:pPr>
        </w:p>
        <w:p w:rsidR="00AF18BB" w:rsidRDefault="00AF18BB" w:rsidP="002B04D2">
          <w:pPr>
            <w:rPr>
              <w:rStyle w:val="PlaceholderText"/>
            </w:rPr>
          </w:pPr>
        </w:p>
        <w:p w:rsidR="0082142D" w:rsidRDefault="0082142D" w:rsidP="00CB0550">
          <w:pPr>
            <w:pStyle w:val="BA7C7C6F4F31416297B43F195C52BE76"/>
          </w:pPr>
        </w:p>
      </w:docPartBody>
    </w:docPart>
    <w:docPart>
      <w:docPartPr>
        <w:name w:val="DA2E9A13D82A4446B7D8F52A263DC478"/>
        <w:category>
          <w:name w:val="General"/>
          <w:gallery w:val="placeholder"/>
        </w:category>
        <w:types>
          <w:type w:val="bbPlcHdr"/>
        </w:types>
        <w:behaviors>
          <w:behavior w:val="content"/>
        </w:behaviors>
        <w:guid w:val="{95323079-11DA-4979-81A3-4A06CC07C748}"/>
      </w:docPartPr>
      <w:docPartBody>
        <w:p w:rsidR="00AF18BB" w:rsidRDefault="00AF18BB" w:rsidP="002B04D2">
          <w:pPr>
            <w:rPr>
              <w:rStyle w:val="PlaceholderText"/>
            </w:rPr>
          </w:pPr>
          <w:r>
            <w:rPr>
              <w:rStyle w:val="PlaceholderText"/>
            </w:rPr>
            <w:t>E</w:t>
          </w:r>
          <w:r w:rsidRPr="008F24B7">
            <w:rPr>
              <w:rStyle w:val="PlaceholderText"/>
            </w:rPr>
            <w:t xml:space="preserve">nter </w:t>
          </w:r>
          <w:r>
            <w:rPr>
              <w:rStyle w:val="PlaceholderText"/>
            </w:rPr>
            <w:t xml:space="preserve">Project Objectives </w:t>
          </w:r>
          <w:r w:rsidRPr="008F24B7">
            <w:rPr>
              <w:rStyle w:val="PlaceholderText"/>
            </w:rPr>
            <w:t>text</w:t>
          </w:r>
          <w:r>
            <w:rPr>
              <w:rStyle w:val="PlaceholderText"/>
            </w:rPr>
            <w:t xml:space="preserve"> here</w:t>
          </w:r>
          <w:r w:rsidRPr="008F24B7">
            <w:rPr>
              <w:rStyle w:val="PlaceholderText"/>
            </w:rPr>
            <w:t>.</w:t>
          </w:r>
        </w:p>
        <w:p w:rsidR="00AF18BB" w:rsidRDefault="00AF18BB" w:rsidP="002B04D2">
          <w:pPr>
            <w:rPr>
              <w:rStyle w:val="PlaceholderText"/>
            </w:rPr>
          </w:pPr>
        </w:p>
        <w:p w:rsidR="00AF18BB" w:rsidRDefault="00AF18BB" w:rsidP="002B04D2">
          <w:pPr>
            <w:rPr>
              <w:rStyle w:val="PlaceholderText"/>
            </w:rPr>
          </w:pPr>
        </w:p>
        <w:p w:rsidR="0082142D" w:rsidRDefault="0082142D" w:rsidP="00CB0550">
          <w:pPr>
            <w:pStyle w:val="DA2E9A13D82A4446B7D8F52A263DC478"/>
          </w:pPr>
        </w:p>
      </w:docPartBody>
    </w:docPart>
    <w:docPart>
      <w:docPartPr>
        <w:name w:val="7CCFB2A7111B4A09B3E021538C85C82F"/>
        <w:category>
          <w:name w:val="General"/>
          <w:gallery w:val="placeholder"/>
        </w:category>
        <w:types>
          <w:type w:val="bbPlcHdr"/>
        </w:types>
        <w:behaviors>
          <w:behavior w:val="content"/>
        </w:behaviors>
        <w:guid w:val="{0BCE75F1-499B-4A3B-9F72-1A62B24972F7}"/>
      </w:docPartPr>
      <w:docPartBody>
        <w:p w:rsidR="0082142D" w:rsidRDefault="00AF18BB" w:rsidP="00AF18BB">
          <w:pPr>
            <w:pStyle w:val="7CCFB2A7111B4A09B3E021538C85C82F12"/>
          </w:pPr>
          <w:r w:rsidRPr="00B15AC7">
            <w:rPr>
              <w:rStyle w:val="PlaceholderText"/>
              <w:sz w:val="20"/>
              <w:szCs w:val="20"/>
            </w:rPr>
            <w:t>Click here to enter text.</w:t>
          </w:r>
        </w:p>
      </w:docPartBody>
    </w:docPart>
    <w:docPart>
      <w:docPartPr>
        <w:name w:val="222B8739C14B4735BC6CB05985205982"/>
        <w:category>
          <w:name w:val="General"/>
          <w:gallery w:val="placeholder"/>
        </w:category>
        <w:types>
          <w:type w:val="bbPlcHdr"/>
        </w:types>
        <w:behaviors>
          <w:behavior w:val="content"/>
        </w:behaviors>
        <w:guid w:val="{3392A144-B7B0-4FBB-B740-C867223FC241}"/>
      </w:docPartPr>
      <w:docPartBody>
        <w:p w:rsidR="0082142D" w:rsidRDefault="00AF18BB" w:rsidP="00AF18BB">
          <w:pPr>
            <w:pStyle w:val="222B8739C14B4735BC6CB0598520598212"/>
          </w:pPr>
          <w:r w:rsidRPr="00B15AC7">
            <w:rPr>
              <w:rStyle w:val="PlaceholderText"/>
              <w:sz w:val="20"/>
              <w:szCs w:val="20"/>
            </w:rPr>
            <w:t>Click here to enter text.</w:t>
          </w:r>
        </w:p>
      </w:docPartBody>
    </w:docPart>
    <w:docPart>
      <w:docPartPr>
        <w:name w:val="C08BE081BF484BB190E51ECA62A3226B"/>
        <w:category>
          <w:name w:val="General"/>
          <w:gallery w:val="placeholder"/>
        </w:category>
        <w:types>
          <w:type w:val="bbPlcHdr"/>
        </w:types>
        <w:behaviors>
          <w:behavior w:val="content"/>
        </w:behaviors>
        <w:guid w:val="{136C659B-AB65-4B50-8EAB-0CF4A61BAA47}"/>
      </w:docPartPr>
      <w:docPartBody>
        <w:p w:rsidR="0082142D" w:rsidRDefault="00AF18BB" w:rsidP="00AF18BB">
          <w:pPr>
            <w:pStyle w:val="C08BE081BF484BB190E51ECA62A3226B12"/>
          </w:pPr>
          <w:r w:rsidRPr="00B15AC7">
            <w:rPr>
              <w:rStyle w:val="PlaceholderText"/>
              <w:sz w:val="20"/>
              <w:szCs w:val="20"/>
            </w:rPr>
            <w:t>Click here to enter text.</w:t>
          </w:r>
        </w:p>
      </w:docPartBody>
    </w:docPart>
    <w:docPart>
      <w:docPartPr>
        <w:name w:val="4C7D57CB8C6840F4B3572BFDDA0ECC20"/>
        <w:category>
          <w:name w:val="General"/>
          <w:gallery w:val="placeholder"/>
        </w:category>
        <w:types>
          <w:type w:val="bbPlcHdr"/>
        </w:types>
        <w:behaviors>
          <w:behavior w:val="content"/>
        </w:behaviors>
        <w:guid w:val="{8894370B-F4D6-44F4-BC03-1756E616D8B1}"/>
      </w:docPartPr>
      <w:docPartBody>
        <w:p w:rsidR="0082142D" w:rsidRDefault="00AF18BB" w:rsidP="00AF18BB">
          <w:pPr>
            <w:pStyle w:val="4C7D57CB8C6840F4B3572BFDDA0ECC2012"/>
          </w:pPr>
          <w:r w:rsidRPr="00973FBC">
            <w:rPr>
              <w:rStyle w:val="PlaceholderText"/>
              <w:sz w:val="20"/>
              <w:szCs w:val="20"/>
            </w:rPr>
            <w:t>Enter a date.</w:t>
          </w:r>
        </w:p>
      </w:docPartBody>
    </w:docPart>
    <w:docPart>
      <w:docPartPr>
        <w:name w:val="7E83B6E3E47F4750A3658D4F6BB7B2B3"/>
        <w:category>
          <w:name w:val="General"/>
          <w:gallery w:val="placeholder"/>
        </w:category>
        <w:types>
          <w:type w:val="bbPlcHdr"/>
        </w:types>
        <w:behaviors>
          <w:behavior w:val="content"/>
        </w:behaviors>
        <w:guid w:val="{807772B8-6DF0-490C-A758-A4A2C1FAF1F1}"/>
      </w:docPartPr>
      <w:docPartBody>
        <w:p w:rsidR="0082142D" w:rsidRDefault="00AF18BB" w:rsidP="00AF18BB">
          <w:pPr>
            <w:pStyle w:val="7E83B6E3E47F4750A3658D4F6BB7B2B312"/>
          </w:pPr>
          <w:r w:rsidRPr="00B15AC7">
            <w:rPr>
              <w:rFonts w:ascii="Calibri" w:eastAsia="Calibri" w:hAnsi="Calibri" w:cs="Times New Roman"/>
              <w:color w:val="808080"/>
              <w:sz w:val="20"/>
              <w:szCs w:val="20"/>
            </w:rPr>
            <w:t>Click here to enter text.</w:t>
          </w:r>
        </w:p>
      </w:docPartBody>
    </w:docPart>
    <w:docPart>
      <w:docPartPr>
        <w:name w:val="49064CB6F6584AFA896D19D837435373"/>
        <w:category>
          <w:name w:val="General"/>
          <w:gallery w:val="placeholder"/>
        </w:category>
        <w:types>
          <w:type w:val="bbPlcHdr"/>
        </w:types>
        <w:behaviors>
          <w:behavior w:val="content"/>
        </w:behaviors>
        <w:guid w:val="{ECA54E45-51BC-4575-B68C-B84A73409A72}"/>
      </w:docPartPr>
      <w:docPartBody>
        <w:p w:rsidR="0082142D" w:rsidRDefault="00AF18BB" w:rsidP="00AF18BB">
          <w:pPr>
            <w:pStyle w:val="49064CB6F6584AFA896D19D83743537312"/>
          </w:pPr>
          <w:r w:rsidRPr="00B15AC7">
            <w:rPr>
              <w:rFonts w:ascii="Calibri" w:eastAsia="Calibri" w:hAnsi="Calibri" w:cs="Times New Roman"/>
              <w:color w:val="808080"/>
              <w:sz w:val="20"/>
              <w:szCs w:val="20"/>
            </w:rPr>
            <w:t>Click here to enter text.</w:t>
          </w:r>
        </w:p>
      </w:docPartBody>
    </w:docPart>
    <w:docPart>
      <w:docPartPr>
        <w:name w:val="9FCC4F6B1EF5478887C1697D3333A6E3"/>
        <w:category>
          <w:name w:val="General"/>
          <w:gallery w:val="placeholder"/>
        </w:category>
        <w:types>
          <w:type w:val="bbPlcHdr"/>
        </w:types>
        <w:behaviors>
          <w:behavior w:val="content"/>
        </w:behaviors>
        <w:guid w:val="{139A3F1E-F532-450F-B907-0EBCB4950C98}"/>
      </w:docPartPr>
      <w:docPartBody>
        <w:p w:rsidR="0082142D" w:rsidRDefault="00AF18BB" w:rsidP="00AF18BB">
          <w:pPr>
            <w:pStyle w:val="9FCC4F6B1EF5478887C1697D3333A6E312"/>
          </w:pPr>
          <w:r w:rsidRPr="00B15AC7">
            <w:rPr>
              <w:rFonts w:ascii="Calibri" w:eastAsia="Calibri" w:hAnsi="Calibri" w:cs="Times New Roman"/>
              <w:color w:val="808080"/>
              <w:sz w:val="20"/>
              <w:szCs w:val="20"/>
            </w:rPr>
            <w:t>Click here to enter text.</w:t>
          </w:r>
        </w:p>
      </w:docPartBody>
    </w:docPart>
    <w:docPart>
      <w:docPartPr>
        <w:name w:val="8006DA3419F344A58E7FC677E8A87F9F"/>
        <w:category>
          <w:name w:val="General"/>
          <w:gallery w:val="placeholder"/>
        </w:category>
        <w:types>
          <w:type w:val="bbPlcHdr"/>
        </w:types>
        <w:behaviors>
          <w:behavior w:val="content"/>
        </w:behaviors>
        <w:guid w:val="{74799F73-6BF4-48D8-AA8C-3456F1DDBECF}"/>
      </w:docPartPr>
      <w:docPartBody>
        <w:p w:rsidR="0082142D" w:rsidRDefault="00AF18BB" w:rsidP="00AF18BB">
          <w:pPr>
            <w:pStyle w:val="8006DA3419F344A58E7FC677E8A87F9F12"/>
          </w:pPr>
          <w:r w:rsidRPr="00B15AC7">
            <w:rPr>
              <w:rFonts w:ascii="Calibri" w:eastAsia="Calibri" w:hAnsi="Calibri" w:cs="Times New Roman"/>
              <w:color w:val="808080"/>
              <w:sz w:val="20"/>
              <w:szCs w:val="20"/>
            </w:rPr>
            <w:t>Click here to enter text.</w:t>
          </w:r>
        </w:p>
      </w:docPartBody>
    </w:docPart>
    <w:docPart>
      <w:docPartPr>
        <w:name w:val="17CA28A101134B1691300971772C9575"/>
        <w:category>
          <w:name w:val="General"/>
          <w:gallery w:val="placeholder"/>
        </w:category>
        <w:types>
          <w:type w:val="bbPlcHdr"/>
        </w:types>
        <w:behaviors>
          <w:behavior w:val="content"/>
        </w:behaviors>
        <w:guid w:val="{ADD675B4-04B7-48F7-BB7B-F09F84A8FACD}"/>
      </w:docPartPr>
      <w:docPartBody>
        <w:p w:rsidR="0082142D" w:rsidRDefault="00AF18BB" w:rsidP="00AF18BB">
          <w:pPr>
            <w:pStyle w:val="17CA28A101134B1691300971772C957512"/>
          </w:pPr>
          <w:r w:rsidRPr="00B15AC7">
            <w:rPr>
              <w:rFonts w:ascii="Calibri" w:eastAsia="Calibri" w:hAnsi="Calibri" w:cs="Times New Roman"/>
              <w:color w:val="808080"/>
              <w:sz w:val="20"/>
              <w:szCs w:val="20"/>
            </w:rPr>
            <w:t>Click here to enter text.</w:t>
          </w:r>
        </w:p>
      </w:docPartBody>
    </w:docPart>
    <w:docPart>
      <w:docPartPr>
        <w:name w:val="36910B72C44044AFB44F2094DAED997F"/>
        <w:category>
          <w:name w:val="General"/>
          <w:gallery w:val="placeholder"/>
        </w:category>
        <w:types>
          <w:type w:val="bbPlcHdr"/>
        </w:types>
        <w:behaviors>
          <w:behavior w:val="content"/>
        </w:behaviors>
        <w:guid w:val="{454B749C-D57B-4468-9303-778DE80DCBB8}"/>
      </w:docPartPr>
      <w:docPartBody>
        <w:p w:rsidR="0082142D" w:rsidRDefault="00AF18BB" w:rsidP="00AF18BB">
          <w:pPr>
            <w:pStyle w:val="36910B72C44044AFB44F2094DAED997F12"/>
          </w:pPr>
          <w:r w:rsidRPr="00B15AC7">
            <w:rPr>
              <w:rStyle w:val="PlaceholderText"/>
              <w:sz w:val="20"/>
              <w:szCs w:val="20"/>
            </w:rPr>
            <w:t>Click here to enter text.</w:t>
          </w:r>
        </w:p>
      </w:docPartBody>
    </w:docPart>
    <w:docPart>
      <w:docPartPr>
        <w:name w:val="D6DA37E4C5234BF1B6EF4622FA2E7D03"/>
        <w:category>
          <w:name w:val="General"/>
          <w:gallery w:val="placeholder"/>
        </w:category>
        <w:types>
          <w:type w:val="bbPlcHdr"/>
        </w:types>
        <w:behaviors>
          <w:behavior w:val="content"/>
        </w:behaviors>
        <w:guid w:val="{D372F149-50A2-42F7-ACA6-298E26230D32}"/>
      </w:docPartPr>
      <w:docPartBody>
        <w:p w:rsidR="0082142D" w:rsidRDefault="00AF18BB" w:rsidP="00AF18BB">
          <w:pPr>
            <w:pStyle w:val="D6DA37E4C5234BF1B6EF4622FA2E7D0312"/>
          </w:pPr>
          <w:r w:rsidRPr="00B15AC7">
            <w:rPr>
              <w:rStyle w:val="PlaceholderText"/>
              <w:sz w:val="20"/>
              <w:szCs w:val="20"/>
            </w:rPr>
            <w:t>Choose an item.</w:t>
          </w:r>
        </w:p>
      </w:docPartBody>
    </w:docPart>
    <w:docPart>
      <w:docPartPr>
        <w:name w:val="7ADBA30E02AA4E10A0D27EB5A157CCB9"/>
        <w:category>
          <w:name w:val="General"/>
          <w:gallery w:val="placeholder"/>
        </w:category>
        <w:types>
          <w:type w:val="bbPlcHdr"/>
        </w:types>
        <w:behaviors>
          <w:behavior w:val="content"/>
        </w:behaviors>
        <w:guid w:val="{9FDB4738-B436-4A32-87EA-569C3C746654}"/>
      </w:docPartPr>
      <w:docPartBody>
        <w:p w:rsidR="0082142D" w:rsidRDefault="00AF18BB" w:rsidP="00AF18BB">
          <w:pPr>
            <w:pStyle w:val="7ADBA30E02AA4E10A0D27EB5A157CCB912"/>
          </w:pPr>
          <w:r w:rsidRPr="00B15AC7">
            <w:rPr>
              <w:rStyle w:val="PlaceholderText"/>
              <w:sz w:val="20"/>
              <w:szCs w:val="20"/>
            </w:rPr>
            <w:t>Click here to enter a date.</w:t>
          </w:r>
        </w:p>
      </w:docPartBody>
    </w:docPart>
    <w:docPart>
      <w:docPartPr>
        <w:name w:val="2D76A97D9FA941FBA836636B1379EE23"/>
        <w:category>
          <w:name w:val="General"/>
          <w:gallery w:val="placeholder"/>
        </w:category>
        <w:types>
          <w:type w:val="bbPlcHdr"/>
        </w:types>
        <w:behaviors>
          <w:behavior w:val="content"/>
        </w:behaviors>
        <w:guid w:val="{71AEEADC-C568-4885-922F-022A860D0CFE}"/>
      </w:docPartPr>
      <w:docPartBody>
        <w:p w:rsidR="0082142D" w:rsidRDefault="00AF18BB" w:rsidP="00AF18BB">
          <w:pPr>
            <w:pStyle w:val="2D76A97D9FA941FBA836636B1379EE2312"/>
          </w:pPr>
          <w:r w:rsidRPr="00B15AC7">
            <w:rPr>
              <w:rStyle w:val="PlaceholderText"/>
              <w:sz w:val="20"/>
              <w:szCs w:val="20"/>
            </w:rPr>
            <w:t>Choose an item.</w:t>
          </w:r>
        </w:p>
      </w:docPartBody>
    </w:docPart>
    <w:docPart>
      <w:docPartPr>
        <w:name w:val="0D8AA29F70D04BE4A5C80AFBB1B99278"/>
        <w:category>
          <w:name w:val="General"/>
          <w:gallery w:val="placeholder"/>
        </w:category>
        <w:types>
          <w:type w:val="bbPlcHdr"/>
        </w:types>
        <w:behaviors>
          <w:behavior w:val="content"/>
        </w:behaviors>
        <w:guid w:val="{3704F62F-8014-4ED8-B4CA-9BEAB480E5E9}"/>
      </w:docPartPr>
      <w:docPartBody>
        <w:p w:rsidR="0082142D" w:rsidRDefault="00AF18BB" w:rsidP="00AF18BB">
          <w:pPr>
            <w:pStyle w:val="0D8AA29F70D04BE4A5C80AFBB1B9927812"/>
          </w:pPr>
          <w:r w:rsidRPr="00B15AC7">
            <w:rPr>
              <w:rStyle w:val="PlaceholderText"/>
              <w:sz w:val="20"/>
              <w:szCs w:val="20"/>
            </w:rPr>
            <w:t>Choose an item.</w:t>
          </w:r>
        </w:p>
      </w:docPartBody>
    </w:docPart>
    <w:docPart>
      <w:docPartPr>
        <w:name w:val="F43DE58771B645A8B28EA443E296AFA8"/>
        <w:category>
          <w:name w:val="General"/>
          <w:gallery w:val="placeholder"/>
        </w:category>
        <w:types>
          <w:type w:val="bbPlcHdr"/>
        </w:types>
        <w:behaviors>
          <w:behavior w:val="content"/>
        </w:behaviors>
        <w:guid w:val="{0D1A7BDE-984A-4B12-AC85-33D557CEAD23}"/>
      </w:docPartPr>
      <w:docPartBody>
        <w:p w:rsidR="0082142D" w:rsidRDefault="00AF18BB" w:rsidP="00AF18BB">
          <w:pPr>
            <w:pStyle w:val="F43DE58771B645A8B28EA443E296AFA812"/>
          </w:pPr>
          <w:r w:rsidRPr="00B15AC7">
            <w:rPr>
              <w:rStyle w:val="PlaceholderText"/>
              <w:sz w:val="20"/>
              <w:szCs w:val="20"/>
            </w:rPr>
            <w:t>Click here to enter text.</w:t>
          </w:r>
        </w:p>
      </w:docPartBody>
    </w:docPart>
    <w:docPart>
      <w:docPartPr>
        <w:name w:val="0F58914E22C24A6EBF3578A5F2FF99F9"/>
        <w:category>
          <w:name w:val="General"/>
          <w:gallery w:val="placeholder"/>
        </w:category>
        <w:types>
          <w:type w:val="bbPlcHdr"/>
        </w:types>
        <w:behaviors>
          <w:behavior w:val="content"/>
        </w:behaviors>
        <w:guid w:val="{3AAB5E84-4A68-4D33-A779-2D6F391D0C86}"/>
      </w:docPartPr>
      <w:docPartBody>
        <w:p w:rsidR="002D20C9" w:rsidRDefault="00AF18BB" w:rsidP="00AF18BB">
          <w:pPr>
            <w:pStyle w:val="0F58914E22C24A6EBF3578A5F2FF99F98"/>
          </w:pPr>
          <w:r w:rsidRPr="00954175">
            <w:rPr>
              <w:rStyle w:val="PlaceholderText"/>
              <w:sz w:val="20"/>
              <w:szCs w:val="20"/>
            </w:rPr>
            <w:t>Click here to enter text.</w:t>
          </w:r>
        </w:p>
      </w:docPartBody>
    </w:docPart>
    <w:docPart>
      <w:docPartPr>
        <w:name w:val="8E9E9A65F78F45F689E6F3417115E3D0"/>
        <w:category>
          <w:name w:val="General"/>
          <w:gallery w:val="placeholder"/>
        </w:category>
        <w:types>
          <w:type w:val="bbPlcHdr"/>
        </w:types>
        <w:behaviors>
          <w:behavior w:val="content"/>
        </w:behaviors>
        <w:guid w:val="{609031CB-713B-4558-B5F6-09CBABC6F477}"/>
      </w:docPartPr>
      <w:docPartBody>
        <w:p w:rsidR="002D20C9" w:rsidRDefault="00AF18BB" w:rsidP="00AF18BB">
          <w:pPr>
            <w:pStyle w:val="8E9E9A65F78F45F689E6F3417115E3D08"/>
          </w:pPr>
          <w:r w:rsidRPr="00954175">
            <w:rPr>
              <w:rStyle w:val="PlaceholderText"/>
              <w:sz w:val="20"/>
              <w:szCs w:val="20"/>
            </w:rPr>
            <w:t>Click here to enter text.</w:t>
          </w:r>
        </w:p>
      </w:docPartBody>
    </w:docPart>
    <w:docPart>
      <w:docPartPr>
        <w:name w:val="5E7278E1534E49E190AF9326EC266E04"/>
        <w:category>
          <w:name w:val="General"/>
          <w:gallery w:val="placeholder"/>
        </w:category>
        <w:types>
          <w:type w:val="bbPlcHdr"/>
        </w:types>
        <w:behaviors>
          <w:behavior w:val="content"/>
        </w:behaviors>
        <w:guid w:val="{9F74170C-129C-4F78-A55B-F5A9C1A526D3}"/>
      </w:docPartPr>
      <w:docPartBody>
        <w:p w:rsidR="002D20C9" w:rsidRDefault="00AF18BB" w:rsidP="00AF18BB">
          <w:pPr>
            <w:pStyle w:val="5E7278E1534E49E190AF9326EC266E048"/>
          </w:pPr>
          <w:r w:rsidRPr="00954175">
            <w:rPr>
              <w:rStyle w:val="PlaceholderText"/>
              <w:sz w:val="20"/>
              <w:szCs w:val="20"/>
            </w:rPr>
            <w:t>Choose an item.</w:t>
          </w:r>
        </w:p>
      </w:docPartBody>
    </w:docPart>
    <w:docPart>
      <w:docPartPr>
        <w:name w:val="E7F8ED5D46EC42F9B439B731C07286A2"/>
        <w:category>
          <w:name w:val="General"/>
          <w:gallery w:val="placeholder"/>
        </w:category>
        <w:types>
          <w:type w:val="bbPlcHdr"/>
        </w:types>
        <w:behaviors>
          <w:behavior w:val="content"/>
        </w:behaviors>
        <w:guid w:val="{D84BAC45-0461-4254-A1F3-0D6A91EE4F85}"/>
      </w:docPartPr>
      <w:docPartBody>
        <w:p w:rsidR="002D20C9" w:rsidRDefault="00AF18BB" w:rsidP="00AF18BB">
          <w:pPr>
            <w:pStyle w:val="E7F8ED5D46EC42F9B439B731C07286A28"/>
          </w:pPr>
          <w:r>
            <w:rPr>
              <w:rStyle w:val="PlaceholderText"/>
              <w:sz w:val="20"/>
              <w:szCs w:val="20"/>
            </w:rPr>
            <w:t>Choose a date</w:t>
          </w:r>
        </w:p>
      </w:docPartBody>
    </w:docPart>
    <w:docPart>
      <w:docPartPr>
        <w:name w:val="9174FDE3C7E74B8EAC0271A07A4309B1"/>
        <w:category>
          <w:name w:val="General"/>
          <w:gallery w:val="placeholder"/>
        </w:category>
        <w:types>
          <w:type w:val="bbPlcHdr"/>
        </w:types>
        <w:behaviors>
          <w:behavior w:val="content"/>
        </w:behaviors>
        <w:guid w:val="{C365AE4E-ABDA-49D6-8111-EE73DC61F1D5}"/>
      </w:docPartPr>
      <w:docPartBody>
        <w:p w:rsidR="002D20C9" w:rsidRDefault="00AF18BB" w:rsidP="00AF18BB">
          <w:pPr>
            <w:pStyle w:val="9174FDE3C7E74B8EAC0271A07A4309B18"/>
          </w:pPr>
          <w:r>
            <w:rPr>
              <w:rStyle w:val="PlaceholderText"/>
              <w:sz w:val="20"/>
              <w:szCs w:val="20"/>
            </w:rPr>
            <w:t>Choose a date</w:t>
          </w:r>
        </w:p>
      </w:docPartBody>
    </w:docPart>
    <w:docPart>
      <w:docPartPr>
        <w:name w:val="F82894EF71EB499A905B5AC47A49AF7F"/>
        <w:category>
          <w:name w:val="General"/>
          <w:gallery w:val="placeholder"/>
        </w:category>
        <w:types>
          <w:type w:val="bbPlcHdr"/>
        </w:types>
        <w:behaviors>
          <w:behavior w:val="content"/>
        </w:behaviors>
        <w:guid w:val="{99DE7F5B-4A16-44F6-A94E-0898C590204F}"/>
      </w:docPartPr>
      <w:docPartBody>
        <w:p w:rsidR="002D20C9" w:rsidRDefault="00AF18BB" w:rsidP="00AF18BB">
          <w:pPr>
            <w:pStyle w:val="F82894EF71EB499A905B5AC47A49AF7F8"/>
          </w:pPr>
          <w:r>
            <w:rPr>
              <w:rStyle w:val="PlaceholderText"/>
              <w:sz w:val="20"/>
              <w:szCs w:val="20"/>
            </w:rPr>
            <w:t>Enter Cost</w:t>
          </w:r>
        </w:p>
      </w:docPartBody>
    </w:docPart>
    <w:docPart>
      <w:docPartPr>
        <w:name w:val="A4ADB3B9AC254FE6B6E8B019517DE773"/>
        <w:category>
          <w:name w:val="General"/>
          <w:gallery w:val="placeholder"/>
        </w:category>
        <w:types>
          <w:type w:val="bbPlcHdr"/>
        </w:types>
        <w:behaviors>
          <w:behavior w:val="content"/>
        </w:behaviors>
        <w:guid w:val="{BAC61F6C-E49C-4B56-A61D-FB6DE4EEDB69}"/>
      </w:docPartPr>
      <w:docPartBody>
        <w:p w:rsidR="002D20C9" w:rsidRDefault="00AF18BB" w:rsidP="00AF18BB">
          <w:pPr>
            <w:pStyle w:val="A4ADB3B9AC254FE6B6E8B019517DE7738"/>
          </w:pPr>
          <w:r>
            <w:rPr>
              <w:rStyle w:val="PlaceholderText"/>
              <w:sz w:val="20"/>
              <w:szCs w:val="20"/>
            </w:rPr>
            <w:t>Enter Cost</w:t>
          </w:r>
        </w:p>
      </w:docPartBody>
    </w:docPart>
    <w:docPart>
      <w:docPartPr>
        <w:name w:val="92DBBA77AB6D423294A76E053B6E0420"/>
        <w:category>
          <w:name w:val="General"/>
          <w:gallery w:val="placeholder"/>
        </w:category>
        <w:types>
          <w:type w:val="bbPlcHdr"/>
        </w:types>
        <w:behaviors>
          <w:behavior w:val="content"/>
        </w:behaviors>
        <w:guid w:val="{002CADEB-AC52-411D-BD41-451DF4C99E65}"/>
      </w:docPartPr>
      <w:docPartBody>
        <w:p w:rsidR="002D20C9" w:rsidRDefault="00AF18BB" w:rsidP="00AF18BB">
          <w:pPr>
            <w:pStyle w:val="92DBBA77AB6D423294A76E053B6E04208"/>
          </w:pPr>
          <w:r>
            <w:rPr>
              <w:rStyle w:val="PlaceholderText"/>
              <w:sz w:val="20"/>
              <w:szCs w:val="20"/>
            </w:rPr>
            <w:t>Enter Cost</w:t>
          </w:r>
        </w:p>
      </w:docPartBody>
    </w:docPart>
    <w:docPart>
      <w:docPartPr>
        <w:name w:val="881D9416B6C04FA39C93F0CBC768B137"/>
        <w:category>
          <w:name w:val="General"/>
          <w:gallery w:val="placeholder"/>
        </w:category>
        <w:types>
          <w:type w:val="bbPlcHdr"/>
        </w:types>
        <w:behaviors>
          <w:behavior w:val="content"/>
        </w:behaviors>
        <w:guid w:val="{05F8BFC6-5772-4D19-89E5-9F0CFF720D5A}"/>
      </w:docPartPr>
      <w:docPartBody>
        <w:p w:rsidR="002D20C9" w:rsidRDefault="00AF18BB" w:rsidP="00AF18BB">
          <w:pPr>
            <w:pStyle w:val="881D9416B6C04FA39C93F0CBC768B1377"/>
          </w:pPr>
          <w:r w:rsidRPr="006445FC">
            <w:rPr>
              <w:rStyle w:val="PlaceholderText"/>
              <w:sz w:val="20"/>
              <w:szCs w:val="20"/>
            </w:rPr>
            <w:t>Choose an item.</w:t>
          </w:r>
        </w:p>
      </w:docPartBody>
    </w:docPart>
    <w:docPart>
      <w:docPartPr>
        <w:name w:val="4BD29D59FCF14BDA9B90A3705B1D86B0"/>
        <w:category>
          <w:name w:val="General"/>
          <w:gallery w:val="placeholder"/>
        </w:category>
        <w:types>
          <w:type w:val="bbPlcHdr"/>
        </w:types>
        <w:behaviors>
          <w:behavior w:val="content"/>
        </w:behaviors>
        <w:guid w:val="{EDBF4BF4-A0F4-4E21-89E9-688F6264FB97}"/>
      </w:docPartPr>
      <w:docPartBody>
        <w:p w:rsidR="002D20C9" w:rsidRDefault="00AF18BB" w:rsidP="00AF18BB">
          <w:pPr>
            <w:pStyle w:val="4BD29D59FCF14BDA9B90A3705B1D86B07"/>
          </w:pPr>
          <w:r w:rsidRPr="00954175">
            <w:rPr>
              <w:rStyle w:val="PlaceholderText"/>
              <w:sz w:val="20"/>
              <w:szCs w:val="20"/>
            </w:rPr>
            <w:t>Click here to enter text.</w:t>
          </w:r>
        </w:p>
      </w:docPartBody>
    </w:docPart>
    <w:docPart>
      <w:docPartPr>
        <w:name w:val="4DEF96AA6BD94B4AB8379D02B2B94D59"/>
        <w:category>
          <w:name w:val="General"/>
          <w:gallery w:val="placeholder"/>
        </w:category>
        <w:types>
          <w:type w:val="bbPlcHdr"/>
        </w:types>
        <w:behaviors>
          <w:behavior w:val="content"/>
        </w:behaviors>
        <w:guid w:val="{94E6041F-F94D-49D8-81A2-4278D3CE260C}"/>
      </w:docPartPr>
      <w:docPartBody>
        <w:p w:rsidR="002D20C9" w:rsidRDefault="00AF18BB" w:rsidP="00AF18BB">
          <w:pPr>
            <w:pStyle w:val="4DEF96AA6BD94B4AB8379D02B2B94D597"/>
          </w:pPr>
          <w:r w:rsidRPr="00954175">
            <w:rPr>
              <w:rStyle w:val="PlaceholderText"/>
              <w:sz w:val="20"/>
              <w:szCs w:val="20"/>
            </w:rPr>
            <w:t>Click here to enter text.</w:t>
          </w:r>
        </w:p>
      </w:docPartBody>
    </w:docPart>
    <w:docPart>
      <w:docPartPr>
        <w:name w:val="D761E6664F37476889335FDD017D3757"/>
        <w:category>
          <w:name w:val="General"/>
          <w:gallery w:val="placeholder"/>
        </w:category>
        <w:types>
          <w:type w:val="bbPlcHdr"/>
        </w:types>
        <w:behaviors>
          <w:behavior w:val="content"/>
        </w:behaviors>
        <w:guid w:val="{E6B317AC-0230-41C4-A735-A1E46F30A6EF}"/>
      </w:docPartPr>
      <w:docPartBody>
        <w:p w:rsidR="002D20C9" w:rsidRDefault="00AF18BB" w:rsidP="00AF18BB">
          <w:pPr>
            <w:pStyle w:val="D761E6664F37476889335FDD017D37577"/>
          </w:pPr>
          <w:r>
            <w:rPr>
              <w:rStyle w:val="PlaceholderText"/>
              <w:sz w:val="20"/>
              <w:szCs w:val="20"/>
            </w:rPr>
            <w:t>Enter Cost</w:t>
          </w:r>
        </w:p>
      </w:docPartBody>
    </w:docPart>
    <w:docPart>
      <w:docPartPr>
        <w:name w:val="AB26D853A1D64758BAD57BB4B5EBB3A2"/>
        <w:category>
          <w:name w:val="General"/>
          <w:gallery w:val="placeholder"/>
        </w:category>
        <w:types>
          <w:type w:val="bbPlcHdr"/>
        </w:types>
        <w:behaviors>
          <w:behavior w:val="content"/>
        </w:behaviors>
        <w:guid w:val="{40FA8F45-20EC-4262-A9A2-D0982310EE3E}"/>
      </w:docPartPr>
      <w:docPartBody>
        <w:p w:rsidR="002D20C9" w:rsidRDefault="00AF18BB" w:rsidP="00AF18BB">
          <w:pPr>
            <w:pStyle w:val="AB26D853A1D64758BAD57BB4B5EBB3A27"/>
          </w:pPr>
          <w:r w:rsidRPr="006F6067">
            <w:rPr>
              <w:rStyle w:val="PlaceholderText"/>
              <w:sz w:val="20"/>
              <w:szCs w:val="20"/>
            </w:rPr>
            <w:t>Enter Month</w:t>
          </w:r>
        </w:p>
      </w:docPartBody>
    </w:docPart>
    <w:docPart>
      <w:docPartPr>
        <w:name w:val="86EC4DFF7A9F4E9194F6CD89911739C5"/>
        <w:category>
          <w:name w:val="General"/>
          <w:gallery w:val="placeholder"/>
        </w:category>
        <w:types>
          <w:type w:val="bbPlcHdr"/>
        </w:types>
        <w:behaviors>
          <w:behavior w:val="content"/>
        </w:behaviors>
        <w:guid w:val="{1088FB9C-1163-4916-AC7C-1CD8E549DBF7}"/>
      </w:docPartPr>
      <w:docPartBody>
        <w:p w:rsidR="002D20C9" w:rsidRDefault="00AF18BB" w:rsidP="00AF18BB">
          <w:pPr>
            <w:pStyle w:val="86EC4DFF7A9F4E9194F6CD89911739C57"/>
          </w:pPr>
          <w:r w:rsidRPr="006F6067">
            <w:rPr>
              <w:rStyle w:val="PlaceholderText"/>
              <w:sz w:val="20"/>
              <w:szCs w:val="20"/>
            </w:rPr>
            <w:t>Enter FY</w:t>
          </w:r>
        </w:p>
      </w:docPartBody>
    </w:docPart>
    <w:docPart>
      <w:docPartPr>
        <w:name w:val="1D3B0D35866A476F98E04F51EA504DCA"/>
        <w:category>
          <w:name w:val="General"/>
          <w:gallery w:val="placeholder"/>
        </w:category>
        <w:types>
          <w:type w:val="bbPlcHdr"/>
        </w:types>
        <w:behaviors>
          <w:behavior w:val="content"/>
        </w:behaviors>
        <w:guid w:val="{11064EED-557A-41D2-85BD-10380FD13122}"/>
      </w:docPartPr>
      <w:docPartBody>
        <w:p w:rsidR="002D20C9" w:rsidRDefault="00AF18BB" w:rsidP="00AF18BB">
          <w:pPr>
            <w:pStyle w:val="1D3B0D35866A476F98E04F51EA504DCA7"/>
          </w:pPr>
          <w:r w:rsidRPr="006F6067">
            <w:rPr>
              <w:rStyle w:val="PlaceholderText"/>
              <w:sz w:val="20"/>
              <w:szCs w:val="20"/>
            </w:rPr>
            <w:t>Enter Month</w:t>
          </w:r>
        </w:p>
      </w:docPartBody>
    </w:docPart>
    <w:docPart>
      <w:docPartPr>
        <w:name w:val="9CD86FD29EFA4BA9A6801CAC0F7962D6"/>
        <w:category>
          <w:name w:val="General"/>
          <w:gallery w:val="placeholder"/>
        </w:category>
        <w:types>
          <w:type w:val="bbPlcHdr"/>
        </w:types>
        <w:behaviors>
          <w:behavior w:val="content"/>
        </w:behaviors>
        <w:guid w:val="{C4C971EF-21E0-451A-9FCA-289619AC4F5C}"/>
      </w:docPartPr>
      <w:docPartBody>
        <w:p w:rsidR="002D20C9" w:rsidRDefault="00AF18BB" w:rsidP="00AF18BB">
          <w:pPr>
            <w:pStyle w:val="9CD86FD29EFA4BA9A6801CAC0F7962D67"/>
          </w:pPr>
          <w:r w:rsidRPr="006F6067">
            <w:rPr>
              <w:rStyle w:val="PlaceholderText"/>
              <w:sz w:val="20"/>
              <w:szCs w:val="20"/>
            </w:rPr>
            <w:t>Enter FY</w:t>
          </w:r>
        </w:p>
      </w:docPartBody>
    </w:docPart>
    <w:docPart>
      <w:docPartPr>
        <w:name w:val="852B8CD1AAC84077B35A438B66598B49"/>
        <w:category>
          <w:name w:val="General"/>
          <w:gallery w:val="placeholder"/>
        </w:category>
        <w:types>
          <w:type w:val="bbPlcHdr"/>
        </w:types>
        <w:behaviors>
          <w:behavior w:val="content"/>
        </w:behaviors>
        <w:guid w:val="{36212C81-A416-43CE-9CF5-FAB0EE79E5E6}"/>
      </w:docPartPr>
      <w:docPartBody>
        <w:p w:rsidR="002D20C9" w:rsidRDefault="00AF18BB" w:rsidP="00AF18BB">
          <w:pPr>
            <w:pStyle w:val="852B8CD1AAC84077B35A438B66598B497"/>
          </w:pPr>
          <w:r w:rsidRPr="006445FC">
            <w:rPr>
              <w:rStyle w:val="PlaceholderText"/>
              <w:sz w:val="20"/>
              <w:szCs w:val="20"/>
            </w:rPr>
            <w:t>Choose an item.</w:t>
          </w:r>
        </w:p>
      </w:docPartBody>
    </w:docPart>
    <w:docPart>
      <w:docPartPr>
        <w:name w:val="4F4FB2A107244963A4B951BEDEDCF9F0"/>
        <w:category>
          <w:name w:val="General"/>
          <w:gallery w:val="placeholder"/>
        </w:category>
        <w:types>
          <w:type w:val="bbPlcHdr"/>
        </w:types>
        <w:behaviors>
          <w:behavior w:val="content"/>
        </w:behaviors>
        <w:guid w:val="{CED78CE9-3417-422B-9B72-E481094D1F32}"/>
      </w:docPartPr>
      <w:docPartBody>
        <w:p w:rsidR="002D20C9" w:rsidRDefault="00AF18BB" w:rsidP="00AF18BB">
          <w:pPr>
            <w:pStyle w:val="4F4FB2A107244963A4B951BEDEDCF9F07"/>
          </w:pPr>
          <w:r w:rsidRPr="00954175">
            <w:rPr>
              <w:rStyle w:val="PlaceholderText"/>
              <w:sz w:val="20"/>
              <w:szCs w:val="20"/>
            </w:rPr>
            <w:t>Click here to enter text.</w:t>
          </w:r>
        </w:p>
      </w:docPartBody>
    </w:docPart>
    <w:docPart>
      <w:docPartPr>
        <w:name w:val="F166DA2606AE4E339E1C40881C6C3ABC"/>
        <w:category>
          <w:name w:val="General"/>
          <w:gallery w:val="placeholder"/>
        </w:category>
        <w:types>
          <w:type w:val="bbPlcHdr"/>
        </w:types>
        <w:behaviors>
          <w:behavior w:val="content"/>
        </w:behaviors>
        <w:guid w:val="{E5B308EA-0F6D-47E4-9075-E5D4B63C568D}"/>
      </w:docPartPr>
      <w:docPartBody>
        <w:p w:rsidR="002D20C9" w:rsidRDefault="00AF18BB" w:rsidP="00AF18BB">
          <w:pPr>
            <w:pStyle w:val="F166DA2606AE4E339E1C40881C6C3ABC7"/>
          </w:pPr>
          <w:r w:rsidRPr="00954175">
            <w:rPr>
              <w:rStyle w:val="PlaceholderText"/>
              <w:sz w:val="20"/>
              <w:szCs w:val="20"/>
            </w:rPr>
            <w:t>Click here to enter text.</w:t>
          </w:r>
        </w:p>
      </w:docPartBody>
    </w:docPart>
    <w:docPart>
      <w:docPartPr>
        <w:name w:val="F755A054C6854764A2A91A98E192B409"/>
        <w:category>
          <w:name w:val="General"/>
          <w:gallery w:val="placeholder"/>
        </w:category>
        <w:types>
          <w:type w:val="bbPlcHdr"/>
        </w:types>
        <w:behaviors>
          <w:behavior w:val="content"/>
        </w:behaviors>
        <w:guid w:val="{900DC591-BE74-4B5C-871D-ECBA160606B6}"/>
      </w:docPartPr>
      <w:docPartBody>
        <w:p w:rsidR="002D20C9" w:rsidRDefault="00AF18BB" w:rsidP="00AF18BB">
          <w:pPr>
            <w:pStyle w:val="F755A054C6854764A2A91A98E192B4097"/>
          </w:pPr>
          <w:r>
            <w:rPr>
              <w:rStyle w:val="PlaceholderText"/>
              <w:sz w:val="20"/>
              <w:szCs w:val="20"/>
            </w:rPr>
            <w:t>Enter Cost</w:t>
          </w:r>
        </w:p>
      </w:docPartBody>
    </w:docPart>
    <w:docPart>
      <w:docPartPr>
        <w:name w:val="EE82CF1F4EEE45EBB90A7D7352DCA1B2"/>
        <w:category>
          <w:name w:val="General"/>
          <w:gallery w:val="placeholder"/>
        </w:category>
        <w:types>
          <w:type w:val="bbPlcHdr"/>
        </w:types>
        <w:behaviors>
          <w:behavior w:val="content"/>
        </w:behaviors>
        <w:guid w:val="{89E0B46A-1A28-4AA5-B0C0-132DE9230FA1}"/>
      </w:docPartPr>
      <w:docPartBody>
        <w:p w:rsidR="002D20C9" w:rsidRDefault="00AF18BB" w:rsidP="00AF18BB">
          <w:pPr>
            <w:pStyle w:val="EE82CF1F4EEE45EBB90A7D7352DCA1B27"/>
          </w:pPr>
          <w:r w:rsidRPr="006F6067">
            <w:rPr>
              <w:rStyle w:val="PlaceholderText"/>
              <w:sz w:val="20"/>
              <w:szCs w:val="20"/>
            </w:rPr>
            <w:t>Enter Month</w:t>
          </w:r>
        </w:p>
      </w:docPartBody>
    </w:docPart>
    <w:docPart>
      <w:docPartPr>
        <w:name w:val="25395BB2334C4A38B5F0B5AF2672F0F6"/>
        <w:category>
          <w:name w:val="General"/>
          <w:gallery w:val="placeholder"/>
        </w:category>
        <w:types>
          <w:type w:val="bbPlcHdr"/>
        </w:types>
        <w:behaviors>
          <w:behavior w:val="content"/>
        </w:behaviors>
        <w:guid w:val="{FE2900BE-360A-4C03-A3A8-4A1808031E6F}"/>
      </w:docPartPr>
      <w:docPartBody>
        <w:p w:rsidR="002D20C9" w:rsidRDefault="00AF18BB" w:rsidP="00AF18BB">
          <w:pPr>
            <w:pStyle w:val="25395BB2334C4A38B5F0B5AF2672F0F67"/>
          </w:pPr>
          <w:r w:rsidRPr="006F6067">
            <w:rPr>
              <w:rStyle w:val="PlaceholderText"/>
              <w:sz w:val="20"/>
              <w:szCs w:val="20"/>
            </w:rPr>
            <w:t>Enter FY</w:t>
          </w:r>
        </w:p>
      </w:docPartBody>
    </w:docPart>
    <w:docPart>
      <w:docPartPr>
        <w:name w:val="9B5D2C76C0474B959EAC74BF3653059B"/>
        <w:category>
          <w:name w:val="General"/>
          <w:gallery w:val="placeholder"/>
        </w:category>
        <w:types>
          <w:type w:val="bbPlcHdr"/>
        </w:types>
        <w:behaviors>
          <w:behavior w:val="content"/>
        </w:behaviors>
        <w:guid w:val="{AE0DFAC0-425D-4E31-995E-706678C2634E}"/>
      </w:docPartPr>
      <w:docPartBody>
        <w:p w:rsidR="002D20C9" w:rsidRDefault="00AF18BB" w:rsidP="00AF18BB">
          <w:pPr>
            <w:pStyle w:val="9B5D2C76C0474B959EAC74BF3653059B7"/>
          </w:pPr>
          <w:r w:rsidRPr="006445FC">
            <w:rPr>
              <w:rStyle w:val="PlaceholderText"/>
              <w:sz w:val="20"/>
              <w:szCs w:val="20"/>
            </w:rPr>
            <w:t>Choose an item.</w:t>
          </w:r>
        </w:p>
      </w:docPartBody>
    </w:docPart>
    <w:docPart>
      <w:docPartPr>
        <w:name w:val="3BA198EDAB054F42A20ED0D3A7E5A040"/>
        <w:category>
          <w:name w:val="General"/>
          <w:gallery w:val="placeholder"/>
        </w:category>
        <w:types>
          <w:type w:val="bbPlcHdr"/>
        </w:types>
        <w:behaviors>
          <w:behavior w:val="content"/>
        </w:behaviors>
        <w:guid w:val="{8D24052E-4FDE-405F-B1A5-869C3E53E3A0}"/>
      </w:docPartPr>
      <w:docPartBody>
        <w:p w:rsidR="002D20C9" w:rsidRDefault="00AF18BB" w:rsidP="00AF18BB">
          <w:pPr>
            <w:pStyle w:val="3BA198EDAB054F42A20ED0D3A7E5A0407"/>
          </w:pPr>
          <w:r w:rsidRPr="00954175">
            <w:rPr>
              <w:rStyle w:val="PlaceholderText"/>
              <w:sz w:val="20"/>
              <w:szCs w:val="20"/>
            </w:rPr>
            <w:t>Click here to enter text.</w:t>
          </w:r>
        </w:p>
      </w:docPartBody>
    </w:docPart>
    <w:docPart>
      <w:docPartPr>
        <w:name w:val="EAC6ECAF032348C4B10EF30213C35172"/>
        <w:category>
          <w:name w:val="General"/>
          <w:gallery w:val="placeholder"/>
        </w:category>
        <w:types>
          <w:type w:val="bbPlcHdr"/>
        </w:types>
        <w:behaviors>
          <w:behavior w:val="content"/>
        </w:behaviors>
        <w:guid w:val="{792F955A-196A-4A33-A7E3-FDD8CF434FE2}"/>
      </w:docPartPr>
      <w:docPartBody>
        <w:p w:rsidR="002D20C9" w:rsidRDefault="00AF18BB" w:rsidP="00AF18BB">
          <w:pPr>
            <w:pStyle w:val="EAC6ECAF032348C4B10EF30213C351727"/>
          </w:pPr>
          <w:r w:rsidRPr="00954175">
            <w:rPr>
              <w:rStyle w:val="PlaceholderText"/>
              <w:sz w:val="20"/>
              <w:szCs w:val="20"/>
            </w:rPr>
            <w:t>Click here to enter text.</w:t>
          </w:r>
        </w:p>
      </w:docPartBody>
    </w:docPart>
    <w:docPart>
      <w:docPartPr>
        <w:name w:val="6BDA7C5BFAD2415886A0EB862BE2EA68"/>
        <w:category>
          <w:name w:val="General"/>
          <w:gallery w:val="placeholder"/>
        </w:category>
        <w:types>
          <w:type w:val="bbPlcHdr"/>
        </w:types>
        <w:behaviors>
          <w:behavior w:val="content"/>
        </w:behaviors>
        <w:guid w:val="{BC8E52A6-8253-4958-8A37-887BFB834DD1}"/>
      </w:docPartPr>
      <w:docPartBody>
        <w:p w:rsidR="002D20C9" w:rsidRDefault="00AF18BB" w:rsidP="00AF18BB">
          <w:pPr>
            <w:pStyle w:val="6BDA7C5BFAD2415886A0EB862BE2EA687"/>
          </w:pPr>
          <w:r>
            <w:rPr>
              <w:rStyle w:val="PlaceholderText"/>
              <w:sz w:val="20"/>
              <w:szCs w:val="20"/>
            </w:rPr>
            <w:t>Enter Cost</w:t>
          </w:r>
        </w:p>
      </w:docPartBody>
    </w:docPart>
    <w:docPart>
      <w:docPartPr>
        <w:name w:val="428A5C4DCB1B4776AD635434B6668F9C"/>
        <w:category>
          <w:name w:val="General"/>
          <w:gallery w:val="placeholder"/>
        </w:category>
        <w:types>
          <w:type w:val="bbPlcHdr"/>
        </w:types>
        <w:behaviors>
          <w:behavior w:val="content"/>
        </w:behaviors>
        <w:guid w:val="{018918C1-E3AF-4DDB-92FF-DD17BA8301F3}"/>
      </w:docPartPr>
      <w:docPartBody>
        <w:p w:rsidR="002D20C9" w:rsidRDefault="00AF18BB" w:rsidP="00AF18BB">
          <w:pPr>
            <w:pStyle w:val="428A5C4DCB1B4776AD635434B6668F9C7"/>
          </w:pPr>
          <w:r w:rsidRPr="006F6067">
            <w:rPr>
              <w:rStyle w:val="PlaceholderText"/>
              <w:sz w:val="20"/>
              <w:szCs w:val="20"/>
            </w:rPr>
            <w:t>Enter Month</w:t>
          </w:r>
        </w:p>
      </w:docPartBody>
    </w:docPart>
    <w:docPart>
      <w:docPartPr>
        <w:name w:val="5DE61D01D8A04258B1DC49CD1126175B"/>
        <w:category>
          <w:name w:val="General"/>
          <w:gallery w:val="placeholder"/>
        </w:category>
        <w:types>
          <w:type w:val="bbPlcHdr"/>
        </w:types>
        <w:behaviors>
          <w:behavior w:val="content"/>
        </w:behaviors>
        <w:guid w:val="{EF3B0412-456C-4BDB-ADB9-7BC364BCC942}"/>
      </w:docPartPr>
      <w:docPartBody>
        <w:p w:rsidR="002D20C9" w:rsidRDefault="00AF18BB" w:rsidP="00AF18BB">
          <w:pPr>
            <w:pStyle w:val="5DE61D01D8A04258B1DC49CD1126175B7"/>
          </w:pPr>
          <w:r w:rsidRPr="006F6067">
            <w:rPr>
              <w:rStyle w:val="PlaceholderText"/>
              <w:sz w:val="20"/>
              <w:szCs w:val="20"/>
            </w:rPr>
            <w:t>Enter FY</w:t>
          </w:r>
        </w:p>
      </w:docPartBody>
    </w:docPart>
    <w:docPart>
      <w:docPartPr>
        <w:name w:val="5E7C8AEBF0B84967BA9012318F01E8C1"/>
        <w:category>
          <w:name w:val="General"/>
          <w:gallery w:val="placeholder"/>
        </w:category>
        <w:types>
          <w:type w:val="bbPlcHdr"/>
        </w:types>
        <w:behaviors>
          <w:behavior w:val="content"/>
        </w:behaviors>
        <w:guid w:val="{D1F96EDD-CABC-487D-B0C8-C6EF2AD05365}"/>
      </w:docPartPr>
      <w:docPartBody>
        <w:p w:rsidR="002D20C9" w:rsidRDefault="00AF18BB" w:rsidP="00AF18BB">
          <w:pPr>
            <w:pStyle w:val="5E7C8AEBF0B84967BA9012318F01E8C17"/>
          </w:pPr>
          <w:r w:rsidRPr="006445FC">
            <w:rPr>
              <w:rStyle w:val="PlaceholderText"/>
              <w:sz w:val="20"/>
              <w:szCs w:val="20"/>
            </w:rPr>
            <w:t>Choose an item.</w:t>
          </w:r>
        </w:p>
      </w:docPartBody>
    </w:docPart>
    <w:docPart>
      <w:docPartPr>
        <w:name w:val="8D8BE35BB838420BBBA0F24AC2B36D8A"/>
        <w:category>
          <w:name w:val="General"/>
          <w:gallery w:val="placeholder"/>
        </w:category>
        <w:types>
          <w:type w:val="bbPlcHdr"/>
        </w:types>
        <w:behaviors>
          <w:behavior w:val="content"/>
        </w:behaviors>
        <w:guid w:val="{C4F7012A-2D9B-4640-A653-6AAD0F937D8D}"/>
      </w:docPartPr>
      <w:docPartBody>
        <w:p w:rsidR="002D20C9" w:rsidRDefault="00AF18BB" w:rsidP="00AF18BB">
          <w:pPr>
            <w:pStyle w:val="8D8BE35BB838420BBBA0F24AC2B36D8A7"/>
          </w:pPr>
          <w:r w:rsidRPr="00954175">
            <w:rPr>
              <w:rStyle w:val="PlaceholderText"/>
              <w:sz w:val="20"/>
              <w:szCs w:val="20"/>
            </w:rPr>
            <w:t>Click here to enter text.</w:t>
          </w:r>
        </w:p>
      </w:docPartBody>
    </w:docPart>
    <w:docPart>
      <w:docPartPr>
        <w:name w:val="49EEE62C5B5F4844B9847E026E4A04EF"/>
        <w:category>
          <w:name w:val="General"/>
          <w:gallery w:val="placeholder"/>
        </w:category>
        <w:types>
          <w:type w:val="bbPlcHdr"/>
        </w:types>
        <w:behaviors>
          <w:behavior w:val="content"/>
        </w:behaviors>
        <w:guid w:val="{D738E1C9-D3B7-4303-997D-F2A2DE4E97CF}"/>
      </w:docPartPr>
      <w:docPartBody>
        <w:p w:rsidR="002D20C9" w:rsidRDefault="00AF18BB" w:rsidP="00AF18BB">
          <w:pPr>
            <w:pStyle w:val="49EEE62C5B5F4844B9847E026E4A04EF7"/>
          </w:pPr>
          <w:r w:rsidRPr="00954175">
            <w:rPr>
              <w:rStyle w:val="PlaceholderText"/>
              <w:sz w:val="20"/>
              <w:szCs w:val="20"/>
            </w:rPr>
            <w:t>Click here to enter text.</w:t>
          </w:r>
        </w:p>
      </w:docPartBody>
    </w:docPart>
    <w:docPart>
      <w:docPartPr>
        <w:name w:val="C8E0139D82074BDBBEC3B82C6A4741B4"/>
        <w:category>
          <w:name w:val="General"/>
          <w:gallery w:val="placeholder"/>
        </w:category>
        <w:types>
          <w:type w:val="bbPlcHdr"/>
        </w:types>
        <w:behaviors>
          <w:behavior w:val="content"/>
        </w:behaviors>
        <w:guid w:val="{841AC6AD-498E-443F-8242-66DC02F5E2FF}"/>
      </w:docPartPr>
      <w:docPartBody>
        <w:p w:rsidR="002D20C9" w:rsidRDefault="00AF18BB" w:rsidP="00AF18BB">
          <w:pPr>
            <w:pStyle w:val="C8E0139D82074BDBBEC3B82C6A4741B47"/>
          </w:pPr>
          <w:r>
            <w:rPr>
              <w:rStyle w:val="PlaceholderText"/>
              <w:sz w:val="20"/>
              <w:szCs w:val="20"/>
            </w:rPr>
            <w:t>Enter Cost</w:t>
          </w:r>
        </w:p>
      </w:docPartBody>
    </w:docPart>
    <w:docPart>
      <w:docPartPr>
        <w:name w:val="BDC0E53FA0F44E30AB58B0C79A94882C"/>
        <w:category>
          <w:name w:val="General"/>
          <w:gallery w:val="placeholder"/>
        </w:category>
        <w:types>
          <w:type w:val="bbPlcHdr"/>
        </w:types>
        <w:behaviors>
          <w:behavior w:val="content"/>
        </w:behaviors>
        <w:guid w:val="{B3955E96-80F0-46D8-B409-A840359C4B41}"/>
      </w:docPartPr>
      <w:docPartBody>
        <w:p w:rsidR="002D20C9" w:rsidRDefault="00AF18BB" w:rsidP="00AF18BB">
          <w:pPr>
            <w:pStyle w:val="BDC0E53FA0F44E30AB58B0C79A94882C5"/>
          </w:pPr>
          <w:r w:rsidRPr="00C437A5">
            <w:rPr>
              <w:rStyle w:val="PlaceholderText"/>
              <w:sz w:val="18"/>
              <w:szCs w:val="18"/>
            </w:rPr>
            <w:t>Enter BA</w:t>
          </w:r>
        </w:p>
      </w:docPartBody>
    </w:docPart>
    <w:docPart>
      <w:docPartPr>
        <w:name w:val="7945BCA558E44DD5BB3266010B50395D"/>
        <w:category>
          <w:name w:val="General"/>
          <w:gallery w:val="placeholder"/>
        </w:category>
        <w:types>
          <w:type w:val="bbPlcHdr"/>
        </w:types>
        <w:behaviors>
          <w:behavior w:val="content"/>
        </w:behaviors>
        <w:guid w:val="{1F6CE140-FD44-4ACB-AEF5-2365910F0B57}"/>
      </w:docPartPr>
      <w:docPartBody>
        <w:p w:rsidR="002D20C9" w:rsidRDefault="00AF18BB" w:rsidP="00AF18BB">
          <w:pPr>
            <w:pStyle w:val="7945BCA558E44DD5BB3266010B50395D5"/>
          </w:pPr>
          <w:r w:rsidRPr="00C437A5">
            <w:rPr>
              <w:rStyle w:val="PlaceholderText"/>
              <w:sz w:val="18"/>
              <w:szCs w:val="18"/>
            </w:rPr>
            <w:t>Enter BA</w:t>
          </w:r>
        </w:p>
      </w:docPartBody>
    </w:docPart>
    <w:docPart>
      <w:docPartPr>
        <w:name w:val="97694F07793644A9BD95A383F965F2F2"/>
        <w:category>
          <w:name w:val="General"/>
          <w:gallery w:val="placeholder"/>
        </w:category>
        <w:types>
          <w:type w:val="bbPlcHdr"/>
        </w:types>
        <w:behaviors>
          <w:behavior w:val="content"/>
        </w:behaviors>
        <w:guid w:val="{B79BDBAC-87EF-406C-978C-3B53FECFE46A}"/>
      </w:docPartPr>
      <w:docPartBody>
        <w:p w:rsidR="002D20C9" w:rsidRDefault="00AF18BB" w:rsidP="00AF18BB">
          <w:pPr>
            <w:pStyle w:val="97694F07793644A9BD95A383F965F2F23"/>
          </w:pPr>
          <w:r w:rsidRPr="0064098F">
            <w:rPr>
              <w:rStyle w:val="PlaceholderText"/>
              <w:sz w:val="18"/>
              <w:szCs w:val="18"/>
            </w:rPr>
            <w:t>Enter Cost</w:t>
          </w:r>
        </w:p>
      </w:docPartBody>
    </w:docPart>
    <w:docPart>
      <w:docPartPr>
        <w:name w:val="47267952D7924B57A8CC21DDA1087C86"/>
        <w:category>
          <w:name w:val="General"/>
          <w:gallery w:val="placeholder"/>
        </w:category>
        <w:types>
          <w:type w:val="bbPlcHdr"/>
        </w:types>
        <w:behaviors>
          <w:behavior w:val="content"/>
        </w:behaviors>
        <w:guid w:val="{A8A2A404-F987-4593-B9C5-42A9E1C1C300}"/>
      </w:docPartPr>
      <w:docPartBody>
        <w:p w:rsidR="002D20C9" w:rsidRDefault="00AF18BB" w:rsidP="00AF18BB">
          <w:pPr>
            <w:pStyle w:val="47267952D7924B57A8CC21DDA1087C863"/>
          </w:pPr>
          <w:r w:rsidRPr="0064098F">
            <w:rPr>
              <w:rStyle w:val="PlaceholderText"/>
              <w:sz w:val="18"/>
              <w:szCs w:val="18"/>
            </w:rPr>
            <w:t>Enter Cost</w:t>
          </w:r>
        </w:p>
      </w:docPartBody>
    </w:docPart>
    <w:docPart>
      <w:docPartPr>
        <w:name w:val="6056A875A13749F99F7103FC2C351F52"/>
        <w:category>
          <w:name w:val="General"/>
          <w:gallery w:val="placeholder"/>
        </w:category>
        <w:types>
          <w:type w:val="bbPlcHdr"/>
        </w:types>
        <w:behaviors>
          <w:behavior w:val="content"/>
        </w:behaviors>
        <w:guid w:val="{8A0CE1AF-6943-478E-9ABA-5BB660A54DA2}"/>
      </w:docPartPr>
      <w:docPartBody>
        <w:p w:rsidR="002D20C9" w:rsidRDefault="00AF18BB" w:rsidP="00AF18BB">
          <w:pPr>
            <w:pStyle w:val="6056A875A13749F99F7103FC2C351F523"/>
          </w:pPr>
          <w:r w:rsidRPr="0064098F">
            <w:rPr>
              <w:rStyle w:val="PlaceholderText"/>
              <w:sz w:val="18"/>
              <w:szCs w:val="18"/>
            </w:rPr>
            <w:t>Enter Cost</w:t>
          </w:r>
        </w:p>
      </w:docPartBody>
    </w:docPart>
    <w:docPart>
      <w:docPartPr>
        <w:name w:val="8353B4B59F0C4EA4ABCF2A0EAEB2BA36"/>
        <w:category>
          <w:name w:val="General"/>
          <w:gallery w:val="placeholder"/>
        </w:category>
        <w:types>
          <w:type w:val="bbPlcHdr"/>
        </w:types>
        <w:behaviors>
          <w:behavior w:val="content"/>
        </w:behaviors>
        <w:guid w:val="{09E11113-C9B5-480B-9490-3435FC80EEC5}"/>
      </w:docPartPr>
      <w:docPartBody>
        <w:p w:rsidR="002D20C9" w:rsidRDefault="00AF18BB" w:rsidP="00AF18BB">
          <w:pPr>
            <w:pStyle w:val="8353B4B59F0C4EA4ABCF2A0EAEB2BA363"/>
          </w:pPr>
          <w:r w:rsidRPr="0064098F">
            <w:rPr>
              <w:rStyle w:val="PlaceholderText"/>
              <w:sz w:val="18"/>
              <w:szCs w:val="18"/>
            </w:rPr>
            <w:t>Enter Cost</w:t>
          </w:r>
        </w:p>
      </w:docPartBody>
    </w:docPart>
    <w:docPart>
      <w:docPartPr>
        <w:name w:val="40A657898D5F408EA1661459D4DAAE9C"/>
        <w:category>
          <w:name w:val="General"/>
          <w:gallery w:val="placeholder"/>
        </w:category>
        <w:types>
          <w:type w:val="bbPlcHdr"/>
        </w:types>
        <w:behaviors>
          <w:behavior w:val="content"/>
        </w:behaviors>
        <w:guid w:val="{8C38B286-190B-4728-B359-5F7273D54A1A}"/>
      </w:docPartPr>
      <w:docPartBody>
        <w:p w:rsidR="002D20C9" w:rsidRDefault="00AF18BB" w:rsidP="00AF18BB">
          <w:pPr>
            <w:pStyle w:val="40A657898D5F408EA1661459D4DAAE9C3"/>
          </w:pPr>
          <w:r w:rsidRPr="0064098F">
            <w:rPr>
              <w:rStyle w:val="PlaceholderText"/>
              <w:sz w:val="18"/>
              <w:szCs w:val="18"/>
            </w:rPr>
            <w:t>Enter Cost</w:t>
          </w:r>
        </w:p>
      </w:docPartBody>
    </w:docPart>
    <w:docPart>
      <w:docPartPr>
        <w:name w:val="BB9081969D05405F8774BFFAE11D2102"/>
        <w:category>
          <w:name w:val="General"/>
          <w:gallery w:val="placeholder"/>
        </w:category>
        <w:types>
          <w:type w:val="bbPlcHdr"/>
        </w:types>
        <w:behaviors>
          <w:behavior w:val="content"/>
        </w:behaviors>
        <w:guid w:val="{1C5BAB12-8ADE-4FDC-BEF5-6A29325F66DE}"/>
      </w:docPartPr>
      <w:docPartBody>
        <w:p w:rsidR="002D20C9" w:rsidRDefault="00AF18BB" w:rsidP="00AF18BB">
          <w:pPr>
            <w:pStyle w:val="BB9081969D05405F8774BFFAE11D21023"/>
          </w:pPr>
          <w:r w:rsidRPr="0064098F">
            <w:rPr>
              <w:rStyle w:val="PlaceholderText"/>
              <w:sz w:val="18"/>
              <w:szCs w:val="18"/>
            </w:rPr>
            <w:t>Enter Cost</w:t>
          </w:r>
        </w:p>
      </w:docPartBody>
    </w:docPart>
    <w:docPart>
      <w:docPartPr>
        <w:name w:val="81ADD9EBF1C34886A2291950BA49C7BF"/>
        <w:category>
          <w:name w:val="General"/>
          <w:gallery w:val="placeholder"/>
        </w:category>
        <w:types>
          <w:type w:val="bbPlcHdr"/>
        </w:types>
        <w:behaviors>
          <w:behavior w:val="content"/>
        </w:behaviors>
        <w:guid w:val="{3D4710E5-DACE-4A78-8361-6E58B704A147}"/>
      </w:docPartPr>
      <w:docPartBody>
        <w:p w:rsidR="002D20C9" w:rsidRDefault="00AF18BB" w:rsidP="00AF18BB">
          <w:pPr>
            <w:pStyle w:val="81ADD9EBF1C34886A2291950BA49C7BF3"/>
          </w:pPr>
          <w:r w:rsidRPr="0064098F">
            <w:rPr>
              <w:rStyle w:val="PlaceholderText"/>
              <w:sz w:val="18"/>
              <w:szCs w:val="18"/>
            </w:rPr>
            <w:t>Enter Cost</w:t>
          </w:r>
        </w:p>
      </w:docPartBody>
    </w:docPart>
    <w:docPart>
      <w:docPartPr>
        <w:name w:val="39FB434C567D4DDF99FB5464437ACC30"/>
        <w:category>
          <w:name w:val="General"/>
          <w:gallery w:val="placeholder"/>
        </w:category>
        <w:types>
          <w:type w:val="bbPlcHdr"/>
        </w:types>
        <w:behaviors>
          <w:behavior w:val="content"/>
        </w:behaviors>
        <w:guid w:val="{58B126D7-9389-438C-8867-3AF62A1516CB}"/>
      </w:docPartPr>
      <w:docPartBody>
        <w:p w:rsidR="002D20C9" w:rsidRDefault="00AF18BB" w:rsidP="00AF18BB">
          <w:pPr>
            <w:pStyle w:val="39FB434C567D4DDF99FB5464437ACC303"/>
          </w:pPr>
          <w:r w:rsidRPr="0064098F">
            <w:rPr>
              <w:rStyle w:val="PlaceholderText"/>
              <w:sz w:val="18"/>
              <w:szCs w:val="18"/>
            </w:rPr>
            <w:t>Enter Cost</w:t>
          </w:r>
        </w:p>
      </w:docPartBody>
    </w:docPart>
    <w:docPart>
      <w:docPartPr>
        <w:name w:val="2BDA02F70FA844CDACC8FFDC9C46B2A0"/>
        <w:category>
          <w:name w:val="General"/>
          <w:gallery w:val="placeholder"/>
        </w:category>
        <w:types>
          <w:type w:val="bbPlcHdr"/>
        </w:types>
        <w:behaviors>
          <w:behavior w:val="content"/>
        </w:behaviors>
        <w:guid w:val="{89535DCB-85AD-4C07-99EE-3B58F2E96F32}"/>
      </w:docPartPr>
      <w:docPartBody>
        <w:p w:rsidR="002D20C9" w:rsidRDefault="00AF18BB" w:rsidP="00AF18BB">
          <w:pPr>
            <w:pStyle w:val="2BDA02F70FA844CDACC8FFDC9C46B2A03"/>
          </w:pPr>
          <w:r w:rsidRPr="0064098F">
            <w:rPr>
              <w:rStyle w:val="PlaceholderText"/>
              <w:sz w:val="18"/>
              <w:szCs w:val="18"/>
            </w:rPr>
            <w:t>Enter Cost</w:t>
          </w:r>
        </w:p>
      </w:docPartBody>
    </w:docPart>
    <w:docPart>
      <w:docPartPr>
        <w:name w:val="5D360A66D1484FF2B045B38B7ED0F720"/>
        <w:category>
          <w:name w:val="General"/>
          <w:gallery w:val="placeholder"/>
        </w:category>
        <w:types>
          <w:type w:val="bbPlcHdr"/>
        </w:types>
        <w:behaviors>
          <w:behavior w:val="content"/>
        </w:behaviors>
        <w:guid w:val="{CDF5173A-5F6E-415B-AA93-D2AC3F709BCE}"/>
      </w:docPartPr>
      <w:docPartBody>
        <w:p w:rsidR="002D20C9" w:rsidRDefault="00AF18BB" w:rsidP="00AF18BB">
          <w:pPr>
            <w:pStyle w:val="5D360A66D1484FF2B045B38B7ED0F7203"/>
          </w:pPr>
          <w:r w:rsidRPr="0064098F">
            <w:rPr>
              <w:rStyle w:val="PlaceholderText"/>
              <w:sz w:val="18"/>
              <w:szCs w:val="18"/>
            </w:rPr>
            <w:t>Enter Cost</w:t>
          </w:r>
        </w:p>
      </w:docPartBody>
    </w:docPart>
    <w:docPart>
      <w:docPartPr>
        <w:name w:val="EB74FA9186FB4C90984CD987E98F168D"/>
        <w:category>
          <w:name w:val="General"/>
          <w:gallery w:val="placeholder"/>
        </w:category>
        <w:types>
          <w:type w:val="bbPlcHdr"/>
        </w:types>
        <w:behaviors>
          <w:behavior w:val="content"/>
        </w:behaviors>
        <w:guid w:val="{79E828A2-33F0-4779-BC2C-4B7260F49519}"/>
      </w:docPartPr>
      <w:docPartBody>
        <w:p w:rsidR="002D20C9" w:rsidRDefault="00AF18BB" w:rsidP="00AF18BB">
          <w:pPr>
            <w:pStyle w:val="EB74FA9186FB4C90984CD987E98F168D3"/>
          </w:pPr>
          <w:r w:rsidRPr="0064098F">
            <w:rPr>
              <w:rStyle w:val="PlaceholderText"/>
              <w:sz w:val="18"/>
              <w:szCs w:val="18"/>
            </w:rPr>
            <w:t>Enter Cost</w:t>
          </w:r>
        </w:p>
      </w:docPartBody>
    </w:docPart>
    <w:docPart>
      <w:docPartPr>
        <w:name w:val="DA29D0D5780740E6873C31E318E3C9AA"/>
        <w:category>
          <w:name w:val="General"/>
          <w:gallery w:val="placeholder"/>
        </w:category>
        <w:types>
          <w:type w:val="bbPlcHdr"/>
        </w:types>
        <w:behaviors>
          <w:behavior w:val="content"/>
        </w:behaviors>
        <w:guid w:val="{3925531C-C152-4568-9B2C-53D3212BD10A}"/>
      </w:docPartPr>
      <w:docPartBody>
        <w:p w:rsidR="002D20C9" w:rsidRDefault="00AF18BB" w:rsidP="00AF18BB">
          <w:pPr>
            <w:pStyle w:val="DA29D0D5780740E6873C31E318E3C9AA3"/>
          </w:pPr>
          <w:r w:rsidRPr="0064098F">
            <w:rPr>
              <w:rStyle w:val="PlaceholderText"/>
              <w:sz w:val="18"/>
              <w:szCs w:val="18"/>
            </w:rPr>
            <w:t>Enter Cost</w:t>
          </w:r>
        </w:p>
      </w:docPartBody>
    </w:docPart>
    <w:docPart>
      <w:docPartPr>
        <w:name w:val="6BCA4877115A4E518AB6254C5B3B2C52"/>
        <w:category>
          <w:name w:val="General"/>
          <w:gallery w:val="placeholder"/>
        </w:category>
        <w:types>
          <w:type w:val="bbPlcHdr"/>
        </w:types>
        <w:behaviors>
          <w:behavior w:val="content"/>
        </w:behaviors>
        <w:guid w:val="{8CBAACA0-5896-4C37-A258-79AF719C218C}"/>
      </w:docPartPr>
      <w:docPartBody>
        <w:p w:rsidR="002D20C9" w:rsidRDefault="00AF18BB" w:rsidP="00AF18BB">
          <w:pPr>
            <w:pStyle w:val="6BCA4877115A4E518AB6254C5B3B2C521"/>
          </w:pPr>
          <w:r w:rsidRPr="0064098F">
            <w:rPr>
              <w:rStyle w:val="PlaceholderText"/>
              <w:sz w:val="18"/>
              <w:szCs w:val="18"/>
            </w:rPr>
            <w:t>Enter Cost</w:t>
          </w:r>
        </w:p>
      </w:docPartBody>
    </w:docPart>
    <w:docPart>
      <w:docPartPr>
        <w:name w:val="23A1817C9CDB41BCBCF1A04587BAC897"/>
        <w:category>
          <w:name w:val="General"/>
          <w:gallery w:val="placeholder"/>
        </w:category>
        <w:types>
          <w:type w:val="bbPlcHdr"/>
        </w:types>
        <w:behaviors>
          <w:behavior w:val="content"/>
        </w:behaviors>
        <w:guid w:val="{2C9FA68F-B313-4C5F-8442-2028B38BFA52}"/>
      </w:docPartPr>
      <w:docPartBody>
        <w:p w:rsidR="002D20C9" w:rsidRDefault="00AF18BB" w:rsidP="00AF18BB">
          <w:pPr>
            <w:pStyle w:val="23A1817C9CDB41BCBCF1A04587BAC8971"/>
          </w:pPr>
          <w:r w:rsidRPr="0064098F">
            <w:rPr>
              <w:rStyle w:val="PlaceholderText"/>
              <w:sz w:val="18"/>
              <w:szCs w:val="18"/>
            </w:rPr>
            <w:t>Enter Cost</w:t>
          </w:r>
        </w:p>
      </w:docPartBody>
    </w:docPart>
    <w:docPart>
      <w:docPartPr>
        <w:name w:val="7366DA128E374AB094EF827A3E846C18"/>
        <w:category>
          <w:name w:val="General"/>
          <w:gallery w:val="placeholder"/>
        </w:category>
        <w:types>
          <w:type w:val="bbPlcHdr"/>
        </w:types>
        <w:behaviors>
          <w:behavior w:val="content"/>
        </w:behaviors>
        <w:guid w:val="{4A4DAAFD-C279-4063-9D6E-1EB595A2A569}"/>
      </w:docPartPr>
      <w:docPartBody>
        <w:p w:rsidR="002D20C9" w:rsidRDefault="00AF18BB" w:rsidP="00AF18BB">
          <w:pPr>
            <w:pStyle w:val="7366DA128E374AB094EF827A3E846C181"/>
          </w:pPr>
          <w:r w:rsidRPr="0064098F">
            <w:rPr>
              <w:rStyle w:val="PlaceholderText"/>
              <w:sz w:val="18"/>
              <w:szCs w:val="18"/>
            </w:rPr>
            <w:t>Enter Cost</w:t>
          </w:r>
        </w:p>
      </w:docPartBody>
    </w:docPart>
    <w:docPart>
      <w:docPartPr>
        <w:name w:val="25245FDF367148DAB29A4603BFCD1908"/>
        <w:category>
          <w:name w:val="General"/>
          <w:gallery w:val="placeholder"/>
        </w:category>
        <w:types>
          <w:type w:val="bbPlcHdr"/>
        </w:types>
        <w:behaviors>
          <w:behavior w:val="content"/>
        </w:behaviors>
        <w:guid w:val="{0D947301-5235-4D4C-BEEA-37203678066E}"/>
      </w:docPartPr>
      <w:docPartBody>
        <w:p w:rsidR="002D20C9" w:rsidRDefault="00AF18BB" w:rsidP="00AF18BB">
          <w:pPr>
            <w:pStyle w:val="25245FDF367148DAB29A4603BFCD19081"/>
          </w:pPr>
          <w:r w:rsidRPr="0064098F">
            <w:rPr>
              <w:rStyle w:val="PlaceholderText"/>
              <w:sz w:val="18"/>
              <w:szCs w:val="18"/>
            </w:rPr>
            <w:t>Enter Cost</w:t>
          </w:r>
        </w:p>
      </w:docPartBody>
    </w:docPart>
    <w:docPart>
      <w:docPartPr>
        <w:name w:val="323D7AF19E284178BCE1D9BB25734822"/>
        <w:category>
          <w:name w:val="General"/>
          <w:gallery w:val="placeholder"/>
        </w:category>
        <w:types>
          <w:type w:val="bbPlcHdr"/>
        </w:types>
        <w:behaviors>
          <w:behavior w:val="content"/>
        </w:behaviors>
        <w:guid w:val="{5CE3AE92-E1B9-44F6-A95F-0C99B0CA5A3C}"/>
      </w:docPartPr>
      <w:docPartBody>
        <w:p w:rsidR="002D20C9" w:rsidRDefault="00AF18BB" w:rsidP="00AF18BB">
          <w:pPr>
            <w:pStyle w:val="323D7AF19E284178BCE1D9BB257348221"/>
          </w:pPr>
          <w:r w:rsidRPr="0064098F">
            <w:rPr>
              <w:rStyle w:val="PlaceholderText"/>
              <w:sz w:val="18"/>
              <w:szCs w:val="18"/>
            </w:rPr>
            <w:t>Enter Cost</w:t>
          </w:r>
        </w:p>
      </w:docPartBody>
    </w:docPart>
    <w:docPart>
      <w:docPartPr>
        <w:name w:val="A538F1A4080B4EF0AF4805CE85B2A843"/>
        <w:category>
          <w:name w:val="General"/>
          <w:gallery w:val="placeholder"/>
        </w:category>
        <w:types>
          <w:type w:val="bbPlcHdr"/>
        </w:types>
        <w:behaviors>
          <w:behavior w:val="content"/>
        </w:behaviors>
        <w:guid w:val="{19E9D02F-6D76-4D80-8B75-B3B308C1DF0A}"/>
      </w:docPartPr>
      <w:docPartBody>
        <w:p w:rsidR="002D20C9" w:rsidRDefault="00AF18BB" w:rsidP="00AF18BB">
          <w:pPr>
            <w:pStyle w:val="A538F1A4080B4EF0AF4805CE85B2A8431"/>
          </w:pPr>
          <w:r w:rsidRPr="0064098F">
            <w:rPr>
              <w:rStyle w:val="PlaceholderText"/>
              <w:sz w:val="18"/>
              <w:szCs w:val="18"/>
            </w:rPr>
            <w:t>Enter Cost</w:t>
          </w:r>
        </w:p>
      </w:docPartBody>
    </w:docPart>
    <w:docPart>
      <w:docPartPr>
        <w:name w:val="C8259BE15C8B4DE9B2790B274656320F"/>
        <w:category>
          <w:name w:val="General"/>
          <w:gallery w:val="placeholder"/>
        </w:category>
        <w:types>
          <w:type w:val="bbPlcHdr"/>
        </w:types>
        <w:behaviors>
          <w:behavior w:val="content"/>
        </w:behaviors>
        <w:guid w:val="{B3595075-1884-4CF8-B78D-44D36DF08B9E}"/>
      </w:docPartPr>
      <w:docPartBody>
        <w:p w:rsidR="002D20C9" w:rsidRDefault="00AF18BB" w:rsidP="00AF18BB">
          <w:pPr>
            <w:pStyle w:val="C8259BE15C8B4DE9B2790B274656320F1"/>
          </w:pPr>
          <w:r w:rsidRPr="00C437A5">
            <w:rPr>
              <w:rStyle w:val="PlaceholderText"/>
              <w:b/>
              <w:sz w:val="18"/>
              <w:szCs w:val="18"/>
            </w:rPr>
            <w:t>Enter Cost</w:t>
          </w:r>
        </w:p>
      </w:docPartBody>
    </w:docPart>
    <w:docPart>
      <w:docPartPr>
        <w:name w:val="E070D20A9AF3D54DADD90054CCF5F38C"/>
        <w:category>
          <w:name w:val="General"/>
          <w:gallery w:val="placeholder"/>
        </w:category>
        <w:types>
          <w:type w:val="bbPlcHdr"/>
        </w:types>
        <w:behaviors>
          <w:behavior w:val="content"/>
        </w:behaviors>
        <w:guid w:val="{84C19E0C-C77A-844F-B200-338E1C20E5A2}"/>
      </w:docPartPr>
      <w:docPartBody>
        <w:p w:rsidR="00CD4B68" w:rsidRDefault="002B04D2" w:rsidP="002B04D2">
          <w:pPr>
            <w:pStyle w:val="E070D20A9AF3D54DADD90054CCF5F38C"/>
          </w:pPr>
          <w:r w:rsidRPr="00B15AC7">
            <w:rPr>
              <w:rStyle w:val="PlaceholderText"/>
              <w:sz w:val="20"/>
              <w:szCs w:val="20"/>
            </w:rPr>
            <w:t>Enter Milestone Name &amp; Description Here.</w:t>
          </w:r>
        </w:p>
      </w:docPartBody>
    </w:docPart>
    <w:docPart>
      <w:docPartPr>
        <w:name w:val="AC7308D534673E4092A6F998A34CEAFF"/>
        <w:category>
          <w:name w:val="General"/>
          <w:gallery w:val="placeholder"/>
        </w:category>
        <w:types>
          <w:type w:val="bbPlcHdr"/>
        </w:types>
        <w:behaviors>
          <w:behavior w:val="content"/>
        </w:behaviors>
        <w:guid w:val="{78C53310-7308-184E-AA69-C9512EB76030}"/>
      </w:docPartPr>
      <w:docPartBody>
        <w:p w:rsidR="00CD4B68" w:rsidRDefault="002B04D2" w:rsidP="002B04D2">
          <w:pPr>
            <w:pStyle w:val="AC7308D534673E4092A6F998A34CEAFF"/>
          </w:pPr>
          <w:r w:rsidRPr="00973FBC">
            <w:rPr>
              <w:rStyle w:val="PlaceholderText"/>
              <w:sz w:val="20"/>
              <w:szCs w:val="20"/>
            </w:rPr>
            <w:t>Enter a date.</w:t>
          </w:r>
        </w:p>
      </w:docPartBody>
    </w:docPart>
    <w:docPart>
      <w:docPartPr>
        <w:name w:val="54B81EDBEABAC54FA5BA87C4FA832706"/>
        <w:category>
          <w:name w:val="General"/>
          <w:gallery w:val="placeholder"/>
        </w:category>
        <w:types>
          <w:type w:val="bbPlcHdr"/>
        </w:types>
        <w:behaviors>
          <w:behavior w:val="content"/>
        </w:behaviors>
        <w:guid w:val="{E465187F-61DB-D84F-AD85-868736CF6E1E}"/>
      </w:docPartPr>
      <w:docPartBody>
        <w:p w:rsidR="00CD4B68" w:rsidRDefault="002B04D2" w:rsidP="002B04D2">
          <w:pPr>
            <w:pStyle w:val="54B81EDBEABAC54FA5BA87C4FA832706"/>
          </w:pPr>
          <w:r w:rsidRPr="00B15AC7">
            <w:rPr>
              <w:rStyle w:val="PlaceholderText"/>
              <w:sz w:val="20"/>
              <w:szCs w:val="20"/>
            </w:rPr>
            <w:t>Choose an item.</w:t>
          </w:r>
        </w:p>
      </w:docPartBody>
    </w:docPart>
    <w:docPart>
      <w:docPartPr>
        <w:name w:val="F2A3DC8E2FEFF948BFA2F1F043581502"/>
        <w:category>
          <w:name w:val="General"/>
          <w:gallery w:val="placeholder"/>
        </w:category>
        <w:types>
          <w:type w:val="bbPlcHdr"/>
        </w:types>
        <w:behaviors>
          <w:behavior w:val="content"/>
        </w:behaviors>
        <w:guid w:val="{9C123524-FCE5-834F-B6A1-89BCC1F28E68}"/>
      </w:docPartPr>
      <w:docPartBody>
        <w:p w:rsidR="00DE63E8" w:rsidRDefault="00CD4B68" w:rsidP="00CD4B68">
          <w:pPr>
            <w:pStyle w:val="F2A3DC8E2FEFF948BFA2F1F043581502"/>
          </w:pPr>
          <w:r w:rsidRPr="00D2482F">
            <w:rPr>
              <w:rStyle w:val="PlaceholderText"/>
              <w:sz w:val="20"/>
              <w:szCs w:val="20"/>
            </w:rPr>
            <w:t>Click here to enter text.</w:t>
          </w:r>
        </w:p>
      </w:docPartBody>
    </w:docPart>
    <w:docPart>
      <w:docPartPr>
        <w:name w:val="83603FBCE4AF8B4CAF0A8F19B25CA3A0"/>
        <w:category>
          <w:name w:val="General"/>
          <w:gallery w:val="placeholder"/>
        </w:category>
        <w:types>
          <w:type w:val="bbPlcHdr"/>
        </w:types>
        <w:behaviors>
          <w:behavior w:val="content"/>
        </w:behaviors>
        <w:guid w:val="{98783504-B889-F74E-A17E-F0A47E1F14B5}"/>
      </w:docPartPr>
      <w:docPartBody>
        <w:p w:rsidR="00DE63E8" w:rsidRDefault="00CD4B68" w:rsidP="00CD4B68">
          <w:pPr>
            <w:pStyle w:val="83603FBCE4AF8B4CAF0A8F19B25CA3A0"/>
          </w:pPr>
          <w:r w:rsidRPr="00D2482F">
            <w:rPr>
              <w:rStyle w:val="PlaceholderText"/>
              <w:sz w:val="20"/>
              <w:szCs w:val="20"/>
            </w:rPr>
            <w:t>Click here to enter text.</w:t>
          </w:r>
        </w:p>
      </w:docPartBody>
    </w:docPart>
    <w:docPart>
      <w:docPartPr>
        <w:name w:val="2031F4938778F44D8C8575B7293CD998"/>
        <w:category>
          <w:name w:val="General"/>
          <w:gallery w:val="placeholder"/>
        </w:category>
        <w:types>
          <w:type w:val="bbPlcHdr"/>
        </w:types>
        <w:behaviors>
          <w:behavior w:val="content"/>
        </w:behaviors>
        <w:guid w:val="{94B8A33B-8D16-274B-B57C-4E2326A2281A}"/>
      </w:docPartPr>
      <w:docPartBody>
        <w:p w:rsidR="00DE63E8" w:rsidRDefault="00CD4B68" w:rsidP="00CD4B68">
          <w:pPr>
            <w:pStyle w:val="2031F4938778F44D8C8575B7293CD998"/>
          </w:pPr>
          <w:r>
            <w:rPr>
              <w:rStyle w:val="PlaceholderText"/>
              <w:sz w:val="20"/>
              <w:szCs w:val="20"/>
            </w:rPr>
            <w:t>Enter Cost</w:t>
          </w:r>
        </w:p>
      </w:docPartBody>
    </w:docPart>
    <w:docPart>
      <w:docPartPr>
        <w:name w:val="109F6CF36100FA4686D41E4943204FA4"/>
        <w:category>
          <w:name w:val="General"/>
          <w:gallery w:val="placeholder"/>
        </w:category>
        <w:types>
          <w:type w:val="bbPlcHdr"/>
        </w:types>
        <w:behaviors>
          <w:behavior w:val="content"/>
        </w:behaviors>
        <w:guid w:val="{FA4AAA2A-07E1-794B-849E-665C1458CAEB}"/>
      </w:docPartPr>
      <w:docPartBody>
        <w:p w:rsidR="00DE63E8" w:rsidRDefault="00CD4B68" w:rsidP="00CD4B68">
          <w:pPr>
            <w:pStyle w:val="109F6CF36100FA4686D41E4943204FA4"/>
          </w:pPr>
          <w:r>
            <w:rPr>
              <w:rStyle w:val="PlaceholderText"/>
              <w:sz w:val="20"/>
              <w:szCs w:val="20"/>
            </w:rPr>
            <w:t>Enter Cost</w:t>
          </w:r>
        </w:p>
      </w:docPartBody>
    </w:docPart>
    <w:docPart>
      <w:docPartPr>
        <w:name w:val="8C39A451A967D44790B843455D8CDED9"/>
        <w:category>
          <w:name w:val="General"/>
          <w:gallery w:val="placeholder"/>
        </w:category>
        <w:types>
          <w:type w:val="bbPlcHdr"/>
        </w:types>
        <w:behaviors>
          <w:behavior w:val="content"/>
        </w:behaviors>
        <w:guid w:val="{52234561-224F-1E4B-83A9-71020FB26AD9}"/>
      </w:docPartPr>
      <w:docPartBody>
        <w:p w:rsidR="00DE63E8" w:rsidRDefault="00CD4B68" w:rsidP="00CD4B68">
          <w:pPr>
            <w:pStyle w:val="8C39A451A967D44790B843455D8CDED9"/>
          </w:pPr>
          <w:r>
            <w:rPr>
              <w:rStyle w:val="PlaceholderText"/>
              <w:sz w:val="20"/>
              <w:szCs w:val="20"/>
            </w:rPr>
            <w:t>Enter Cost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EA1"/>
    <w:rsid w:val="00001EA1"/>
    <w:rsid w:val="00297850"/>
    <w:rsid w:val="002B04D2"/>
    <w:rsid w:val="002D20C9"/>
    <w:rsid w:val="005876B5"/>
    <w:rsid w:val="0080770D"/>
    <w:rsid w:val="0082142D"/>
    <w:rsid w:val="00AF18BB"/>
    <w:rsid w:val="00CB0550"/>
    <w:rsid w:val="00CD4B68"/>
    <w:rsid w:val="00DE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B68"/>
    <w:rPr>
      <w:color w:val="808080"/>
    </w:rPr>
  </w:style>
  <w:style w:type="paragraph" w:customStyle="1" w:styleId="10F49E65FE644D80A17E7199A5E815BD">
    <w:name w:val="10F49E65FE644D80A17E7199A5E815BD"/>
    <w:rsid w:val="00001EA1"/>
  </w:style>
  <w:style w:type="paragraph" w:customStyle="1" w:styleId="4AE5AB9932A34458849D70FACA0ADB4D">
    <w:name w:val="4AE5AB9932A34458849D70FACA0ADB4D"/>
    <w:rsid w:val="00001EA1"/>
  </w:style>
  <w:style w:type="paragraph" w:customStyle="1" w:styleId="2465C474022F4A82BE69D74A81D1A428">
    <w:name w:val="2465C474022F4A82BE69D74A81D1A428"/>
    <w:rsid w:val="00001EA1"/>
  </w:style>
  <w:style w:type="paragraph" w:customStyle="1" w:styleId="EBB2A08685204BE4BADB77BA592C9E56">
    <w:name w:val="EBB2A08685204BE4BADB77BA592C9E56"/>
    <w:rsid w:val="00001EA1"/>
  </w:style>
  <w:style w:type="paragraph" w:customStyle="1" w:styleId="CD84A868847C4A11AC963C0EA00B3EB7">
    <w:name w:val="CD84A868847C4A11AC963C0EA00B3EB7"/>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
    <w:name w:val="F0657B2065AB4E8896A52898BA9D08A8"/>
    <w:rsid w:val="00001EA1"/>
    <w:pPr>
      <w:spacing w:after="120" w:line="240" w:lineRule="auto"/>
    </w:pPr>
    <w:rPr>
      <w:rFonts w:eastAsiaTheme="minorHAnsi"/>
      <w:szCs w:val="24"/>
    </w:rPr>
  </w:style>
  <w:style w:type="paragraph" w:customStyle="1" w:styleId="4AE5AB9932A34458849D70FACA0ADB4D1">
    <w:name w:val="4AE5AB9932A34458849D70FACA0ADB4D1"/>
    <w:rsid w:val="00001EA1"/>
    <w:pPr>
      <w:spacing w:after="120" w:line="240" w:lineRule="auto"/>
    </w:pPr>
    <w:rPr>
      <w:rFonts w:eastAsiaTheme="minorHAnsi"/>
      <w:szCs w:val="24"/>
    </w:rPr>
  </w:style>
  <w:style w:type="paragraph" w:customStyle="1" w:styleId="2465C474022F4A82BE69D74A81D1A4281">
    <w:name w:val="2465C474022F4A82BE69D74A81D1A4281"/>
    <w:rsid w:val="00001EA1"/>
    <w:pPr>
      <w:spacing w:after="120" w:line="240" w:lineRule="auto"/>
    </w:pPr>
    <w:rPr>
      <w:rFonts w:eastAsiaTheme="minorHAnsi"/>
      <w:szCs w:val="24"/>
    </w:rPr>
  </w:style>
  <w:style w:type="paragraph" w:customStyle="1" w:styleId="D17908024721463F9A34915F7D8E8EF6">
    <w:name w:val="D17908024721463F9A34915F7D8E8EF6"/>
    <w:rsid w:val="00001EA1"/>
  </w:style>
  <w:style w:type="paragraph" w:customStyle="1" w:styleId="B66B8281BE7340379AC34783FE1D89A0">
    <w:name w:val="B66B8281BE7340379AC34783FE1D89A0"/>
    <w:rsid w:val="00001EA1"/>
  </w:style>
  <w:style w:type="paragraph" w:customStyle="1" w:styleId="3B5F373AC5E544E5BC382DEBC5C05BF5">
    <w:name w:val="3B5F373AC5E544E5BC382DEBC5C05BF5"/>
    <w:rsid w:val="00001EA1"/>
  </w:style>
  <w:style w:type="paragraph" w:customStyle="1" w:styleId="FC8C77EBC9C34E27B0FD19BDAD98C126">
    <w:name w:val="FC8C77EBC9C34E27B0FD19BDAD98C126"/>
    <w:rsid w:val="00001EA1"/>
  </w:style>
  <w:style w:type="paragraph" w:customStyle="1" w:styleId="9CC3DB96D50F46A9B7B2001E371C42BA">
    <w:name w:val="9CC3DB96D50F46A9B7B2001E371C42BA"/>
    <w:rsid w:val="00001EA1"/>
  </w:style>
  <w:style w:type="paragraph" w:customStyle="1" w:styleId="259709122E0E43628B230A1B5733F7C2">
    <w:name w:val="259709122E0E43628B230A1B5733F7C2"/>
    <w:rsid w:val="00001EA1"/>
  </w:style>
  <w:style w:type="paragraph" w:customStyle="1" w:styleId="614ED0D8FFD7450C8CA58B5DE949E936">
    <w:name w:val="614ED0D8FFD7450C8CA58B5DE949E936"/>
    <w:rsid w:val="00001EA1"/>
  </w:style>
  <w:style w:type="paragraph" w:customStyle="1" w:styleId="CD84A868847C4A11AC963C0EA00B3EB71">
    <w:name w:val="CD84A868847C4A11AC963C0EA00B3EB71"/>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
    <w:name w:val="F0657B2065AB4E8896A52898BA9D08A81"/>
    <w:rsid w:val="00001EA1"/>
    <w:pPr>
      <w:spacing w:after="120" w:line="240" w:lineRule="auto"/>
    </w:pPr>
    <w:rPr>
      <w:rFonts w:eastAsiaTheme="minorHAnsi"/>
      <w:szCs w:val="24"/>
    </w:rPr>
  </w:style>
  <w:style w:type="paragraph" w:customStyle="1" w:styleId="D17908024721463F9A34915F7D8E8EF61">
    <w:name w:val="D17908024721463F9A34915F7D8E8EF61"/>
    <w:rsid w:val="00001EA1"/>
    <w:pPr>
      <w:spacing w:after="120" w:line="240" w:lineRule="auto"/>
    </w:pPr>
    <w:rPr>
      <w:rFonts w:eastAsiaTheme="minorHAnsi"/>
      <w:szCs w:val="24"/>
    </w:rPr>
  </w:style>
  <w:style w:type="paragraph" w:customStyle="1" w:styleId="B66B8281BE7340379AC34783FE1D89A01">
    <w:name w:val="B66B8281BE7340379AC34783FE1D89A01"/>
    <w:rsid w:val="00001EA1"/>
    <w:pPr>
      <w:spacing w:after="120" w:line="240" w:lineRule="auto"/>
    </w:pPr>
    <w:rPr>
      <w:rFonts w:eastAsiaTheme="minorHAnsi"/>
      <w:szCs w:val="24"/>
    </w:rPr>
  </w:style>
  <w:style w:type="paragraph" w:customStyle="1" w:styleId="3B5F373AC5E544E5BC382DEBC5C05BF51">
    <w:name w:val="3B5F373AC5E544E5BC382DEBC5C05BF51"/>
    <w:rsid w:val="00001EA1"/>
    <w:pPr>
      <w:spacing w:after="120" w:line="240" w:lineRule="auto"/>
    </w:pPr>
    <w:rPr>
      <w:rFonts w:eastAsiaTheme="minorHAnsi"/>
      <w:szCs w:val="24"/>
    </w:rPr>
  </w:style>
  <w:style w:type="paragraph" w:customStyle="1" w:styleId="9CC3DB96D50F46A9B7B2001E371C42BA1">
    <w:name w:val="9CC3DB96D50F46A9B7B2001E371C42BA1"/>
    <w:rsid w:val="00001EA1"/>
    <w:pPr>
      <w:spacing w:after="120" w:line="240" w:lineRule="auto"/>
    </w:pPr>
    <w:rPr>
      <w:rFonts w:eastAsiaTheme="minorHAnsi"/>
      <w:szCs w:val="24"/>
    </w:rPr>
  </w:style>
  <w:style w:type="paragraph" w:customStyle="1" w:styleId="4AE5AB9932A34458849D70FACA0ADB4D2">
    <w:name w:val="4AE5AB9932A34458849D70FACA0ADB4D2"/>
    <w:rsid w:val="00001EA1"/>
    <w:pPr>
      <w:spacing w:after="120" w:line="240" w:lineRule="auto"/>
    </w:pPr>
    <w:rPr>
      <w:rFonts w:eastAsiaTheme="minorHAnsi"/>
      <w:szCs w:val="24"/>
    </w:rPr>
  </w:style>
  <w:style w:type="paragraph" w:customStyle="1" w:styleId="2465C474022F4A82BE69D74A81D1A4282">
    <w:name w:val="2465C474022F4A82BE69D74A81D1A4282"/>
    <w:rsid w:val="00001EA1"/>
    <w:pPr>
      <w:spacing w:after="120" w:line="240" w:lineRule="auto"/>
    </w:pPr>
    <w:rPr>
      <w:rFonts w:eastAsiaTheme="minorHAnsi"/>
      <w:szCs w:val="24"/>
    </w:rPr>
  </w:style>
  <w:style w:type="paragraph" w:customStyle="1" w:styleId="259709122E0E43628B230A1B5733F7C21">
    <w:name w:val="259709122E0E43628B230A1B5733F7C21"/>
    <w:rsid w:val="00001EA1"/>
    <w:pPr>
      <w:spacing w:after="120" w:line="240" w:lineRule="auto"/>
    </w:pPr>
    <w:rPr>
      <w:rFonts w:eastAsiaTheme="minorHAnsi"/>
      <w:szCs w:val="24"/>
    </w:rPr>
  </w:style>
  <w:style w:type="paragraph" w:customStyle="1" w:styleId="614ED0D8FFD7450C8CA58B5DE949E9361">
    <w:name w:val="614ED0D8FFD7450C8CA58B5DE949E9361"/>
    <w:rsid w:val="00001EA1"/>
    <w:pPr>
      <w:spacing w:after="120" w:line="240" w:lineRule="auto"/>
    </w:pPr>
    <w:rPr>
      <w:rFonts w:eastAsiaTheme="minorHAnsi"/>
      <w:szCs w:val="24"/>
    </w:rPr>
  </w:style>
  <w:style w:type="paragraph" w:customStyle="1" w:styleId="BCD12D6CB49E404293165235B5861183">
    <w:name w:val="BCD12D6CB49E404293165235B5861183"/>
    <w:rsid w:val="00001EA1"/>
  </w:style>
  <w:style w:type="paragraph" w:customStyle="1" w:styleId="CD84A868847C4A11AC963C0EA00B3EB72">
    <w:name w:val="CD84A868847C4A11AC963C0EA00B3EB72"/>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
    <w:name w:val="F0657B2065AB4E8896A52898BA9D08A82"/>
    <w:rsid w:val="00001EA1"/>
    <w:pPr>
      <w:spacing w:after="120" w:line="240" w:lineRule="auto"/>
    </w:pPr>
    <w:rPr>
      <w:rFonts w:eastAsiaTheme="minorHAnsi"/>
      <w:szCs w:val="24"/>
    </w:rPr>
  </w:style>
  <w:style w:type="paragraph" w:customStyle="1" w:styleId="D17908024721463F9A34915F7D8E8EF62">
    <w:name w:val="D17908024721463F9A34915F7D8E8EF62"/>
    <w:rsid w:val="00001EA1"/>
    <w:pPr>
      <w:spacing w:after="120" w:line="240" w:lineRule="auto"/>
    </w:pPr>
    <w:rPr>
      <w:rFonts w:eastAsiaTheme="minorHAnsi"/>
      <w:szCs w:val="24"/>
    </w:rPr>
  </w:style>
  <w:style w:type="paragraph" w:customStyle="1" w:styleId="B66B8281BE7340379AC34783FE1D89A02">
    <w:name w:val="B66B8281BE7340379AC34783FE1D89A02"/>
    <w:rsid w:val="00001EA1"/>
    <w:pPr>
      <w:spacing w:after="120" w:line="240" w:lineRule="auto"/>
    </w:pPr>
    <w:rPr>
      <w:rFonts w:eastAsiaTheme="minorHAnsi"/>
      <w:szCs w:val="24"/>
    </w:rPr>
  </w:style>
  <w:style w:type="paragraph" w:customStyle="1" w:styleId="3B5F373AC5E544E5BC382DEBC5C05BF52">
    <w:name w:val="3B5F373AC5E544E5BC382DEBC5C05BF52"/>
    <w:rsid w:val="00001EA1"/>
    <w:pPr>
      <w:spacing w:after="120" w:line="240" w:lineRule="auto"/>
    </w:pPr>
    <w:rPr>
      <w:rFonts w:eastAsiaTheme="minorHAnsi"/>
      <w:szCs w:val="24"/>
    </w:rPr>
  </w:style>
  <w:style w:type="paragraph" w:customStyle="1" w:styleId="9CC3DB96D50F46A9B7B2001E371C42BA2">
    <w:name w:val="9CC3DB96D50F46A9B7B2001E371C42BA2"/>
    <w:rsid w:val="00001EA1"/>
    <w:pPr>
      <w:spacing w:after="120" w:line="240" w:lineRule="auto"/>
    </w:pPr>
    <w:rPr>
      <w:rFonts w:eastAsiaTheme="minorHAnsi"/>
      <w:szCs w:val="24"/>
    </w:rPr>
  </w:style>
  <w:style w:type="paragraph" w:customStyle="1" w:styleId="4AE5AB9932A34458849D70FACA0ADB4D3">
    <w:name w:val="4AE5AB9932A34458849D70FACA0ADB4D3"/>
    <w:rsid w:val="00001EA1"/>
    <w:pPr>
      <w:spacing w:after="120" w:line="240" w:lineRule="auto"/>
    </w:pPr>
    <w:rPr>
      <w:rFonts w:eastAsiaTheme="minorHAnsi"/>
      <w:szCs w:val="24"/>
    </w:rPr>
  </w:style>
  <w:style w:type="paragraph" w:customStyle="1" w:styleId="2465C474022F4A82BE69D74A81D1A4283">
    <w:name w:val="2465C474022F4A82BE69D74A81D1A4283"/>
    <w:rsid w:val="00001EA1"/>
    <w:pPr>
      <w:spacing w:after="120" w:line="240" w:lineRule="auto"/>
    </w:pPr>
    <w:rPr>
      <w:rFonts w:eastAsiaTheme="minorHAnsi"/>
      <w:szCs w:val="24"/>
    </w:rPr>
  </w:style>
  <w:style w:type="paragraph" w:customStyle="1" w:styleId="259709122E0E43628B230A1B5733F7C22">
    <w:name w:val="259709122E0E43628B230A1B5733F7C22"/>
    <w:rsid w:val="00001EA1"/>
    <w:pPr>
      <w:spacing w:after="120" w:line="240" w:lineRule="auto"/>
    </w:pPr>
    <w:rPr>
      <w:rFonts w:eastAsiaTheme="minorHAnsi"/>
      <w:szCs w:val="24"/>
    </w:rPr>
  </w:style>
  <w:style w:type="paragraph" w:customStyle="1" w:styleId="614ED0D8FFD7450C8CA58B5DE949E9362">
    <w:name w:val="614ED0D8FFD7450C8CA58B5DE949E9362"/>
    <w:rsid w:val="00001EA1"/>
    <w:pPr>
      <w:spacing w:after="120" w:line="240" w:lineRule="auto"/>
    </w:pPr>
    <w:rPr>
      <w:rFonts w:eastAsiaTheme="minorHAnsi"/>
      <w:szCs w:val="24"/>
    </w:rPr>
  </w:style>
  <w:style w:type="paragraph" w:customStyle="1" w:styleId="BCD12D6CB49E404293165235B58611831">
    <w:name w:val="BCD12D6CB49E404293165235B58611831"/>
    <w:rsid w:val="00001EA1"/>
    <w:pPr>
      <w:spacing w:after="120" w:line="240" w:lineRule="auto"/>
    </w:pPr>
    <w:rPr>
      <w:rFonts w:eastAsiaTheme="minorHAnsi"/>
      <w:szCs w:val="24"/>
    </w:rPr>
  </w:style>
  <w:style w:type="paragraph" w:customStyle="1" w:styleId="CD84A868847C4A11AC963C0EA00B3EB73">
    <w:name w:val="CD84A868847C4A11AC963C0EA00B3EB73"/>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3">
    <w:name w:val="F0657B2065AB4E8896A52898BA9D08A83"/>
    <w:rsid w:val="00001EA1"/>
    <w:pPr>
      <w:spacing w:after="120" w:line="240" w:lineRule="auto"/>
    </w:pPr>
    <w:rPr>
      <w:rFonts w:eastAsiaTheme="minorHAnsi"/>
      <w:szCs w:val="24"/>
    </w:rPr>
  </w:style>
  <w:style w:type="paragraph" w:customStyle="1" w:styleId="D17908024721463F9A34915F7D8E8EF63">
    <w:name w:val="D17908024721463F9A34915F7D8E8EF63"/>
    <w:rsid w:val="00001EA1"/>
    <w:pPr>
      <w:spacing w:after="120" w:line="240" w:lineRule="auto"/>
    </w:pPr>
    <w:rPr>
      <w:rFonts w:eastAsiaTheme="minorHAnsi"/>
      <w:szCs w:val="24"/>
    </w:rPr>
  </w:style>
  <w:style w:type="paragraph" w:customStyle="1" w:styleId="B66B8281BE7340379AC34783FE1D89A03">
    <w:name w:val="B66B8281BE7340379AC34783FE1D89A03"/>
    <w:rsid w:val="00001EA1"/>
    <w:pPr>
      <w:spacing w:after="120" w:line="240" w:lineRule="auto"/>
    </w:pPr>
    <w:rPr>
      <w:rFonts w:eastAsiaTheme="minorHAnsi"/>
      <w:szCs w:val="24"/>
    </w:rPr>
  </w:style>
  <w:style w:type="paragraph" w:customStyle="1" w:styleId="3B5F373AC5E544E5BC382DEBC5C05BF53">
    <w:name w:val="3B5F373AC5E544E5BC382DEBC5C05BF53"/>
    <w:rsid w:val="00001EA1"/>
    <w:pPr>
      <w:spacing w:after="120" w:line="240" w:lineRule="auto"/>
    </w:pPr>
    <w:rPr>
      <w:rFonts w:eastAsiaTheme="minorHAnsi"/>
      <w:szCs w:val="24"/>
    </w:rPr>
  </w:style>
  <w:style w:type="paragraph" w:customStyle="1" w:styleId="9CC3DB96D50F46A9B7B2001E371C42BA3">
    <w:name w:val="9CC3DB96D50F46A9B7B2001E371C42BA3"/>
    <w:rsid w:val="00001EA1"/>
    <w:pPr>
      <w:spacing w:after="120" w:line="240" w:lineRule="auto"/>
    </w:pPr>
    <w:rPr>
      <w:rFonts w:eastAsiaTheme="minorHAnsi"/>
      <w:szCs w:val="24"/>
    </w:rPr>
  </w:style>
  <w:style w:type="paragraph" w:customStyle="1" w:styleId="4AE5AB9932A34458849D70FACA0ADB4D4">
    <w:name w:val="4AE5AB9932A34458849D70FACA0ADB4D4"/>
    <w:rsid w:val="00001EA1"/>
    <w:pPr>
      <w:spacing w:after="120" w:line="240" w:lineRule="auto"/>
    </w:pPr>
    <w:rPr>
      <w:rFonts w:eastAsiaTheme="minorHAnsi"/>
      <w:szCs w:val="24"/>
    </w:rPr>
  </w:style>
  <w:style w:type="paragraph" w:customStyle="1" w:styleId="2465C474022F4A82BE69D74A81D1A4284">
    <w:name w:val="2465C474022F4A82BE69D74A81D1A4284"/>
    <w:rsid w:val="00001EA1"/>
    <w:pPr>
      <w:spacing w:after="120" w:line="240" w:lineRule="auto"/>
    </w:pPr>
    <w:rPr>
      <w:rFonts w:eastAsiaTheme="minorHAnsi"/>
      <w:szCs w:val="24"/>
    </w:rPr>
  </w:style>
  <w:style w:type="paragraph" w:customStyle="1" w:styleId="259709122E0E43628B230A1B5733F7C23">
    <w:name w:val="259709122E0E43628B230A1B5733F7C23"/>
    <w:rsid w:val="00001EA1"/>
    <w:pPr>
      <w:spacing w:after="120" w:line="240" w:lineRule="auto"/>
    </w:pPr>
    <w:rPr>
      <w:rFonts w:eastAsiaTheme="minorHAnsi"/>
      <w:szCs w:val="24"/>
    </w:rPr>
  </w:style>
  <w:style w:type="paragraph" w:customStyle="1" w:styleId="614ED0D8FFD7450C8CA58B5DE949E9363">
    <w:name w:val="614ED0D8FFD7450C8CA58B5DE949E9363"/>
    <w:rsid w:val="00001EA1"/>
    <w:pPr>
      <w:spacing w:after="120" w:line="240" w:lineRule="auto"/>
    </w:pPr>
    <w:rPr>
      <w:rFonts w:eastAsiaTheme="minorHAnsi"/>
      <w:szCs w:val="24"/>
    </w:rPr>
  </w:style>
  <w:style w:type="paragraph" w:customStyle="1" w:styleId="BCD12D6CB49E404293165235B58611832">
    <w:name w:val="BCD12D6CB49E404293165235B58611832"/>
    <w:rsid w:val="00001EA1"/>
    <w:pPr>
      <w:spacing w:after="120" w:line="240" w:lineRule="auto"/>
    </w:pPr>
    <w:rPr>
      <w:rFonts w:eastAsiaTheme="minorHAnsi"/>
      <w:szCs w:val="24"/>
    </w:rPr>
  </w:style>
  <w:style w:type="paragraph" w:customStyle="1" w:styleId="CEFA2D8581D14CA58BCE0BD171CE071E">
    <w:name w:val="CEFA2D8581D14CA58BCE0BD171CE071E"/>
    <w:rsid w:val="00001EA1"/>
  </w:style>
  <w:style w:type="paragraph" w:customStyle="1" w:styleId="CD84A868847C4A11AC963C0EA00B3EB74">
    <w:name w:val="CD84A868847C4A11AC963C0EA00B3EB74"/>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4">
    <w:name w:val="F0657B2065AB4E8896A52898BA9D08A84"/>
    <w:rsid w:val="00001EA1"/>
    <w:pPr>
      <w:spacing w:after="120" w:line="240" w:lineRule="auto"/>
    </w:pPr>
    <w:rPr>
      <w:rFonts w:eastAsiaTheme="minorHAnsi"/>
      <w:szCs w:val="24"/>
    </w:rPr>
  </w:style>
  <w:style w:type="paragraph" w:customStyle="1" w:styleId="D17908024721463F9A34915F7D8E8EF64">
    <w:name w:val="D17908024721463F9A34915F7D8E8EF64"/>
    <w:rsid w:val="00001EA1"/>
    <w:pPr>
      <w:spacing w:after="120" w:line="240" w:lineRule="auto"/>
    </w:pPr>
    <w:rPr>
      <w:rFonts w:eastAsiaTheme="minorHAnsi"/>
      <w:szCs w:val="24"/>
    </w:rPr>
  </w:style>
  <w:style w:type="paragraph" w:customStyle="1" w:styleId="B66B8281BE7340379AC34783FE1D89A04">
    <w:name w:val="B66B8281BE7340379AC34783FE1D89A04"/>
    <w:rsid w:val="00001EA1"/>
    <w:pPr>
      <w:spacing w:after="120" w:line="240" w:lineRule="auto"/>
    </w:pPr>
    <w:rPr>
      <w:rFonts w:eastAsiaTheme="minorHAnsi"/>
      <w:szCs w:val="24"/>
    </w:rPr>
  </w:style>
  <w:style w:type="paragraph" w:customStyle="1" w:styleId="3B5F373AC5E544E5BC382DEBC5C05BF54">
    <w:name w:val="3B5F373AC5E544E5BC382DEBC5C05BF54"/>
    <w:rsid w:val="00001EA1"/>
    <w:pPr>
      <w:spacing w:after="120" w:line="240" w:lineRule="auto"/>
    </w:pPr>
    <w:rPr>
      <w:rFonts w:eastAsiaTheme="minorHAnsi"/>
      <w:szCs w:val="24"/>
    </w:rPr>
  </w:style>
  <w:style w:type="paragraph" w:customStyle="1" w:styleId="9CC3DB96D50F46A9B7B2001E371C42BA4">
    <w:name w:val="9CC3DB96D50F46A9B7B2001E371C42BA4"/>
    <w:rsid w:val="00001EA1"/>
    <w:pPr>
      <w:spacing w:after="120" w:line="240" w:lineRule="auto"/>
    </w:pPr>
    <w:rPr>
      <w:rFonts w:eastAsiaTheme="minorHAnsi"/>
      <w:szCs w:val="24"/>
    </w:rPr>
  </w:style>
  <w:style w:type="paragraph" w:customStyle="1" w:styleId="4AE5AB9932A34458849D70FACA0ADB4D5">
    <w:name w:val="4AE5AB9932A34458849D70FACA0ADB4D5"/>
    <w:rsid w:val="00001EA1"/>
    <w:pPr>
      <w:spacing w:after="120" w:line="240" w:lineRule="auto"/>
    </w:pPr>
    <w:rPr>
      <w:rFonts w:eastAsiaTheme="minorHAnsi"/>
      <w:szCs w:val="24"/>
    </w:rPr>
  </w:style>
  <w:style w:type="paragraph" w:customStyle="1" w:styleId="2465C474022F4A82BE69D74A81D1A4285">
    <w:name w:val="2465C474022F4A82BE69D74A81D1A4285"/>
    <w:rsid w:val="00001EA1"/>
    <w:pPr>
      <w:spacing w:after="120" w:line="240" w:lineRule="auto"/>
    </w:pPr>
    <w:rPr>
      <w:rFonts w:eastAsiaTheme="minorHAnsi"/>
      <w:szCs w:val="24"/>
    </w:rPr>
  </w:style>
  <w:style w:type="paragraph" w:customStyle="1" w:styleId="259709122E0E43628B230A1B5733F7C24">
    <w:name w:val="259709122E0E43628B230A1B5733F7C24"/>
    <w:rsid w:val="00001EA1"/>
    <w:pPr>
      <w:spacing w:after="120" w:line="240" w:lineRule="auto"/>
    </w:pPr>
    <w:rPr>
      <w:rFonts w:eastAsiaTheme="minorHAnsi"/>
      <w:szCs w:val="24"/>
    </w:rPr>
  </w:style>
  <w:style w:type="paragraph" w:customStyle="1" w:styleId="614ED0D8FFD7450C8CA58B5DE949E9364">
    <w:name w:val="614ED0D8FFD7450C8CA58B5DE949E9364"/>
    <w:rsid w:val="00001EA1"/>
    <w:pPr>
      <w:spacing w:after="120" w:line="240" w:lineRule="auto"/>
    </w:pPr>
    <w:rPr>
      <w:rFonts w:eastAsiaTheme="minorHAnsi"/>
      <w:szCs w:val="24"/>
    </w:rPr>
  </w:style>
  <w:style w:type="paragraph" w:customStyle="1" w:styleId="BCD12D6CB49E404293165235B58611833">
    <w:name w:val="BCD12D6CB49E404293165235B58611833"/>
    <w:rsid w:val="00001EA1"/>
    <w:pPr>
      <w:spacing w:after="120" w:line="240" w:lineRule="auto"/>
    </w:pPr>
    <w:rPr>
      <w:rFonts w:eastAsiaTheme="minorHAnsi"/>
      <w:szCs w:val="24"/>
    </w:rPr>
  </w:style>
  <w:style w:type="paragraph" w:customStyle="1" w:styleId="CEFA2D8581D14CA58BCE0BD171CE071E1">
    <w:name w:val="CEFA2D8581D14CA58BCE0BD171CE071E1"/>
    <w:rsid w:val="00001EA1"/>
    <w:pPr>
      <w:spacing w:after="120" w:line="240" w:lineRule="auto"/>
    </w:pPr>
    <w:rPr>
      <w:rFonts w:eastAsiaTheme="minorHAnsi"/>
      <w:szCs w:val="24"/>
    </w:rPr>
  </w:style>
  <w:style w:type="paragraph" w:customStyle="1" w:styleId="E3FAAE76C4CE4A87933774A8E52196D4">
    <w:name w:val="E3FAAE76C4CE4A87933774A8E52196D4"/>
    <w:rsid w:val="00001EA1"/>
  </w:style>
  <w:style w:type="paragraph" w:customStyle="1" w:styleId="82BE7DC37E5B482DB138677E44FDFFD6">
    <w:name w:val="82BE7DC37E5B482DB138677E44FDFFD6"/>
    <w:rsid w:val="00001EA1"/>
  </w:style>
  <w:style w:type="paragraph" w:customStyle="1" w:styleId="E7EFB0BEC6DA4D239328FB5C0F5853EE">
    <w:name w:val="E7EFB0BEC6DA4D239328FB5C0F5853EE"/>
    <w:rsid w:val="00001EA1"/>
  </w:style>
  <w:style w:type="paragraph" w:customStyle="1" w:styleId="4608428BF2724B5EA25540836A2859F7">
    <w:name w:val="4608428BF2724B5EA25540836A2859F7"/>
    <w:rsid w:val="00001EA1"/>
  </w:style>
  <w:style w:type="paragraph" w:customStyle="1" w:styleId="691FCD08D4A847AAA971E4DDA578D39F">
    <w:name w:val="691FCD08D4A847AAA971E4DDA578D39F"/>
    <w:rsid w:val="00001EA1"/>
  </w:style>
  <w:style w:type="paragraph" w:customStyle="1" w:styleId="C9BC17DB3F2C4E8FB7D736D4EBEA9A08">
    <w:name w:val="C9BC17DB3F2C4E8FB7D736D4EBEA9A08"/>
    <w:rsid w:val="00001EA1"/>
  </w:style>
  <w:style w:type="paragraph" w:customStyle="1" w:styleId="9500A4286DC24DFCA0521F150A911990">
    <w:name w:val="9500A4286DC24DFCA0521F150A911990"/>
    <w:rsid w:val="00001EA1"/>
  </w:style>
  <w:style w:type="paragraph" w:customStyle="1" w:styleId="A1351A2DDD0A4A55890799007270405E">
    <w:name w:val="A1351A2DDD0A4A55890799007270405E"/>
    <w:rsid w:val="00001EA1"/>
  </w:style>
  <w:style w:type="paragraph" w:customStyle="1" w:styleId="FD8C3C53ED6847DAB8F4B5202EC91600">
    <w:name w:val="FD8C3C53ED6847DAB8F4B5202EC91600"/>
    <w:rsid w:val="00001EA1"/>
  </w:style>
  <w:style w:type="paragraph" w:customStyle="1" w:styleId="B4AD35753651465F879F5A68B34B716D">
    <w:name w:val="B4AD35753651465F879F5A68B34B716D"/>
    <w:rsid w:val="00001EA1"/>
  </w:style>
  <w:style w:type="paragraph" w:customStyle="1" w:styleId="53380F5A33DC4EEBBF17C1A024EEA5E7">
    <w:name w:val="53380F5A33DC4EEBBF17C1A024EEA5E7"/>
    <w:rsid w:val="00001EA1"/>
  </w:style>
  <w:style w:type="paragraph" w:customStyle="1" w:styleId="84E8D30D9C35400B840003B34394125F">
    <w:name w:val="84E8D30D9C35400B840003B34394125F"/>
    <w:rsid w:val="00001EA1"/>
  </w:style>
  <w:style w:type="paragraph" w:customStyle="1" w:styleId="5B23ED1503BC498A8D4523D397D4E7F7">
    <w:name w:val="5B23ED1503BC498A8D4523D397D4E7F7"/>
    <w:rsid w:val="00001EA1"/>
  </w:style>
  <w:style w:type="paragraph" w:customStyle="1" w:styleId="3DF802094EF04337984A336BBC8BA944">
    <w:name w:val="3DF802094EF04337984A336BBC8BA944"/>
    <w:rsid w:val="00001EA1"/>
  </w:style>
  <w:style w:type="paragraph" w:customStyle="1" w:styleId="4CD729D50D6449C29580EA93A3991DD8">
    <w:name w:val="4CD729D50D6449C29580EA93A3991DD8"/>
    <w:rsid w:val="00001EA1"/>
  </w:style>
  <w:style w:type="paragraph" w:customStyle="1" w:styleId="6765D7C806B849DAAFB1EAEEC61236D6">
    <w:name w:val="6765D7C806B849DAAFB1EAEEC61236D6"/>
    <w:rsid w:val="00001EA1"/>
  </w:style>
  <w:style w:type="paragraph" w:customStyle="1" w:styleId="D8AF9004D1B24EF7BF07BC1613D1CD19">
    <w:name w:val="D8AF9004D1B24EF7BF07BC1613D1CD19"/>
    <w:rsid w:val="00001EA1"/>
  </w:style>
  <w:style w:type="paragraph" w:customStyle="1" w:styleId="27DF92A8FF7B4705A6BA5AC840785653">
    <w:name w:val="27DF92A8FF7B4705A6BA5AC840785653"/>
    <w:rsid w:val="00001EA1"/>
  </w:style>
  <w:style w:type="paragraph" w:customStyle="1" w:styleId="E21F9E2615E646A380C87F45DDEF7C9A">
    <w:name w:val="E21F9E2615E646A380C87F45DDEF7C9A"/>
    <w:rsid w:val="00001EA1"/>
  </w:style>
  <w:style w:type="paragraph" w:customStyle="1" w:styleId="48CADFE0E83E46DB91994B1C227A8547">
    <w:name w:val="48CADFE0E83E46DB91994B1C227A8547"/>
    <w:rsid w:val="00001EA1"/>
  </w:style>
  <w:style w:type="paragraph" w:customStyle="1" w:styleId="AF8F78CECFEB4986ABC3446C3A7E85C0">
    <w:name w:val="AF8F78CECFEB4986ABC3446C3A7E85C0"/>
    <w:rsid w:val="00001EA1"/>
  </w:style>
  <w:style w:type="paragraph" w:customStyle="1" w:styleId="CD84A868847C4A11AC963C0EA00B3EB75">
    <w:name w:val="CD84A868847C4A11AC963C0EA00B3EB75"/>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5">
    <w:name w:val="F0657B2065AB4E8896A52898BA9D08A85"/>
    <w:rsid w:val="00001EA1"/>
    <w:pPr>
      <w:spacing w:after="120" w:line="240" w:lineRule="auto"/>
    </w:pPr>
    <w:rPr>
      <w:rFonts w:eastAsiaTheme="minorHAnsi"/>
      <w:szCs w:val="24"/>
    </w:rPr>
  </w:style>
  <w:style w:type="paragraph" w:customStyle="1" w:styleId="D17908024721463F9A34915F7D8E8EF65">
    <w:name w:val="D17908024721463F9A34915F7D8E8EF65"/>
    <w:rsid w:val="00001EA1"/>
    <w:pPr>
      <w:spacing w:after="120" w:line="240" w:lineRule="auto"/>
    </w:pPr>
    <w:rPr>
      <w:rFonts w:eastAsiaTheme="minorHAnsi"/>
      <w:szCs w:val="24"/>
    </w:rPr>
  </w:style>
  <w:style w:type="paragraph" w:customStyle="1" w:styleId="B66B8281BE7340379AC34783FE1D89A05">
    <w:name w:val="B66B8281BE7340379AC34783FE1D89A05"/>
    <w:rsid w:val="00001EA1"/>
    <w:pPr>
      <w:spacing w:after="120" w:line="240" w:lineRule="auto"/>
    </w:pPr>
    <w:rPr>
      <w:rFonts w:eastAsiaTheme="minorHAnsi"/>
      <w:szCs w:val="24"/>
    </w:rPr>
  </w:style>
  <w:style w:type="paragraph" w:customStyle="1" w:styleId="3B5F373AC5E544E5BC382DEBC5C05BF55">
    <w:name w:val="3B5F373AC5E544E5BC382DEBC5C05BF55"/>
    <w:rsid w:val="00001EA1"/>
    <w:pPr>
      <w:spacing w:after="120" w:line="240" w:lineRule="auto"/>
    </w:pPr>
    <w:rPr>
      <w:rFonts w:eastAsiaTheme="minorHAnsi"/>
      <w:szCs w:val="24"/>
    </w:rPr>
  </w:style>
  <w:style w:type="paragraph" w:customStyle="1" w:styleId="9CC3DB96D50F46A9B7B2001E371C42BA5">
    <w:name w:val="9CC3DB96D50F46A9B7B2001E371C42BA5"/>
    <w:rsid w:val="00001EA1"/>
    <w:pPr>
      <w:spacing w:after="120" w:line="240" w:lineRule="auto"/>
    </w:pPr>
    <w:rPr>
      <w:rFonts w:eastAsiaTheme="minorHAnsi"/>
      <w:szCs w:val="24"/>
    </w:rPr>
  </w:style>
  <w:style w:type="paragraph" w:customStyle="1" w:styleId="4AE5AB9932A34458849D70FACA0ADB4D6">
    <w:name w:val="4AE5AB9932A34458849D70FACA0ADB4D6"/>
    <w:rsid w:val="00001EA1"/>
    <w:pPr>
      <w:spacing w:after="120" w:line="240" w:lineRule="auto"/>
    </w:pPr>
    <w:rPr>
      <w:rFonts w:eastAsiaTheme="minorHAnsi"/>
      <w:szCs w:val="24"/>
    </w:rPr>
  </w:style>
  <w:style w:type="paragraph" w:customStyle="1" w:styleId="2465C474022F4A82BE69D74A81D1A4286">
    <w:name w:val="2465C474022F4A82BE69D74A81D1A4286"/>
    <w:rsid w:val="00001EA1"/>
    <w:pPr>
      <w:spacing w:after="120" w:line="240" w:lineRule="auto"/>
    </w:pPr>
    <w:rPr>
      <w:rFonts w:eastAsiaTheme="minorHAnsi"/>
      <w:szCs w:val="24"/>
    </w:rPr>
  </w:style>
  <w:style w:type="paragraph" w:customStyle="1" w:styleId="259709122E0E43628B230A1B5733F7C25">
    <w:name w:val="259709122E0E43628B230A1B5733F7C25"/>
    <w:rsid w:val="00001EA1"/>
    <w:pPr>
      <w:spacing w:after="120" w:line="240" w:lineRule="auto"/>
    </w:pPr>
    <w:rPr>
      <w:rFonts w:eastAsiaTheme="minorHAnsi"/>
      <w:szCs w:val="24"/>
    </w:rPr>
  </w:style>
  <w:style w:type="paragraph" w:customStyle="1" w:styleId="614ED0D8FFD7450C8CA58B5DE949E9365">
    <w:name w:val="614ED0D8FFD7450C8CA58B5DE949E9365"/>
    <w:rsid w:val="00001EA1"/>
    <w:pPr>
      <w:spacing w:after="120" w:line="240" w:lineRule="auto"/>
    </w:pPr>
    <w:rPr>
      <w:rFonts w:eastAsiaTheme="minorHAnsi"/>
      <w:szCs w:val="24"/>
    </w:rPr>
  </w:style>
  <w:style w:type="paragraph" w:customStyle="1" w:styleId="BCD12D6CB49E404293165235B58611834">
    <w:name w:val="BCD12D6CB49E404293165235B58611834"/>
    <w:rsid w:val="00001EA1"/>
    <w:pPr>
      <w:spacing w:after="120" w:line="240" w:lineRule="auto"/>
    </w:pPr>
    <w:rPr>
      <w:rFonts w:eastAsiaTheme="minorHAnsi"/>
      <w:szCs w:val="24"/>
    </w:rPr>
  </w:style>
  <w:style w:type="paragraph" w:customStyle="1" w:styleId="CEFA2D8581D14CA58BCE0BD171CE071E2">
    <w:name w:val="CEFA2D8581D14CA58BCE0BD171CE071E2"/>
    <w:rsid w:val="00001EA1"/>
    <w:pPr>
      <w:spacing w:after="120" w:line="240" w:lineRule="auto"/>
    </w:pPr>
    <w:rPr>
      <w:rFonts w:eastAsiaTheme="minorHAnsi"/>
      <w:szCs w:val="24"/>
    </w:rPr>
  </w:style>
  <w:style w:type="paragraph" w:customStyle="1" w:styleId="B4AD35753651465F879F5A68B34B716D1">
    <w:name w:val="B4AD35753651465F879F5A68B34B716D1"/>
    <w:rsid w:val="00001EA1"/>
    <w:pPr>
      <w:spacing w:after="120" w:line="240" w:lineRule="auto"/>
    </w:pPr>
    <w:rPr>
      <w:rFonts w:eastAsiaTheme="minorHAnsi"/>
      <w:szCs w:val="24"/>
    </w:rPr>
  </w:style>
  <w:style w:type="paragraph" w:customStyle="1" w:styleId="53380F5A33DC4EEBBF17C1A024EEA5E71">
    <w:name w:val="53380F5A33DC4EEBBF17C1A024EEA5E71"/>
    <w:rsid w:val="00001EA1"/>
    <w:pPr>
      <w:spacing w:after="120" w:line="240" w:lineRule="auto"/>
    </w:pPr>
    <w:rPr>
      <w:rFonts w:eastAsiaTheme="minorHAnsi"/>
      <w:szCs w:val="24"/>
    </w:rPr>
  </w:style>
  <w:style w:type="paragraph" w:customStyle="1" w:styleId="84E8D30D9C35400B840003B34394125F1">
    <w:name w:val="84E8D30D9C35400B840003B34394125F1"/>
    <w:rsid w:val="00001EA1"/>
    <w:pPr>
      <w:spacing w:after="120" w:line="240" w:lineRule="auto"/>
    </w:pPr>
    <w:rPr>
      <w:rFonts w:eastAsiaTheme="minorHAnsi"/>
      <w:szCs w:val="24"/>
    </w:rPr>
  </w:style>
  <w:style w:type="paragraph" w:customStyle="1" w:styleId="5B23ED1503BC498A8D4523D397D4E7F71">
    <w:name w:val="5B23ED1503BC498A8D4523D397D4E7F71"/>
    <w:rsid w:val="00001EA1"/>
    <w:pPr>
      <w:spacing w:after="120" w:line="240" w:lineRule="auto"/>
    </w:pPr>
    <w:rPr>
      <w:rFonts w:eastAsiaTheme="minorHAnsi"/>
      <w:szCs w:val="24"/>
    </w:rPr>
  </w:style>
  <w:style w:type="paragraph" w:customStyle="1" w:styleId="3DF802094EF04337984A336BBC8BA9441">
    <w:name w:val="3DF802094EF04337984A336BBC8BA9441"/>
    <w:rsid w:val="00001EA1"/>
    <w:pPr>
      <w:spacing w:after="120" w:line="240" w:lineRule="auto"/>
    </w:pPr>
    <w:rPr>
      <w:rFonts w:eastAsiaTheme="minorHAnsi"/>
      <w:szCs w:val="24"/>
    </w:rPr>
  </w:style>
  <w:style w:type="paragraph" w:customStyle="1" w:styleId="4CD729D50D6449C29580EA93A3991DD81">
    <w:name w:val="4CD729D50D6449C29580EA93A3991DD81"/>
    <w:rsid w:val="00001EA1"/>
    <w:pPr>
      <w:spacing w:after="120" w:line="240" w:lineRule="auto"/>
    </w:pPr>
    <w:rPr>
      <w:rFonts w:eastAsiaTheme="minorHAnsi"/>
      <w:szCs w:val="24"/>
    </w:rPr>
  </w:style>
  <w:style w:type="paragraph" w:customStyle="1" w:styleId="6765D7C806B849DAAFB1EAEEC61236D61">
    <w:name w:val="6765D7C806B849DAAFB1EAEEC61236D61"/>
    <w:rsid w:val="00001EA1"/>
    <w:pPr>
      <w:spacing w:after="120" w:line="240" w:lineRule="auto"/>
    </w:pPr>
    <w:rPr>
      <w:rFonts w:eastAsiaTheme="minorHAnsi"/>
      <w:szCs w:val="24"/>
    </w:rPr>
  </w:style>
  <w:style w:type="paragraph" w:customStyle="1" w:styleId="D8AF9004D1B24EF7BF07BC1613D1CD191">
    <w:name w:val="D8AF9004D1B24EF7BF07BC1613D1CD191"/>
    <w:rsid w:val="00001EA1"/>
    <w:pPr>
      <w:spacing w:after="120" w:line="240" w:lineRule="auto"/>
    </w:pPr>
    <w:rPr>
      <w:rFonts w:eastAsiaTheme="minorHAnsi"/>
      <w:szCs w:val="24"/>
    </w:rPr>
  </w:style>
  <w:style w:type="paragraph" w:customStyle="1" w:styleId="27DF92A8FF7B4705A6BA5AC8407856531">
    <w:name w:val="27DF92A8FF7B4705A6BA5AC8407856531"/>
    <w:rsid w:val="00001EA1"/>
    <w:pPr>
      <w:spacing w:after="120" w:line="240" w:lineRule="auto"/>
    </w:pPr>
    <w:rPr>
      <w:rFonts w:eastAsiaTheme="minorHAnsi"/>
      <w:szCs w:val="24"/>
    </w:rPr>
  </w:style>
  <w:style w:type="paragraph" w:customStyle="1" w:styleId="E21F9E2615E646A380C87F45DDEF7C9A1">
    <w:name w:val="E21F9E2615E646A380C87F45DDEF7C9A1"/>
    <w:rsid w:val="00001EA1"/>
    <w:pPr>
      <w:spacing w:after="120" w:line="240" w:lineRule="auto"/>
    </w:pPr>
    <w:rPr>
      <w:rFonts w:eastAsiaTheme="minorHAnsi"/>
      <w:szCs w:val="24"/>
    </w:rPr>
  </w:style>
  <w:style w:type="paragraph" w:customStyle="1" w:styleId="48CADFE0E83E46DB91994B1C227A85471">
    <w:name w:val="48CADFE0E83E46DB91994B1C227A85471"/>
    <w:rsid w:val="00001EA1"/>
    <w:pPr>
      <w:spacing w:after="120" w:line="240" w:lineRule="auto"/>
    </w:pPr>
    <w:rPr>
      <w:rFonts w:eastAsiaTheme="minorHAnsi"/>
      <w:szCs w:val="24"/>
    </w:rPr>
  </w:style>
  <w:style w:type="paragraph" w:customStyle="1" w:styleId="AF8F78CECFEB4986ABC3446C3A7E85C01">
    <w:name w:val="AF8F78CECFEB4986ABC3446C3A7E85C01"/>
    <w:rsid w:val="00001EA1"/>
    <w:pPr>
      <w:spacing w:after="120" w:line="240" w:lineRule="auto"/>
    </w:pPr>
    <w:rPr>
      <w:rFonts w:eastAsiaTheme="minorHAnsi"/>
      <w:szCs w:val="24"/>
    </w:rPr>
  </w:style>
  <w:style w:type="paragraph" w:customStyle="1" w:styleId="CD84A868847C4A11AC963C0EA00B3EB76">
    <w:name w:val="CD84A868847C4A11AC963C0EA00B3EB76"/>
    <w:rsid w:val="00001EA1"/>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6">
    <w:name w:val="F0657B2065AB4E8896A52898BA9D08A86"/>
    <w:rsid w:val="00001EA1"/>
    <w:pPr>
      <w:spacing w:after="120" w:line="240" w:lineRule="auto"/>
    </w:pPr>
    <w:rPr>
      <w:rFonts w:eastAsiaTheme="minorHAnsi"/>
      <w:szCs w:val="24"/>
    </w:rPr>
  </w:style>
  <w:style w:type="paragraph" w:customStyle="1" w:styleId="D17908024721463F9A34915F7D8E8EF66">
    <w:name w:val="D17908024721463F9A34915F7D8E8EF66"/>
    <w:rsid w:val="00001EA1"/>
    <w:pPr>
      <w:spacing w:after="120" w:line="240" w:lineRule="auto"/>
    </w:pPr>
    <w:rPr>
      <w:rFonts w:eastAsiaTheme="minorHAnsi"/>
      <w:szCs w:val="24"/>
    </w:rPr>
  </w:style>
  <w:style w:type="paragraph" w:customStyle="1" w:styleId="B66B8281BE7340379AC34783FE1D89A06">
    <w:name w:val="B66B8281BE7340379AC34783FE1D89A06"/>
    <w:rsid w:val="00001EA1"/>
    <w:pPr>
      <w:spacing w:after="120" w:line="240" w:lineRule="auto"/>
    </w:pPr>
    <w:rPr>
      <w:rFonts w:eastAsiaTheme="minorHAnsi"/>
      <w:szCs w:val="24"/>
    </w:rPr>
  </w:style>
  <w:style w:type="paragraph" w:customStyle="1" w:styleId="3B5F373AC5E544E5BC382DEBC5C05BF56">
    <w:name w:val="3B5F373AC5E544E5BC382DEBC5C05BF56"/>
    <w:rsid w:val="00001EA1"/>
    <w:pPr>
      <w:spacing w:after="120" w:line="240" w:lineRule="auto"/>
    </w:pPr>
    <w:rPr>
      <w:rFonts w:eastAsiaTheme="minorHAnsi"/>
      <w:szCs w:val="24"/>
    </w:rPr>
  </w:style>
  <w:style w:type="paragraph" w:customStyle="1" w:styleId="9CC3DB96D50F46A9B7B2001E371C42BA6">
    <w:name w:val="9CC3DB96D50F46A9B7B2001E371C42BA6"/>
    <w:rsid w:val="00001EA1"/>
    <w:pPr>
      <w:spacing w:after="120" w:line="240" w:lineRule="auto"/>
    </w:pPr>
    <w:rPr>
      <w:rFonts w:eastAsiaTheme="minorHAnsi"/>
      <w:szCs w:val="24"/>
    </w:rPr>
  </w:style>
  <w:style w:type="paragraph" w:customStyle="1" w:styleId="4AE5AB9932A34458849D70FACA0ADB4D7">
    <w:name w:val="4AE5AB9932A34458849D70FACA0ADB4D7"/>
    <w:rsid w:val="00001EA1"/>
    <w:pPr>
      <w:spacing w:after="120" w:line="240" w:lineRule="auto"/>
    </w:pPr>
    <w:rPr>
      <w:rFonts w:eastAsiaTheme="minorHAnsi"/>
      <w:szCs w:val="24"/>
    </w:rPr>
  </w:style>
  <w:style w:type="paragraph" w:customStyle="1" w:styleId="2465C474022F4A82BE69D74A81D1A4287">
    <w:name w:val="2465C474022F4A82BE69D74A81D1A4287"/>
    <w:rsid w:val="00001EA1"/>
    <w:pPr>
      <w:spacing w:after="120" w:line="240" w:lineRule="auto"/>
    </w:pPr>
    <w:rPr>
      <w:rFonts w:eastAsiaTheme="minorHAnsi"/>
      <w:szCs w:val="24"/>
    </w:rPr>
  </w:style>
  <w:style w:type="paragraph" w:customStyle="1" w:styleId="259709122E0E43628B230A1B5733F7C26">
    <w:name w:val="259709122E0E43628B230A1B5733F7C26"/>
    <w:rsid w:val="00001EA1"/>
    <w:pPr>
      <w:spacing w:after="120" w:line="240" w:lineRule="auto"/>
    </w:pPr>
    <w:rPr>
      <w:rFonts w:eastAsiaTheme="minorHAnsi"/>
      <w:szCs w:val="24"/>
    </w:rPr>
  </w:style>
  <w:style w:type="paragraph" w:customStyle="1" w:styleId="614ED0D8FFD7450C8CA58B5DE949E9366">
    <w:name w:val="614ED0D8FFD7450C8CA58B5DE949E9366"/>
    <w:rsid w:val="00001EA1"/>
    <w:pPr>
      <w:spacing w:after="120" w:line="240" w:lineRule="auto"/>
    </w:pPr>
    <w:rPr>
      <w:rFonts w:eastAsiaTheme="minorHAnsi"/>
      <w:szCs w:val="24"/>
    </w:rPr>
  </w:style>
  <w:style w:type="paragraph" w:customStyle="1" w:styleId="BCD12D6CB49E404293165235B58611835">
    <w:name w:val="BCD12D6CB49E404293165235B58611835"/>
    <w:rsid w:val="00001EA1"/>
    <w:pPr>
      <w:spacing w:after="120" w:line="240" w:lineRule="auto"/>
    </w:pPr>
    <w:rPr>
      <w:rFonts w:eastAsiaTheme="minorHAnsi"/>
      <w:szCs w:val="24"/>
    </w:rPr>
  </w:style>
  <w:style w:type="paragraph" w:customStyle="1" w:styleId="CEFA2D8581D14CA58BCE0BD171CE071E3">
    <w:name w:val="CEFA2D8581D14CA58BCE0BD171CE071E3"/>
    <w:rsid w:val="00001EA1"/>
    <w:pPr>
      <w:spacing w:after="120" w:line="240" w:lineRule="auto"/>
    </w:pPr>
    <w:rPr>
      <w:rFonts w:eastAsiaTheme="minorHAnsi"/>
      <w:szCs w:val="24"/>
    </w:rPr>
  </w:style>
  <w:style w:type="paragraph" w:customStyle="1" w:styleId="B4AD35753651465F879F5A68B34B716D2">
    <w:name w:val="B4AD35753651465F879F5A68B34B716D2"/>
    <w:rsid w:val="00001EA1"/>
    <w:pPr>
      <w:spacing w:after="120" w:line="240" w:lineRule="auto"/>
    </w:pPr>
    <w:rPr>
      <w:rFonts w:eastAsiaTheme="minorHAnsi"/>
      <w:szCs w:val="24"/>
    </w:rPr>
  </w:style>
  <w:style w:type="paragraph" w:customStyle="1" w:styleId="53380F5A33DC4EEBBF17C1A024EEA5E72">
    <w:name w:val="53380F5A33DC4EEBBF17C1A024EEA5E72"/>
    <w:rsid w:val="00001EA1"/>
    <w:pPr>
      <w:spacing w:after="120" w:line="240" w:lineRule="auto"/>
    </w:pPr>
    <w:rPr>
      <w:rFonts w:eastAsiaTheme="minorHAnsi"/>
      <w:szCs w:val="24"/>
    </w:rPr>
  </w:style>
  <w:style w:type="paragraph" w:customStyle="1" w:styleId="84E8D30D9C35400B840003B34394125F2">
    <w:name w:val="84E8D30D9C35400B840003B34394125F2"/>
    <w:rsid w:val="00001EA1"/>
    <w:pPr>
      <w:spacing w:after="120" w:line="240" w:lineRule="auto"/>
    </w:pPr>
    <w:rPr>
      <w:rFonts w:eastAsiaTheme="minorHAnsi"/>
      <w:szCs w:val="24"/>
    </w:rPr>
  </w:style>
  <w:style w:type="paragraph" w:customStyle="1" w:styleId="5B23ED1503BC498A8D4523D397D4E7F72">
    <w:name w:val="5B23ED1503BC498A8D4523D397D4E7F72"/>
    <w:rsid w:val="00001EA1"/>
    <w:pPr>
      <w:spacing w:after="120" w:line="240" w:lineRule="auto"/>
    </w:pPr>
    <w:rPr>
      <w:rFonts w:eastAsiaTheme="minorHAnsi"/>
      <w:szCs w:val="24"/>
    </w:rPr>
  </w:style>
  <w:style w:type="paragraph" w:customStyle="1" w:styleId="3DF802094EF04337984A336BBC8BA9442">
    <w:name w:val="3DF802094EF04337984A336BBC8BA9442"/>
    <w:rsid w:val="00001EA1"/>
    <w:pPr>
      <w:spacing w:after="120" w:line="240" w:lineRule="auto"/>
    </w:pPr>
    <w:rPr>
      <w:rFonts w:eastAsiaTheme="minorHAnsi"/>
      <w:szCs w:val="24"/>
    </w:rPr>
  </w:style>
  <w:style w:type="paragraph" w:customStyle="1" w:styleId="4CD729D50D6449C29580EA93A3991DD82">
    <w:name w:val="4CD729D50D6449C29580EA93A3991DD82"/>
    <w:rsid w:val="00001EA1"/>
    <w:pPr>
      <w:spacing w:after="120" w:line="240" w:lineRule="auto"/>
    </w:pPr>
    <w:rPr>
      <w:rFonts w:eastAsiaTheme="minorHAnsi"/>
      <w:szCs w:val="24"/>
    </w:rPr>
  </w:style>
  <w:style w:type="paragraph" w:customStyle="1" w:styleId="6765D7C806B849DAAFB1EAEEC61236D62">
    <w:name w:val="6765D7C806B849DAAFB1EAEEC61236D62"/>
    <w:rsid w:val="00001EA1"/>
    <w:pPr>
      <w:spacing w:after="120" w:line="240" w:lineRule="auto"/>
    </w:pPr>
    <w:rPr>
      <w:rFonts w:eastAsiaTheme="minorHAnsi"/>
      <w:szCs w:val="24"/>
    </w:rPr>
  </w:style>
  <w:style w:type="paragraph" w:customStyle="1" w:styleId="D8AF9004D1B24EF7BF07BC1613D1CD192">
    <w:name w:val="D8AF9004D1B24EF7BF07BC1613D1CD192"/>
    <w:rsid w:val="00001EA1"/>
    <w:pPr>
      <w:spacing w:after="120" w:line="240" w:lineRule="auto"/>
    </w:pPr>
    <w:rPr>
      <w:rFonts w:eastAsiaTheme="minorHAnsi"/>
      <w:szCs w:val="24"/>
    </w:rPr>
  </w:style>
  <w:style w:type="paragraph" w:customStyle="1" w:styleId="27DF92A8FF7B4705A6BA5AC8407856532">
    <w:name w:val="27DF92A8FF7B4705A6BA5AC8407856532"/>
    <w:rsid w:val="00001EA1"/>
    <w:pPr>
      <w:spacing w:after="120" w:line="240" w:lineRule="auto"/>
    </w:pPr>
    <w:rPr>
      <w:rFonts w:eastAsiaTheme="minorHAnsi"/>
      <w:szCs w:val="24"/>
    </w:rPr>
  </w:style>
  <w:style w:type="paragraph" w:customStyle="1" w:styleId="E21F9E2615E646A380C87F45DDEF7C9A2">
    <w:name w:val="E21F9E2615E646A380C87F45DDEF7C9A2"/>
    <w:rsid w:val="00001EA1"/>
    <w:pPr>
      <w:spacing w:after="120" w:line="240" w:lineRule="auto"/>
    </w:pPr>
    <w:rPr>
      <w:rFonts w:eastAsiaTheme="minorHAnsi"/>
      <w:szCs w:val="24"/>
    </w:rPr>
  </w:style>
  <w:style w:type="paragraph" w:customStyle="1" w:styleId="48CADFE0E83E46DB91994B1C227A85472">
    <w:name w:val="48CADFE0E83E46DB91994B1C227A85472"/>
    <w:rsid w:val="00001EA1"/>
    <w:pPr>
      <w:spacing w:after="120" w:line="240" w:lineRule="auto"/>
    </w:pPr>
    <w:rPr>
      <w:rFonts w:eastAsiaTheme="minorHAnsi"/>
      <w:szCs w:val="24"/>
    </w:rPr>
  </w:style>
  <w:style w:type="paragraph" w:customStyle="1" w:styleId="AF8F78CECFEB4986ABC3446C3A7E85C02">
    <w:name w:val="AF8F78CECFEB4986ABC3446C3A7E85C02"/>
    <w:rsid w:val="00001EA1"/>
    <w:pPr>
      <w:spacing w:after="120" w:line="240" w:lineRule="auto"/>
    </w:pPr>
    <w:rPr>
      <w:rFonts w:eastAsiaTheme="minorHAnsi"/>
      <w:szCs w:val="24"/>
    </w:rPr>
  </w:style>
  <w:style w:type="paragraph" w:customStyle="1" w:styleId="CD84A868847C4A11AC963C0EA00B3EB77">
    <w:name w:val="CD84A868847C4A11AC963C0EA00B3EB77"/>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7">
    <w:name w:val="F0657B2065AB4E8896A52898BA9D08A87"/>
    <w:rsid w:val="00CB0550"/>
    <w:pPr>
      <w:spacing w:after="120" w:line="240" w:lineRule="auto"/>
    </w:pPr>
    <w:rPr>
      <w:rFonts w:eastAsiaTheme="minorHAnsi"/>
      <w:szCs w:val="24"/>
    </w:rPr>
  </w:style>
  <w:style w:type="paragraph" w:customStyle="1" w:styleId="D17908024721463F9A34915F7D8E8EF67">
    <w:name w:val="D17908024721463F9A34915F7D8E8EF67"/>
    <w:rsid w:val="00CB0550"/>
    <w:pPr>
      <w:spacing w:after="120" w:line="240" w:lineRule="auto"/>
    </w:pPr>
    <w:rPr>
      <w:rFonts w:eastAsiaTheme="minorHAnsi"/>
      <w:szCs w:val="24"/>
    </w:rPr>
  </w:style>
  <w:style w:type="paragraph" w:customStyle="1" w:styleId="B66B8281BE7340379AC34783FE1D89A07">
    <w:name w:val="B66B8281BE7340379AC34783FE1D89A07"/>
    <w:rsid w:val="00CB0550"/>
    <w:pPr>
      <w:spacing w:after="120" w:line="240" w:lineRule="auto"/>
    </w:pPr>
    <w:rPr>
      <w:rFonts w:eastAsiaTheme="minorHAnsi"/>
      <w:szCs w:val="24"/>
    </w:rPr>
  </w:style>
  <w:style w:type="paragraph" w:customStyle="1" w:styleId="3B5F373AC5E544E5BC382DEBC5C05BF57">
    <w:name w:val="3B5F373AC5E544E5BC382DEBC5C05BF57"/>
    <w:rsid w:val="00CB0550"/>
    <w:pPr>
      <w:spacing w:after="120" w:line="240" w:lineRule="auto"/>
    </w:pPr>
    <w:rPr>
      <w:rFonts w:eastAsiaTheme="minorHAnsi"/>
      <w:szCs w:val="24"/>
    </w:rPr>
  </w:style>
  <w:style w:type="paragraph" w:customStyle="1" w:styleId="9CC3DB96D50F46A9B7B2001E371C42BA7">
    <w:name w:val="9CC3DB96D50F46A9B7B2001E371C42BA7"/>
    <w:rsid w:val="00CB0550"/>
    <w:pPr>
      <w:spacing w:after="120" w:line="240" w:lineRule="auto"/>
    </w:pPr>
    <w:rPr>
      <w:rFonts w:eastAsiaTheme="minorHAnsi"/>
      <w:szCs w:val="24"/>
    </w:rPr>
  </w:style>
  <w:style w:type="paragraph" w:customStyle="1" w:styleId="4AE5AB9932A34458849D70FACA0ADB4D8">
    <w:name w:val="4AE5AB9932A34458849D70FACA0ADB4D8"/>
    <w:rsid w:val="00CB0550"/>
    <w:pPr>
      <w:spacing w:after="120" w:line="240" w:lineRule="auto"/>
    </w:pPr>
    <w:rPr>
      <w:rFonts w:eastAsiaTheme="minorHAnsi"/>
      <w:szCs w:val="24"/>
    </w:rPr>
  </w:style>
  <w:style w:type="paragraph" w:customStyle="1" w:styleId="2465C474022F4A82BE69D74A81D1A4288">
    <w:name w:val="2465C474022F4A82BE69D74A81D1A4288"/>
    <w:rsid w:val="00CB0550"/>
    <w:pPr>
      <w:spacing w:after="120" w:line="240" w:lineRule="auto"/>
    </w:pPr>
    <w:rPr>
      <w:rFonts w:eastAsiaTheme="minorHAnsi"/>
      <w:szCs w:val="24"/>
    </w:rPr>
  </w:style>
  <w:style w:type="paragraph" w:customStyle="1" w:styleId="259709122E0E43628B230A1B5733F7C27">
    <w:name w:val="259709122E0E43628B230A1B5733F7C27"/>
    <w:rsid w:val="00CB0550"/>
    <w:pPr>
      <w:spacing w:after="120" w:line="240" w:lineRule="auto"/>
    </w:pPr>
    <w:rPr>
      <w:rFonts w:eastAsiaTheme="minorHAnsi"/>
      <w:szCs w:val="24"/>
    </w:rPr>
  </w:style>
  <w:style w:type="paragraph" w:customStyle="1" w:styleId="614ED0D8FFD7450C8CA58B5DE949E9367">
    <w:name w:val="614ED0D8FFD7450C8CA58B5DE949E9367"/>
    <w:rsid w:val="00CB0550"/>
    <w:pPr>
      <w:spacing w:after="120" w:line="240" w:lineRule="auto"/>
    </w:pPr>
    <w:rPr>
      <w:rFonts w:eastAsiaTheme="minorHAnsi"/>
      <w:szCs w:val="24"/>
    </w:rPr>
  </w:style>
  <w:style w:type="paragraph" w:customStyle="1" w:styleId="BCD12D6CB49E404293165235B58611836">
    <w:name w:val="BCD12D6CB49E404293165235B58611836"/>
    <w:rsid w:val="00CB0550"/>
    <w:pPr>
      <w:spacing w:after="120" w:line="240" w:lineRule="auto"/>
    </w:pPr>
    <w:rPr>
      <w:rFonts w:eastAsiaTheme="minorHAnsi"/>
      <w:szCs w:val="24"/>
    </w:rPr>
  </w:style>
  <w:style w:type="paragraph" w:customStyle="1" w:styleId="CEFA2D8581D14CA58BCE0BD171CE071E4">
    <w:name w:val="CEFA2D8581D14CA58BCE0BD171CE071E4"/>
    <w:rsid w:val="00CB0550"/>
    <w:pPr>
      <w:spacing w:after="120" w:line="240" w:lineRule="auto"/>
    </w:pPr>
    <w:rPr>
      <w:rFonts w:eastAsiaTheme="minorHAnsi"/>
      <w:szCs w:val="24"/>
    </w:rPr>
  </w:style>
  <w:style w:type="paragraph" w:customStyle="1" w:styleId="B4AD35753651465F879F5A68B34B716D3">
    <w:name w:val="B4AD35753651465F879F5A68B34B716D3"/>
    <w:rsid w:val="00CB0550"/>
    <w:pPr>
      <w:spacing w:after="120" w:line="240" w:lineRule="auto"/>
    </w:pPr>
    <w:rPr>
      <w:rFonts w:eastAsiaTheme="minorHAnsi"/>
      <w:szCs w:val="24"/>
    </w:rPr>
  </w:style>
  <w:style w:type="paragraph" w:customStyle="1" w:styleId="53380F5A33DC4EEBBF17C1A024EEA5E73">
    <w:name w:val="53380F5A33DC4EEBBF17C1A024EEA5E73"/>
    <w:rsid w:val="00CB0550"/>
    <w:pPr>
      <w:spacing w:after="120" w:line="240" w:lineRule="auto"/>
    </w:pPr>
    <w:rPr>
      <w:rFonts w:eastAsiaTheme="minorHAnsi"/>
      <w:szCs w:val="24"/>
    </w:rPr>
  </w:style>
  <w:style w:type="paragraph" w:customStyle="1" w:styleId="84E8D30D9C35400B840003B34394125F3">
    <w:name w:val="84E8D30D9C35400B840003B34394125F3"/>
    <w:rsid w:val="00CB0550"/>
    <w:pPr>
      <w:spacing w:after="120" w:line="240" w:lineRule="auto"/>
    </w:pPr>
    <w:rPr>
      <w:rFonts w:eastAsiaTheme="minorHAnsi"/>
      <w:szCs w:val="24"/>
    </w:rPr>
  </w:style>
  <w:style w:type="paragraph" w:customStyle="1" w:styleId="5B23ED1503BC498A8D4523D397D4E7F73">
    <w:name w:val="5B23ED1503BC498A8D4523D397D4E7F73"/>
    <w:rsid w:val="00CB0550"/>
    <w:pPr>
      <w:spacing w:after="120" w:line="240" w:lineRule="auto"/>
    </w:pPr>
    <w:rPr>
      <w:rFonts w:eastAsiaTheme="minorHAnsi"/>
      <w:szCs w:val="24"/>
    </w:rPr>
  </w:style>
  <w:style w:type="paragraph" w:customStyle="1" w:styleId="3DF802094EF04337984A336BBC8BA9443">
    <w:name w:val="3DF802094EF04337984A336BBC8BA9443"/>
    <w:rsid w:val="00CB0550"/>
    <w:pPr>
      <w:spacing w:after="120" w:line="240" w:lineRule="auto"/>
    </w:pPr>
    <w:rPr>
      <w:rFonts w:eastAsiaTheme="minorHAnsi"/>
      <w:szCs w:val="24"/>
    </w:rPr>
  </w:style>
  <w:style w:type="paragraph" w:customStyle="1" w:styleId="4CD729D50D6449C29580EA93A3991DD83">
    <w:name w:val="4CD729D50D6449C29580EA93A3991DD83"/>
    <w:rsid w:val="00CB0550"/>
    <w:pPr>
      <w:spacing w:after="120" w:line="240" w:lineRule="auto"/>
    </w:pPr>
    <w:rPr>
      <w:rFonts w:eastAsiaTheme="minorHAnsi"/>
      <w:szCs w:val="24"/>
    </w:rPr>
  </w:style>
  <w:style w:type="paragraph" w:customStyle="1" w:styleId="6765D7C806B849DAAFB1EAEEC61236D63">
    <w:name w:val="6765D7C806B849DAAFB1EAEEC61236D63"/>
    <w:rsid w:val="00CB0550"/>
    <w:pPr>
      <w:spacing w:after="120" w:line="240" w:lineRule="auto"/>
    </w:pPr>
    <w:rPr>
      <w:rFonts w:eastAsiaTheme="minorHAnsi"/>
      <w:szCs w:val="24"/>
    </w:rPr>
  </w:style>
  <w:style w:type="paragraph" w:customStyle="1" w:styleId="D8AF9004D1B24EF7BF07BC1613D1CD193">
    <w:name w:val="D8AF9004D1B24EF7BF07BC1613D1CD193"/>
    <w:rsid w:val="00CB0550"/>
    <w:pPr>
      <w:spacing w:after="120" w:line="240" w:lineRule="auto"/>
    </w:pPr>
    <w:rPr>
      <w:rFonts w:eastAsiaTheme="minorHAnsi"/>
      <w:szCs w:val="24"/>
    </w:rPr>
  </w:style>
  <w:style w:type="paragraph" w:customStyle="1" w:styleId="27DF92A8FF7B4705A6BA5AC8407856533">
    <w:name w:val="27DF92A8FF7B4705A6BA5AC8407856533"/>
    <w:rsid w:val="00CB0550"/>
    <w:pPr>
      <w:spacing w:after="120" w:line="240" w:lineRule="auto"/>
    </w:pPr>
    <w:rPr>
      <w:rFonts w:eastAsiaTheme="minorHAnsi"/>
      <w:szCs w:val="24"/>
    </w:rPr>
  </w:style>
  <w:style w:type="paragraph" w:customStyle="1" w:styleId="E21F9E2615E646A380C87F45DDEF7C9A3">
    <w:name w:val="E21F9E2615E646A380C87F45DDEF7C9A3"/>
    <w:rsid w:val="00CB0550"/>
    <w:pPr>
      <w:spacing w:after="120" w:line="240" w:lineRule="auto"/>
    </w:pPr>
    <w:rPr>
      <w:rFonts w:eastAsiaTheme="minorHAnsi"/>
      <w:szCs w:val="24"/>
    </w:rPr>
  </w:style>
  <w:style w:type="paragraph" w:customStyle="1" w:styleId="48CADFE0E83E46DB91994B1C227A85473">
    <w:name w:val="48CADFE0E83E46DB91994B1C227A85473"/>
    <w:rsid w:val="00CB0550"/>
    <w:pPr>
      <w:spacing w:after="120" w:line="240" w:lineRule="auto"/>
    </w:pPr>
    <w:rPr>
      <w:rFonts w:eastAsiaTheme="minorHAnsi"/>
      <w:szCs w:val="24"/>
    </w:rPr>
  </w:style>
  <w:style w:type="paragraph" w:customStyle="1" w:styleId="AF8F78CECFEB4986ABC3446C3A7E85C03">
    <w:name w:val="AF8F78CECFEB4986ABC3446C3A7E85C03"/>
    <w:rsid w:val="00CB0550"/>
    <w:pPr>
      <w:spacing w:after="120" w:line="240" w:lineRule="auto"/>
    </w:pPr>
    <w:rPr>
      <w:rFonts w:eastAsiaTheme="minorHAnsi"/>
      <w:szCs w:val="24"/>
    </w:rPr>
  </w:style>
  <w:style w:type="paragraph" w:customStyle="1" w:styleId="CD84A868847C4A11AC963C0EA00B3EB78">
    <w:name w:val="CD84A868847C4A11AC963C0EA00B3EB78"/>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8">
    <w:name w:val="F0657B2065AB4E8896A52898BA9D08A88"/>
    <w:rsid w:val="00CB0550"/>
    <w:pPr>
      <w:spacing w:after="120" w:line="240" w:lineRule="auto"/>
    </w:pPr>
    <w:rPr>
      <w:rFonts w:eastAsiaTheme="minorHAnsi"/>
      <w:szCs w:val="24"/>
    </w:rPr>
  </w:style>
  <w:style w:type="paragraph" w:customStyle="1" w:styleId="D17908024721463F9A34915F7D8E8EF68">
    <w:name w:val="D17908024721463F9A34915F7D8E8EF68"/>
    <w:rsid w:val="00CB0550"/>
    <w:pPr>
      <w:spacing w:after="120" w:line="240" w:lineRule="auto"/>
    </w:pPr>
    <w:rPr>
      <w:rFonts w:eastAsiaTheme="minorHAnsi"/>
      <w:szCs w:val="24"/>
    </w:rPr>
  </w:style>
  <w:style w:type="paragraph" w:customStyle="1" w:styleId="B66B8281BE7340379AC34783FE1D89A08">
    <w:name w:val="B66B8281BE7340379AC34783FE1D89A08"/>
    <w:rsid w:val="00CB0550"/>
    <w:pPr>
      <w:spacing w:after="120" w:line="240" w:lineRule="auto"/>
    </w:pPr>
    <w:rPr>
      <w:rFonts w:eastAsiaTheme="minorHAnsi"/>
      <w:szCs w:val="24"/>
    </w:rPr>
  </w:style>
  <w:style w:type="paragraph" w:customStyle="1" w:styleId="3B5F373AC5E544E5BC382DEBC5C05BF58">
    <w:name w:val="3B5F373AC5E544E5BC382DEBC5C05BF58"/>
    <w:rsid w:val="00CB0550"/>
    <w:pPr>
      <w:spacing w:after="120" w:line="240" w:lineRule="auto"/>
    </w:pPr>
    <w:rPr>
      <w:rFonts w:eastAsiaTheme="minorHAnsi"/>
      <w:szCs w:val="24"/>
    </w:rPr>
  </w:style>
  <w:style w:type="paragraph" w:customStyle="1" w:styleId="9CC3DB96D50F46A9B7B2001E371C42BA8">
    <w:name w:val="9CC3DB96D50F46A9B7B2001E371C42BA8"/>
    <w:rsid w:val="00CB0550"/>
    <w:pPr>
      <w:spacing w:after="120" w:line="240" w:lineRule="auto"/>
    </w:pPr>
    <w:rPr>
      <w:rFonts w:eastAsiaTheme="minorHAnsi"/>
      <w:szCs w:val="24"/>
    </w:rPr>
  </w:style>
  <w:style w:type="paragraph" w:customStyle="1" w:styleId="4AE5AB9932A34458849D70FACA0ADB4D9">
    <w:name w:val="4AE5AB9932A34458849D70FACA0ADB4D9"/>
    <w:rsid w:val="00CB0550"/>
    <w:pPr>
      <w:spacing w:after="120" w:line="240" w:lineRule="auto"/>
    </w:pPr>
    <w:rPr>
      <w:rFonts w:eastAsiaTheme="minorHAnsi"/>
      <w:szCs w:val="24"/>
    </w:rPr>
  </w:style>
  <w:style w:type="paragraph" w:customStyle="1" w:styleId="2465C474022F4A82BE69D74A81D1A4289">
    <w:name w:val="2465C474022F4A82BE69D74A81D1A4289"/>
    <w:rsid w:val="00CB0550"/>
    <w:pPr>
      <w:spacing w:after="120" w:line="240" w:lineRule="auto"/>
    </w:pPr>
    <w:rPr>
      <w:rFonts w:eastAsiaTheme="minorHAnsi"/>
      <w:szCs w:val="24"/>
    </w:rPr>
  </w:style>
  <w:style w:type="paragraph" w:customStyle="1" w:styleId="259709122E0E43628B230A1B5733F7C28">
    <w:name w:val="259709122E0E43628B230A1B5733F7C28"/>
    <w:rsid w:val="00CB0550"/>
    <w:pPr>
      <w:spacing w:after="120" w:line="240" w:lineRule="auto"/>
    </w:pPr>
    <w:rPr>
      <w:rFonts w:eastAsiaTheme="minorHAnsi"/>
      <w:szCs w:val="24"/>
    </w:rPr>
  </w:style>
  <w:style w:type="paragraph" w:customStyle="1" w:styleId="614ED0D8FFD7450C8CA58B5DE949E9368">
    <w:name w:val="614ED0D8FFD7450C8CA58B5DE949E9368"/>
    <w:rsid w:val="00CB0550"/>
    <w:pPr>
      <w:spacing w:after="120" w:line="240" w:lineRule="auto"/>
    </w:pPr>
    <w:rPr>
      <w:rFonts w:eastAsiaTheme="minorHAnsi"/>
      <w:szCs w:val="24"/>
    </w:rPr>
  </w:style>
  <w:style w:type="paragraph" w:customStyle="1" w:styleId="BCD12D6CB49E404293165235B58611837">
    <w:name w:val="BCD12D6CB49E404293165235B58611837"/>
    <w:rsid w:val="00CB0550"/>
    <w:pPr>
      <w:spacing w:after="120" w:line="240" w:lineRule="auto"/>
    </w:pPr>
    <w:rPr>
      <w:rFonts w:eastAsiaTheme="minorHAnsi"/>
      <w:szCs w:val="24"/>
    </w:rPr>
  </w:style>
  <w:style w:type="paragraph" w:customStyle="1" w:styleId="CEFA2D8581D14CA58BCE0BD171CE071E5">
    <w:name w:val="CEFA2D8581D14CA58BCE0BD171CE071E5"/>
    <w:rsid w:val="00CB0550"/>
    <w:pPr>
      <w:spacing w:after="120" w:line="240" w:lineRule="auto"/>
    </w:pPr>
    <w:rPr>
      <w:rFonts w:eastAsiaTheme="minorHAnsi"/>
      <w:szCs w:val="24"/>
    </w:rPr>
  </w:style>
  <w:style w:type="paragraph" w:customStyle="1" w:styleId="B4AD35753651465F879F5A68B34B716D4">
    <w:name w:val="B4AD35753651465F879F5A68B34B716D4"/>
    <w:rsid w:val="00CB0550"/>
    <w:pPr>
      <w:spacing w:after="120" w:line="240" w:lineRule="auto"/>
    </w:pPr>
    <w:rPr>
      <w:rFonts w:eastAsiaTheme="minorHAnsi"/>
      <w:szCs w:val="24"/>
    </w:rPr>
  </w:style>
  <w:style w:type="paragraph" w:customStyle="1" w:styleId="53380F5A33DC4EEBBF17C1A024EEA5E74">
    <w:name w:val="53380F5A33DC4EEBBF17C1A024EEA5E74"/>
    <w:rsid w:val="00CB0550"/>
    <w:pPr>
      <w:spacing w:after="120" w:line="240" w:lineRule="auto"/>
    </w:pPr>
    <w:rPr>
      <w:rFonts w:eastAsiaTheme="minorHAnsi"/>
      <w:szCs w:val="24"/>
    </w:rPr>
  </w:style>
  <w:style w:type="paragraph" w:customStyle="1" w:styleId="84E8D30D9C35400B840003B34394125F4">
    <w:name w:val="84E8D30D9C35400B840003B34394125F4"/>
    <w:rsid w:val="00CB0550"/>
    <w:pPr>
      <w:spacing w:after="120" w:line="240" w:lineRule="auto"/>
    </w:pPr>
    <w:rPr>
      <w:rFonts w:eastAsiaTheme="minorHAnsi"/>
      <w:szCs w:val="24"/>
    </w:rPr>
  </w:style>
  <w:style w:type="paragraph" w:customStyle="1" w:styleId="5B23ED1503BC498A8D4523D397D4E7F74">
    <w:name w:val="5B23ED1503BC498A8D4523D397D4E7F74"/>
    <w:rsid w:val="00CB0550"/>
    <w:pPr>
      <w:spacing w:after="120" w:line="240" w:lineRule="auto"/>
    </w:pPr>
    <w:rPr>
      <w:rFonts w:eastAsiaTheme="minorHAnsi"/>
      <w:szCs w:val="24"/>
    </w:rPr>
  </w:style>
  <w:style w:type="paragraph" w:customStyle="1" w:styleId="3DF802094EF04337984A336BBC8BA9444">
    <w:name w:val="3DF802094EF04337984A336BBC8BA9444"/>
    <w:rsid w:val="00CB0550"/>
    <w:pPr>
      <w:spacing w:after="120" w:line="240" w:lineRule="auto"/>
    </w:pPr>
    <w:rPr>
      <w:rFonts w:eastAsiaTheme="minorHAnsi"/>
      <w:szCs w:val="24"/>
    </w:rPr>
  </w:style>
  <w:style w:type="paragraph" w:customStyle="1" w:styleId="4CD729D50D6449C29580EA93A3991DD84">
    <w:name w:val="4CD729D50D6449C29580EA93A3991DD84"/>
    <w:rsid w:val="00CB0550"/>
    <w:pPr>
      <w:spacing w:after="120" w:line="240" w:lineRule="auto"/>
    </w:pPr>
    <w:rPr>
      <w:rFonts w:eastAsiaTheme="minorHAnsi"/>
      <w:szCs w:val="24"/>
    </w:rPr>
  </w:style>
  <w:style w:type="paragraph" w:customStyle="1" w:styleId="6765D7C806B849DAAFB1EAEEC61236D64">
    <w:name w:val="6765D7C806B849DAAFB1EAEEC61236D64"/>
    <w:rsid w:val="00CB0550"/>
    <w:pPr>
      <w:spacing w:after="120" w:line="240" w:lineRule="auto"/>
    </w:pPr>
    <w:rPr>
      <w:rFonts w:eastAsiaTheme="minorHAnsi"/>
      <w:szCs w:val="24"/>
    </w:rPr>
  </w:style>
  <w:style w:type="paragraph" w:customStyle="1" w:styleId="D8AF9004D1B24EF7BF07BC1613D1CD194">
    <w:name w:val="D8AF9004D1B24EF7BF07BC1613D1CD194"/>
    <w:rsid w:val="00CB0550"/>
    <w:pPr>
      <w:spacing w:after="120" w:line="240" w:lineRule="auto"/>
    </w:pPr>
    <w:rPr>
      <w:rFonts w:eastAsiaTheme="minorHAnsi"/>
      <w:szCs w:val="24"/>
    </w:rPr>
  </w:style>
  <w:style w:type="paragraph" w:customStyle="1" w:styleId="27DF92A8FF7B4705A6BA5AC8407856534">
    <w:name w:val="27DF92A8FF7B4705A6BA5AC8407856534"/>
    <w:rsid w:val="00CB0550"/>
    <w:pPr>
      <w:spacing w:after="120" w:line="240" w:lineRule="auto"/>
    </w:pPr>
    <w:rPr>
      <w:rFonts w:eastAsiaTheme="minorHAnsi"/>
      <w:szCs w:val="24"/>
    </w:rPr>
  </w:style>
  <w:style w:type="paragraph" w:customStyle="1" w:styleId="E21F9E2615E646A380C87F45DDEF7C9A4">
    <w:name w:val="E21F9E2615E646A380C87F45DDEF7C9A4"/>
    <w:rsid w:val="00CB0550"/>
    <w:pPr>
      <w:spacing w:after="120" w:line="240" w:lineRule="auto"/>
    </w:pPr>
    <w:rPr>
      <w:rFonts w:eastAsiaTheme="minorHAnsi"/>
      <w:szCs w:val="24"/>
    </w:rPr>
  </w:style>
  <w:style w:type="paragraph" w:customStyle="1" w:styleId="48CADFE0E83E46DB91994B1C227A85474">
    <w:name w:val="48CADFE0E83E46DB91994B1C227A85474"/>
    <w:rsid w:val="00CB0550"/>
    <w:pPr>
      <w:spacing w:after="120" w:line="240" w:lineRule="auto"/>
    </w:pPr>
    <w:rPr>
      <w:rFonts w:eastAsiaTheme="minorHAnsi"/>
      <w:szCs w:val="24"/>
    </w:rPr>
  </w:style>
  <w:style w:type="paragraph" w:customStyle="1" w:styleId="AF8F78CECFEB4986ABC3446C3A7E85C04">
    <w:name w:val="AF8F78CECFEB4986ABC3446C3A7E85C04"/>
    <w:rsid w:val="00CB0550"/>
    <w:pPr>
      <w:spacing w:after="120" w:line="240" w:lineRule="auto"/>
    </w:pPr>
    <w:rPr>
      <w:rFonts w:eastAsiaTheme="minorHAnsi"/>
      <w:szCs w:val="24"/>
    </w:rPr>
  </w:style>
  <w:style w:type="paragraph" w:customStyle="1" w:styleId="CD84A868847C4A11AC963C0EA00B3EB79">
    <w:name w:val="CD84A868847C4A11AC963C0EA00B3EB79"/>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9">
    <w:name w:val="F0657B2065AB4E8896A52898BA9D08A89"/>
    <w:rsid w:val="00CB0550"/>
    <w:pPr>
      <w:spacing w:after="120" w:line="240" w:lineRule="auto"/>
    </w:pPr>
    <w:rPr>
      <w:rFonts w:eastAsiaTheme="minorHAnsi"/>
      <w:szCs w:val="24"/>
    </w:rPr>
  </w:style>
  <w:style w:type="paragraph" w:customStyle="1" w:styleId="D17908024721463F9A34915F7D8E8EF69">
    <w:name w:val="D17908024721463F9A34915F7D8E8EF69"/>
    <w:rsid w:val="00CB0550"/>
    <w:pPr>
      <w:spacing w:after="120" w:line="240" w:lineRule="auto"/>
    </w:pPr>
    <w:rPr>
      <w:rFonts w:eastAsiaTheme="minorHAnsi"/>
      <w:szCs w:val="24"/>
    </w:rPr>
  </w:style>
  <w:style w:type="paragraph" w:customStyle="1" w:styleId="B66B8281BE7340379AC34783FE1D89A09">
    <w:name w:val="B66B8281BE7340379AC34783FE1D89A09"/>
    <w:rsid w:val="00CB0550"/>
    <w:pPr>
      <w:spacing w:after="120" w:line="240" w:lineRule="auto"/>
    </w:pPr>
    <w:rPr>
      <w:rFonts w:eastAsiaTheme="minorHAnsi"/>
      <w:szCs w:val="24"/>
    </w:rPr>
  </w:style>
  <w:style w:type="paragraph" w:customStyle="1" w:styleId="3B5F373AC5E544E5BC382DEBC5C05BF59">
    <w:name w:val="3B5F373AC5E544E5BC382DEBC5C05BF59"/>
    <w:rsid w:val="00CB0550"/>
    <w:pPr>
      <w:spacing w:after="120" w:line="240" w:lineRule="auto"/>
    </w:pPr>
    <w:rPr>
      <w:rFonts w:eastAsiaTheme="minorHAnsi"/>
      <w:szCs w:val="24"/>
    </w:rPr>
  </w:style>
  <w:style w:type="paragraph" w:customStyle="1" w:styleId="9CC3DB96D50F46A9B7B2001E371C42BA9">
    <w:name w:val="9CC3DB96D50F46A9B7B2001E371C42BA9"/>
    <w:rsid w:val="00CB0550"/>
    <w:pPr>
      <w:spacing w:after="120" w:line="240" w:lineRule="auto"/>
    </w:pPr>
    <w:rPr>
      <w:rFonts w:eastAsiaTheme="minorHAnsi"/>
      <w:szCs w:val="24"/>
    </w:rPr>
  </w:style>
  <w:style w:type="paragraph" w:customStyle="1" w:styleId="4AE5AB9932A34458849D70FACA0ADB4D10">
    <w:name w:val="4AE5AB9932A34458849D70FACA0ADB4D10"/>
    <w:rsid w:val="00CB0550"/>
    <w:pPr>
      <w:spacing w:after="120" w:line="240" w:lineRule="auto"/>
    </w:pPr>
    <w:rPr>
      <w:rFonts w:eastAsiaTheme="minorHAnsi"/>
      <w:szCs w:val="24"/>
    </w:rPr>
  </w:style>
  <w:style w:type="paragraph" w:customStyle="1" w:styleId="2465C474022F4A82BE69D74A81D1A42810">
    <w:name w:val="2465C474022F4A82BE69D74A81D1A42810"/>
    <w:rsid w:val="00CB0550"/>
    <w:pPr>
      <w:spacing w:after="120" w:line="240" w:lineRule="auto"/>
    </w:pPr>
    <w:rPr>
      <w:rFonts w:eastAsiaTheme="minorHAnsi"/>
      <w:szCs w:val="24"/>
    </w:rPr>
  </w:style>
  <w:style w:type="paragraph" w:customStyle="1" w:styleId="259709122E0E43628B230A1B5733F7C29">
    <w:name w:val="259709122E0E43628B230A1B5733F7C29"/>
    <w:rsid w:val="00CB0550"/>
    <w:pPr>
      <w:spacing w:after="120" w:line="240" w:lineRule="auto"/>
    </w:pPr>
    <w:rPr>
      <w:rFonts w:eastAsiaTheme="minorHAnsi"/>
      <w:szCs w:val="24"/>
    </w:rPr>
  </w:style>
  <w:style w:type="paragraph" w:customStyle="1" w:styleId="614ED0D8FFD7450C8CA58B5DE949E9369">
    <w:name w:val="614ED0D8FFD7450C8CA58B5DE949E9369"/>
    <w:rsid w:val="00CB0550"/>
    <w:pPr>
      <w:spacing w:after="120" w:line="240" w:lineRule="auto"/>
    </w:pPr>
    <w:rPr>
      <w:rFonts w:eastAsiaTheme="minorHAnsi"/>
      <w:szCs w:val="24"/>
    </w:rPr>
  </w:style>
  <w:style w:type="paragraph" w:customStyle="1" w:styleId="BCD12D6CB49E404293165235B58611838">
    <w:name w:val="BCD12D6CB49E404293165235B58611838"/>
    <w:rsid w:val="00CB0550"/>
    <w:pPr>
      <w:spacing w:after="120" w:line="240" w:lineRule="auto"/>
    </w:pPr>
    <w:rPr>
      <w:rFonts w:eastAsiaTheme="minorHAnsi"/>
      <w:szCs w:val="24"/>
    </w:rPr>
  </w:style>
  <w:style w:type="paragraph" w:customStyle="1" w:styleId="CEFA2D8581D14CA58BCE0BD171CE071E6">
    <w:name w:val="CEFA2D8581D14CA58BCE0BD171CE071E6"/>
    <w:rsid w:val="00CB0550"/>
    <w:pPr>
      <w:spacing w:after="120" w:line="240" w:lineRule="auto"/>
    </w:pPr>
    <w:rPr>
      <w:rFonts w:eastAsiaTheme="minorHAnsi"/>
      <w:szCs w:val="24"/>
    </w:rPr>
  </w:style>
  <w:style w:type="paragraph" w:customStyle="1" w:styleId="B4AD35753651465F879F5A68B34B716D5">
    <w:name w:val="B4AD35753651465F879F5A68B34B716D5"/>
    <w:rsid w:val="00CB0550"/>
    <w:pPr>
      <w:spacing w:after="120" w:line="240" w:lineRule="auto"/>
    </w:pPr>
    <w:rPr>
      <w:rFonts w:eastAsiaTheme="minorHAnsi"/>
      <w:szCs w:val="24"/>
    </w:rPr>
  </w:style>
  <w:style w:type="paragraph" w:customStyle="1" w:styleId="53380F5A33DC4EEBBF17C1A024EEA5E75">
    <w:name w:val="53380F5A33DC4EEBBF17C1A024EEA5E75"/>
    <w:rsid w:val="00CB0550"/>
    <w:pPr>
      <w:spacing w:after="120" w:line="240" w:lineRule="auto"/>
    </w:pPr>
    <w:rPr>
      <w:rFonts w:eastAsiaTheme="minorHAnsi"/>
      <w:szCs w:val="24"/>
    </w:rPr>
  </w:style>
  <w:style w:type="paragraph" w:customStyle="1" w:styleId="84E8D30D9C35400B840003B34394125F5">
    <w:name w:val="84E8D30D9C35400B840003B34394125F5"/>
    <w:rsid w:val="00CB0550"/>
    <w:pPr>
      <w:spacing w:after="120" w:line="240" w:lineRule="auto"/>
    </w:pPr>
    <w:rPr>
      <w:rFonts w:eastAsiaTheme="minorHAnsi"/>
      <w:szCs w:val="24"/>
    </w:rPr>
  </w:style>
  <w:style w:type="paragraph" w:customStyle="1" w:styleId="5B23ED1503BC498A8D4523D397D4E7F75">
    <w:name w:val="5B23ED1503BC498A8D4523D397D4E7F75"/>
    <w:rsid w:val="00CB0550"/>
    <w:pPr>
      <w:spacing w:after="120" w:line="240" w:lineRule="auto"/>
    </w:pPr>
    <w:rPr>
      <w:rFonts w:eastAsiaTheme="minorHAnsi"/>
      <w:szCs w:val="24"/>
    </w:rPr>
  </w:style>
  <w:style w:type="paragraph" w:customStyle="1" w:styleId="3DF802094EF04337984A336BBC8BA9445">
    <w:name w:val="3DF802094EF04337984A336BBC8BA9445"/>
    <w:rsid w:val="00CB0550"/>
    <w:pPr>
      <w:spacing w:after="120" w:line="240" w:lineRule="auto"/>
    </w:pPr>
    <w:rPr>
      <w:rFonts w:eastAsiaTheme="minorHAnsi"/>
      <w:szCs w:val="24"/>
    </w:rPr>
  </w:style>
  <w:style w:type="paragraph" w:customStyle="1" w:styleId="4CD729D50D6449C29580EA93A3991DD85">
    <w:name w:val="4CD729D50D6449C29580EA93A3991DD85"/>
    <w:rsid w:val="00CB0550"/>
    <w:pPr>
      <w:spacing w:after="120" w:line="240" w:lineRule="auto"/>
    </w:pPr>
    <w:rPr>
      <w:rFonts w:eastAsiaTheme="minorHAnsi"/>
      <w:szCs w:val="24"/>
    </w:rPr>
  </w:style>
  <w:style w:type="paragraph" w:customStyle="1" w:styleId="6765D7C806B849DAAFB1EAEEC61236D65">
    <w:name w:val="6765D7C806B849DAAFB1EAEEC61236D65"/>
    <w:rsid w:val="00CB0550"/>
    <w:pPr>
      <w:spacing w:after="120" w:line="240" w:lineRule="auto"/>
    </w:pPr>
    <w:rPr>
      <w:rFonts w:eastAsiaTheme="minorHAnsi"/>
      <w:szCs w:val="24"/>
    </w:rPr>
  </w:style>
  <w:style w:type="paragraph" w:customStyle="1" w:styleId="D8AF9004D1B24EF7BF07BC1613D1CD195">
    <w:name w:val="D8AF9004D1B24EF7BF07BC1613D1CD195"/>
    <w:rsid w:val="00CB0550"/>
    <w:pPr>
      <w:spacing w:after="120" w:line="240" w:lineRule="auto"/>
    </w:pPr>
    <w:rPr>
      <w:rFonts w:eastAsiaTheme="minorHAnsi"/>
      <w:szCs w:val="24"/>
    </w:rPr>
  </w:style>
  <w:style w:type="paragraph" w:customStyle="1" w:styleId="27DF92A8FF7B4705A6BA5AC8407856535">
    <w:name w:val="27DF92A8FF7B4705A6BA5AC8407856535"/>
    <w:rsid w:val="00CB0550"/>
    <w:pPr>
      <w:spacing w:after="120" w:line="240" w:lineRule="auto"/>
    </w:pPr>
    <w:rPr>
      <w:rFonts w:eastAsiaTheme="minorHAnsi"/>
      <w:szCs w:val="24"/>
    </w:rPr>
  </w:style>
  <w:style w:type="paragraph" w:customStyle="1" w:styleId="E21F9E2615E646A380C87F45DDEF7C9A5">
    <w:name w:val="E21F9E2615E646A380C87F45DDEF7C9A5"/>
    <w:rsid w:val="00CB0550"/>
    <w:pPr>
      <w:spacing w:after="120" w:line="240" w:lineRule="auto"/>
    </w:pPr>
    <w:rPr>
      <w:rFonts w:eastAsiaTheme="minorHAnsi"/>
      <w:szCs w:val="24"/>
    </w:rPr>
  </w:style>
  <w:style w:type="paragraph" w:customStyle="1" w:styleId="48CADFE0E83E46DB91994B1C227A85475">
    <w:name w:val="48CADFE0E83E46DB91994B1C227A85475"/>
    <w:rsid w:val="00CB0550"/>
    <w:pPr>
      <w:spacing w:after="120" w:line="240" w:lineRule="auto"/>
    </w:pPr>
    <w:rPr>
      <w:rFonts w:eastAsiaTheme="minorHAnsi"/>
      <w:szCs w:val="24"/>
    </w:rPr>
  </w:style>
  <w:style w:type="paragraph" w:customStyle="1" w:styleId="AF8F78CECFEB4986ABC3446C3A7E85C05">
    <w:name w:val="AF8F78CECFEB4986ABC3446C3A7E85C05"/>
    <w:rsid w:val="00CB0550"/>
    <w:pPr>
      <w:spacing w:after="120" w:line="240" w:lineRule="auto"/>
    </w:pPr>
    <w:rPr>
      <w:rFonts w:eastAsiaTheme="minorHAnsi"/>
      <w:szCs w:val="24"/>
    </w:rPr>
  </w:style>
  <w:style w:type="paragraph" w:customStyle="1" w:styleId="1CBCD29B107448F78B4A20AEE273626E">
    <w:name w:val="1CBCD29B107448F78B4A20AEE273626E"/>
    <w:rsid w:val="00CB0550"/>
  </w:style>
  <w:style w:type="paragraph" w:customStyle="1" w:styleId="BA7C7C6F4F31416297B43F195C52BE76">
    <w:name w:val="BA7C7C6F4F31416297B43F195C52BE76"/>
    <w:rsid w:val="00CB0550"/>
  </w:style>
  <w:style w:type="paragraph" w:customStyle="1" w:styleId="CD84A868847C4A11AC963C0EA00B3EB710">
    <w:name w:val="CD84A868847C4A11AC963C0EA00B3EB710"/>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0">
    <w:name w:val="F0657B2065AB4E8896A52898BA9D08A810"/>
    <w:rsid w:val="00CB0550"/>
    <w:pPr>
      <w:spacing w:after="120" w:line="240" w:lineRule="auto"/>
    </w:pPr>
    <w:rPr>
      <w:rFonts w:eastAsiaTheme="minorHAnsi"/>
      <w:szCs w:val="24"/>
    </w:rPr>
  </w:style>
  <w:style w:type="paragraph" w:customStyle="1" w:styleId="D17908024721463F9A34915F7D8E8EF610">
    <w:name w:val="D17908024721463F9A34915F7D8E8EF610"/>
    <w:rsid w:val="00CB0550"/>
    <w:pPr>
      <w:spacing w:after="120" w:line="240" w:lineRule="auto"/>
    </w:pPr>
    <w:rPr>
      <w:rFonts w:eastAsiaTheme="minorHAnsi"/>
      <w:szCs w:val="24"/>
    </w:rPr>
  </w:style>
  <w:style w:type="paragraph" w:customStyle="1" w:styleId="B66B8281BE7340379AC34783FE1D89A010">
    <w:name w:val="B66B8281BE7340379AC34783FE1D89A010"/>
    <w:rsid w:val="00CB0550"/>
    <w:pPr>
      <w:spacing w:after="120" w:line="240" w:lineRule="auto"/>
    </w:pPr>
    <w:rPr>
      <w:rFonts w:eastAsiaTheme="minorHAnsi"/>
      <w:szCs w:val="24"/>
    </w:rPr>
  </w:style>
  <w:style w:type="paragraph" w:customStyle="1" w:styleId="3B5F373AC5E544E5BC382DEBC5C05BF510">
    <w:name w:val="3B5F373AC5E544E5BC382DEBC5C05BF510"/>
    <w:rsid w:val="00CB0550"/>
    <w:pPr>
      <w:spacing w:after="120" w:line="240" w:lineRule="auto"/>
    </w:pPr>
    <w:rPr>
      <w:rFonts w:eastAsiaTheme="minorHAnsi"/>
      <w:szCs w:val="24"/>
    </w:rPr>
  </w:style>
  <w:style w:type="paragraph" w:customStyle="1" w:styleId="9CC3DB96D50F46A9B7B2001E371C42BA10">
    <w:name w:val="9CC3DB96D50F46A9B7B2001E371C42BA10"/>
    <w:rsid w:val="00CB0550"/>
    <w:pPr>
      <w:spacing w:after="120" w:line="240" w:lineRule="auto"/>
    </w:pPr>
    <w:rPr>
      <w:rFonts w:eastAsiaTheme="minorHAnsi"/>
      <w:szCs w:val="24"/>
    </w:rPr>
  </w:style>
  <w:style w:type="paragraph" w:customStyle="1" w:styleId="4AE5AB9932A34458849D70FACA0ADB4D11">
    <w:name w:val="4AE5AB9932A34458849D70FACA0ADB4D11"/>
    <w:rsid w:val="00CB0550"/>
    <w:pPr>
      <w:spacing w:after="120" w:line="240" w:lineRule="auto"/>
    </w:pPr>
    <w:rPr>
      <w:rFonts w:eastAsiaTheme="minorHAnsi"/>
      <w:szCs w:val="24"/>
    </w:rPr>
  </w:style>
  <w:style w:type="paragraph" w:customStyle="1" w:styleId="2465C474022F4A82BE69D74A81D1A42811">
    <w:name w:val="2465C474022F4A82BE69D74A81D1A42811"/>
    <w:rsid w:val="00CB0550"/>
    <w:pPr>
      <w:spacing w:after="120" w:line="240" w:lineRule="auto"/>
    </w:pPr>
    <w:rPr>
      <w:rFonts w:eastAsiaTheme="minorHAnsi"/>
      <w:szCs w:val="24"/>
    </w:rPr>
  </w:style>
  <w:style w:type="paragraph" w:customStyle="1" w:styleId="259709122E0E43628B230A1B5733F7C210">
    <w:name w:val="259709122E0E43628B230A1B5733F7C210"/>
    <w:rsid w:val="00CB0550"/>
    <w:pPr>
      <w:spacing w:after="120" w:line="240" w:lineRule="auto"/>
    </w:pPr>
    <w:rPr>
      <w:rFonts w:eastAsiaTheme="minorHAnsi"/>
      <w:szCs w:val="24"/>
    </w:rPr>
  </w:style>
  <w:style w:type="paragraph" w:customStyle="1" w:styleId="614ED0D8FFD7450C8CA58B5DE949E93610">
    <w:name w:val="614ED0D8FFD7450C8CA58B5DE949E93610"/>
    <w:rsid w:val="00CB0550"/>
    <w:pPr>
      <w:spacing w:after="120" w:line="240" w:lineRule="auto"/>
    </w:pPr>
    <w:rPr>
      <w:rFonts w:eastAsiaTheme="minorHAnsi"/>
      <w:szCs w:val="24"/>
    </w:rPr>
  </w:style>
  <w:style w:type="paragraph" w:customStyle="1" w:styleId="CEFA2D8581D14CA58BCE0BD171CE071E7">
    <w:name w:val="CEFA2D8581D14CA58BCE0BD171CE071E7"/>
    <w:rsid w:val="00CB0550"/>
    <w:pPr>
      <w:spacing w:after="120" w:line="240" w:lineRule="auto"/>
    </w:pPr>
    <w:rPr>
      <w:rFonts w:eastAsiaTheme="minorHAnsi"/>
      <w:szCs w:val="24"/>
    </w:rPr>
  </w:style>
  <w:style w:type="paragraph" w:customStyle="1" w:styleId="B4AD35753651465F879F5A68B34B716D6">
    <w:name w:val="B4AD35753651465F879F5A68B34B716D6"/>
    <w:rsid w:val="00CB0550"/>
    <w:pPr>
      <w:spacing w:after="120" w:line="240" w:lineRule="auto"/>
    </w:pPr>
    <w:rPr>
      <w:rFonts w:eastAsiaTheme="minorHAnsi"/>
      <w:szCs w:val="24"/>
    </w:rPr>
  </w:style>
  <w:style w:type="paragraph" w:customStyle="1" w:styleId="53380F5A33DC4EEBBF17C1A024EEA5E76">
    <w:name w:val="53380F5A33DC4EEBBF17C1A024EEA5E76"/>
    <w:rsid w:val="00CB0550"/>
    <w:pPr>
      <w:spacing w:after="120" w:line="240" w:lineRule="auto"/>
    </w:pPr>
    <w:rPr>
      <w:rFonts w:eastAsiaTheme="minorHAnsi"/>
      <w:szCs w:val="24"/>
    </w:rPr>
  </w:style>
  <w:style w:type="paragraph" w:customStyle="1" w:styleId="84E8D30D9C35400B840003B34394125F6">
    <w:name w:val="84E8D30D9C35400B840003B34394125F6"/>
    <w:rsid w:val="00CB0550"/>
    <w:pPr>
      <w:spacing w:after="120" w:line="240" w:lineRule="auto"/>
    </w:pPr>
    <w:rPr>
      <w:rFonts w:eastAsiaTheme="minorHAnsi"/>
      <w:szCs w:val="24"/>
    </w:rPr>
  </w:style>
  <w:style w:type="paragraph" w:customStyle="1" w:styleId="5B23ED1503BC498A8D4523D397D4E7F76">
    <w:name w:val="5B23ED1503BC498A8D4523D397D4E7F76"/>
    <w:rsid w:val="00CB0550"/>
    <w:pPr>
      <w:spacing w:after="120" w:line="240" w:lineRule="auto"/>
    </w:pPr>
    <w:rPr>
      <w:rFonts w:eastAsiaTheme="minorHAnsi"/>
      <w:szCs w:val="24"/>
    </w:rPr>
  </w:style>
  <w:style w:type="paragraph" w:customStyle="1" w:styleId="3DF802094EF04337984A336BBC8BA9446">
    <w:name w:val="3DF802094EF04337984A336BBC8BA9446"/>
    <w:rsid w:val="00CB0550"/>
    <w:pPr>
      <w:spacing w:after="120" w:line="240" w:lineRule="auto"/>
    </w:pPr>
    <w:rPr>
      <w:rFonts w:eastAsiaTheme="minorHAnsi"/>
      <w:szCs w:val="24"/>
    </w:rPr>
  </w:style>
  <w:style w:type="paragraph" w:customStyle="1" w:styleId="4CD729D50D6449C29580EA93A3991DD86">
    <w:name w:val="4CD729D50D6449C29580EA93A3991DD86"/>
    <w:rsid w:val="00CB0550"/>
    <w:pPr>
      <w:spacing w:after="120" w:line="240" w:lineRule="auto"/>
    </w:pPr>
    <w:rPr>
      <w:rFonts w:eastAsiaTheme="minorHAnsi"/>
      <w:szCs w:val="24"/>
    </w:rPr>
  </w:style>
  <w:style w:type="paragraph" w:customStyle="1" w:styleId="6765D7C806B849DAAFB1EAEEC61236D66">
    <w:name w:val="6765D7C806B849DAAFB1EAEEC61236D66"/>
    <w:rsid w:val="00CB0550"/>
    <w:pPr>
      <w:spacing w:after="120" w:line="240" w:lineRule="auto"/>
    </w:pPr>
    <w:rPr>
      <w:rFonts w:eastAsiaTheme="minorHAnsi"/>
      <w:szCs w:val="24"/>
    </w:rPr>
  </w:style>
  <w:style w:type="paragraph" w:customStyle="1" w:styleId="D8AF9004D1B24EF7BF07BC1613D1CD196">
    <w:name w:val="D8AF9004D1B24EF7BF07BC1613D1CD196"/>
    <w:rsid w:val="00CB0550"/>
    <w:pPr>
      <w:spacing w:after="120" w:line="240" w:lineRule="auto"/>
    </w:pPr>
    <w:rPr>
      <w:rFonts w:eastAsiaTheme="minorHAnsi"/>
      <w:szCs w:val="24"/>
    </w:rPr>
  </w:style>
  <w:style w:type="paragraph" w:customStyle="1" w:styleId="27DF92A8FF7B4705A6BA5AC8407856536">
    <w:name w:val="27DF92A8FF7B4705A6BA5AC8407856536"/>
    <w:rsid w:val="00CB0550"/>
    <w:pPr>
      <w:spacing w:after="120" w:line="240" w:lineRule="auto"/>
    </w:pPr>
    <w:rPr>
      <w:rFonts w:eastAsiaTheme="minorHAnsi"/>
      <w:szCs w:val="24"/>
    </w:rPr>
  </w:style>
  <w:style w:type="paragraph" w:customStyle="1" w:styleId="E21F9E2615E646A380C87F45DDEF7C9A6">
    <w:name w:val="E21F9E2615E646A380C87F45DDEF7C9A6"/>
    <w:rsid w:val="00CB0550"/>
    <w:pPr>
      <w:spacing w:after="120" w:line="240" w:lineRule="auto"/>
    </w:pPr>
    <w:rPr>
      <w:rFonts w:eastAsiaTheme="minorHAnsi"/>
      <w:szCs w:val="24"/>
    </w:rPr>
  </w:style>
  <w:style w:type="paragraph" w:customStyle="1" w:styleId="48CADFE0E83E46DB91994B1C227A85476">
    <w:name w:val="48CADFE0E83E46DB91994B1C227A85476"/>
    <w:rsid w:val="00CB0550"/>
    <w:pPr>
      <w:spacing w:after="120" w:line="240" w:lineRule="auto"/>
    </w:pPr>
    <w:rPr>
      <w:rFonts w:eastAsiaTheme="minorHAnsi"/>
      <w:szCs w:val="24"/>
    </w:rPr>
  </w:style>
  <w:style w:type="paragraph" w:customStyle="1" w:styleId="AF8F78CECFEB4986ABC3446C3A7E85C06">
    <w:name w:val="AF8F78CECFEB4986ABC3446C3A7E85C06"/>
    <w:rsid w:val="00CB0550"/>
    <w:pPr>
      <w:spacing w:after="120" w:line="240" w:lineRule="auto"/>
    </w:pPr>
    <w:rPr>
      <w:rFonts w:eastAsiaTheme="minorHAnsi"/>
      <w:szCs w:val="24"/>
    </w:rPr>
  </w:style>
  <w:style w:type="paragraph" w:customStyle="1" w:styleId="CD84A868847C4A11AC963C0EA00B3EB711">
    <w:name w:val="CD84A868847C4A11AC963C0EA00B3EB711"/>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1">
    <w:name w:val="F0657B2065AB4E8896A52898BA9D08A811"/>
    <w:rsid w:val="00CB0550"/>
    <w:pPr>
      <w:spacing w:after="120" w:line="240" w:lineRule="auto"/>
    </w:pPr>
    <w:rPr>
      <w:rFonts w:eastAsiaTheme="minorHAnsi"/>
      <w:szCs w:val="24"/>
    </w:rPr>
  </w:style>
  <w:style w:type="paragraph" w:customStyle="1" w:styleId="D17908024721463F9A34915F7D8E8EF611">
    <w:name w:val="D17908024721463F9A34915F7D8E8EF611"/>
    <w:rsid w:val="00CB0550"/>
    <w:pPr>
      <w:spacing w:after="120" w:line="240" w:lineRule="auto"/>
    </w:pPr>
    <w:rPr>
      <w:rFonts w:eastAsiaTheme="minorHAnsi"/>
      <w:szCs w:val="24"/>
    </w:rPr>
  </w:style>
  <w:style w:type="paragraph" w:customStyle="1" w:styleId="B66B8281BE7340379AC34783FE1D89A011">
    <w:name w:val="B66B8281BE7340379AC34783FE1D89A011"/>
    <w:rsid w:val="00CB0550"/>
    <w:pPr>
      <w:spacing w:after="120" w:line="240" w:lineRule="auto"/>
    </w:pPr>
    <w:rPr>
      <w:rFonts w:eastAsiaTheme="minorHAnsi"/>
      <w:szCs w:val="24"/>
    </w:rPr>
  </w:style>
  <w:style w:type="paragraph" w:customStyle="1" w:styleId="3B5F373AC5E544E5BC382DEBC5C05BF511">
    <w:name w:val="3B5F373AC5E544E5BC382DEBC5C05BF511"/>
    <w:rsid w:val="00CB0550"/>
    <w:pPr>
      <w:spacing w:after="120" w:line="240" w:lineRule="auto"/>
    </w:pPr>
    <w:rPr>
      <w:rFonts w:eastAsiaTheme="minorHAnsi"/>
      <w:szCs w:val="24"/>
    </w:rPr>
  </w:style>
  <w:style w:type="paragraph" w:customStyle="1" w:styleId="9CC3DB96D50F46A9B7B2001E371C42BA11">
    <w:name w:val="9CC3DB96D50F46A9B7B2001E371C42BA11"/>
    <w:rsid w:val="00CB0550"/>
    <w:pPr>
      <w:spacing w:after="120" w:line="240" w:lineRule="auto"/>
    </w:pPr>
    <w:rPr>
      <w:rFonts w:eastAsiaTheme="minorHAnsi"/>
      <w:szCs w:val="24"/>
    </w:rPr>
  </w:style>
  <w:style w:type="paragraph" w:customStyle="1" w:styleId="4AE5AB9932A34458849D70FACA0ADB4D12">
    <w:name w:val="4AE5AB9932A34458849D70FACA0ADB4D12"/>
    <w:rsid w:val="00CB0550"/>
    <w:pPr>
      <w:spacing w:after="120" w:line="240" w:lineRule="auto"/>
    </w:pPr>
    <w:rPr>
      <w:rFonts w:eastAsiaTheme="minorHAnsi"/>
      <w:szCs w:val="24"/>
    </w:rPr>
  </w:style>
  <w:style w:type="paragraph" w:customStyle="1" w:styleId="2465C474022F4A82BE69D74A81D1A42812">
    <w:name w:val="2465C474022F4A82BE69D74A81D1A42812"/>
    <w:rsid w:val="00CB0550"/>
    <w:pPr>
      <w:spacing w:after="120" w:line="240" w:lineRule="auto"/>
    </w:pPr>
    <w:rPr>
      <w:rFonts w:eastAsiaTheme="minorHAnsi"/>
      <w:szCs w:val="24"/>
    </w:rPr>
  </w:style>
  <w:style w:type="paragraph" w:customStyle="1" w:styleId="259709122E0E43628B230A1B5733F7C211">
    <w:name w:val="259709122E0E43628B230A1B5733F7C211"/>
    <w:rsid w:val="00CB0550"/>
    <w:pPr>
      <w:spacing w:after="120" w:line="240" w:lineRule="auto"/>
    </w:pPr>
    <w:rPr>
      <w:rFonts w:eastAsiaTheme="minorHAnsi"/>
      <w:szCs w:val="24"/>
    </w:rPr>
  </w:style>
  <w:style w:type="paragraph" w:customStyle="1" w:styleId="614ED0D8FFD7450C8CA58B5DE949E93611">
    <w:name w:val="614ED0D8FFD7450C8CA58B5DE949E93611"/>
    <w:rsid w:val="00CB0550"/>
    <w:pPr>
      <w:spacing w:after="120" w:line="240" w:lineRule="auto"/>
    </w:pPr>
    <w:rPr>
      <w:rFonts w:eastAsiaTheme="minorHAnsi"/>
      <w:szCs w:val="24"/>
    </w:rPr>
  </w:style>
  <w:style w:type="paragraph" w:customStyle="1" w:styleId="CEFA2D8581D14CA58BCE0BD171CE071E8">
    <w:name w:val="CEFA2D8581D14CA58BCE0BD171CE071E8"/>
    <w:rsid w:val="00CB0550"/>
    <w:pPr>
      <w:spacing w:after="120" w:line="240" w:lineRule="auto"/>
    </w:pPr>
    <w:rPr>
      <w:rFonts w:eastAsiaTheme="minorHAnsi"/>
      <w:szCs w:val="24"/>
    </w:rPr>
  </w:style>
  <w:style w:type="paragraph" w:customStyle="1" w:styleId="B4AD35753651465F879F5A68B34B716D7">
    <w:name w:val="B4AD35753651465F879F5A68B34B716D7"/>
    <w:rsid w:val="00CB0550"/>
    <w:pPr>
      <w:spacing w:after="120" w:line="240" w:lineRule="auto"/>
    </w:pPr>
    <w:rPr>
      <w:rFonts w:eastAsiaTheme="minorHAnsi"/>
      <w:szCs w:val="24"/>
    </w:rPr>
  </w:style>
  <w:style w:type="paragraph" w:customStyle="1" w:styleId="53380F5A33DC4EEBBF17C1A024EEA5E77">
    <w:name w:val="53380F5A33DC4EEBBF17C1A024EEA5E77"/>
    <w:rsid w:val="00CB0550"/>
    <w:pPr>
      <w:spacing w:after="120" w:line="240" w:lineRule="auto"/>
    </w:pPr>
    <w:rPr>
      <w:rFonts w:eastAsiaTheme="minorHAnsi"/>
      <w:szCs w:val="24"/>
    </w:rPr>
  </w:style>
  <w:style w:type="paragraph" w:customStyle="1" w:styleId="84E8D30D9C35400B840003B34394125F7">
    <w:name w:val="84E8D30D9C35400B840003B34394125F7"/>
    <w:rsid w:val="00CB0550"/>
    <w:pPr>
      <w:spacing w:after="120" w:line="240" w:lineRule="auto"/>
    </w:pPr>
    <w:rPr>
      <w:rFonts w:eastAsiaTheme="minorHAnsi"/>
      <w:szCs w:val="24"/>
    </w:rPr>
  </w:style>
  <w:style w:type="paragraph" w:customStyle="1" w:styleId="5B23ED1503BC498A8D4523D397D4E7F77">
    <w:name w:val="5B23ED1503BC498A8D4523D397D4E7F77"/>
    <w:rsid w:val="00CB0550"/>
    <w:pPr>
      <w:spacing w:after="120" w:line="240" w:lineRule="auto"/>
    </w:pPr>
    <w:rPr>
      <w:rFonts w:eastAsiaTheme="minorHAnsi"/>
      <w:szCs w:val="24"/>
    </w:rPr>
  </w:style>
  <w:style w:type="paragraph" w:customStyle="1" w:styleId="3DF802094EF04337984A336BBC8BA9447">
    <w:name w:val="3DF802094EF04337984A336BBC8BA9447"/>
    <w:rsid w:val="00CB0550"/>
    <w:pPr>
      <w:spacing w:after="120" w:line="240" w:lineRule="auto"/>
    </w:pPr>
    <w:rPr>
      <w:rFonts w:eastAsiaTheme="minorHAnsi"/>
      <w:szCs w:val="24"/>
    </w:rPr>
  </w:style>
  <w:style w:type="paragraph" w:customStyle="1" w:styleId="4CD729D50D6449C29580EA93A3991DD87">
    <w:name w:val="4CD729D50D6449C29580EA93A3991DD87"/>
    <w:rsid w:val="00CB0550"/>
    <w:pPr>
      <w:spacing w:after="120" w:line="240" w:lineRule="auto"/>
    </w:pPr>
    <w:rPr>
      <w:rFonts w:eastAsiaTheme="minorHAnsi"/>
      <w:szCs w:val="24"/>
    </w:rPr>
  </w:style>
  <w:style w:type="paragraph" w:customStyle="1" w:styleId="6765D7C806B849DAAFB1EAEEC61236D67">
    <w:name w:val="6765D7C806B849DAAFB1EAEEC61236D67"/>
    <w:rsid w:val="00CB0550"/>
    <w:pPr>
      <w:spacing w:after="120" w:line="240" w:lineRule="auto"/>
    </w:pPr>
    <w:rPr>
      <w:rFonts w:eastAsiaTheme="minorHAnsi"/>
      <w:szCs w:val="24"/>
    </w:rPr>
  </w:style>
  <w:style w:type="paragraph" w:customStyle="1" w:styleId="D8AF9004D1B24EF7BF07BC1613D1CD197">
    <w:name w:val="D8AF9004D1B24EF7BF07BC1613D1CD197"/>
    <w:rsid w:val="00CB0550"/>
    <w:pPr>
      <w:spacing w:after="120" w:line="240" w:lineRule="auto"/>
    </w:pPr>
    <w:rPr>
      <w:rFonts w:eastAsiaTheme="minorHAnsi"/>
      <w:szCs w:val="24"/>
    </w:rPr>
  </w:style>
  <w:style w:type="paragraph" w:customStyle="1" w:styleId="27DF92A8FF7B4705A6BA5AC8407856537">
    <w:name w:val="27DF92A8FF7B4705A6BA5AC8407856537"/>
    <w:rsid w:val="00CB0550"/>
    <w:pPr>
      <w:spacing w:after="120" w:line="240" w:lineRule="auto"/>
    </w:pPr>
    <w:rPr>
      <w:rFonts w:eastAsiaTheme="minorHAnsi"/>
      <w:szCs w:val="24"/>
    </w:rPr>
  </w:style>
  <w:style w:type="paragraph" w:customStyle="1" w:styleId="E21F9E2615E646A380C87F45DDEF7C9A7">
    <w:name w:val="E21F9E2615E646A380C87F45DDEF7C9A7"/>
    <w:rsid w:val="00CB0550"/>
    <w:pPr>
      <w:spacing w:after="120" w:line="240" w:lineRule="auto"/>
    </w:pPr>
    <w:rPr>
      <w:rFonts w:eastAsiaTheme="minorHAnsi"/>
      <w:szCs w:val="24"/>
    </w:rPr>
  </w:style>
  <w:style w:type="paragraph" w:customStyle="1" w:styleId="48CADFE0E83E46DB91994B1C227A85477">
    <w:name w:val="48CADFE0E83E46DB91994B1C227A85477"/>
    <w:rsid w:val="00CB0550"/>
    <w:pPr>
      <w:spacing w:after="120" w:line="240" w:lineRule="auto"/>
    </w:pPr>
    <w:rPr>
      <w:rFonts w:eastAsiaTheme="minorHAnsi"/>
      <w:szCs w:val="24"/>
    </w:rPr>
  </w:style>
  <w:style w:type="paragraph" w:customStyle="1" w:styleId="AF8F78CECFEB4986ABC3446C3A7E85C07">
    <w:name w:val="AF8F78CECFEB4986ABC3446C3A7E85C07"/>
    <w:rsid w:val="00CB0550"/>
    <w:pPr>
      <w:spacing w:after="120" w:line="240" w:lineRule="auto"/>
    </w:pPr>
    <w:rPr>
      <w:rFonts w:eastAsiaTheme="minorHAnsi"/>
      <w:szCs w:val="24"/>
    </w:rPr>
  </w:style>
  <w:style w:type="paragraph" w:customStyle="1" w:styleId="DA2E9A13D82A4446B7D8F52A263DC478">
    <w:name w:val="DA2E9A13D82A4446B7D8F52A263DC478"/>
    <w:rsid w:val="00CB0550"/>
  </w:style>
  <w:style w:type="paragraph" w:customStyle="1" w:styleId="CD84A868847C4A11AC963C0EA00B3EB712">
    <w:name w:val="CD84A868847C4A11AC963C0EA00B3EB712"/>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2">
    <w:name w:val="F0657B2065AB4E8896A52898BA9D08A812"/>
    <w:rsid w:val="00CB0550"/>
    <w:pPr>
      <w:spacing w:after="120" w:line="240" w:lineRule="auto"/>
    </w:pPr>
    <w:rPr>
      <w:rFonts w:eastAsiaTheme="minorHAnsi"/>
      <w:szCs w:val="24"/>
    </w:rPr>
  </w:style>
  <w:style w:type="paragraph" w:customStyle="1" w:styleId="D17908024721463F9A34915F7D8E8EF612">
    <w:name w:val="D17908024721463F9A34915F7D8E8EF612"/>
    <w:rsid w:val="00CB0550"/>
    <w:pPr>
      <w:spacing w:after="120" w:line="240" w:lineRule="auto"/>
    </w:pPr>
    <w:rPr>
      <w:rFonts w:eastAsiaTheme="minorHAnsi"/>
      <w:szCs w:val="24"/>
    </w:rPr>
  </w:style>
  <w:style w:type="paragraph" w:customStyle="1" w:styleId="B66B8281BE7340379AC34783FE1D89A012">
    <w:name w:val="B66B8281BE7340379AC34783FE1D89A012"/>
    <w:rsid w:val="00CB0550"/>
    <w:pPr>
      <w:spacing w:after="120" w:line="240" w:lineRule="auto"/>
    </w:pPr>
    <w:rPr>
      <w:rFonts w:eastAsiaTheme="minorHAnsi"/>
      <w:szCs w:val="24"/>
    </w:rPr>
  </w:style>
  <w:style w:type="paragraph" w:customStyle="1" w:styleId="3B5F373AC5E544E5BC382DEBC5C05BF512">
    <w:name w:val="3B5F373AC5E544E5BC382DEBC5C05BF512"/>
    <w:rsid w:val="00CB0550"/>
    <w:pPr>
      <w:spacing w:after="120" w:line="240" w:lineRule="auto"/>
    </w:pPr>
    <w:rPr>
      <w:rFonts w:eastAsiaTheme="minorHAnsi"/>
      <w:szCs w:val="24"/>
    </w:rPr>
  </w:style>
  <w:style w:type="paragraph" w:customStyle="1" w:styleId="9CC3DB96D50F46A9B7B2001E371C42BA12">
    <w:name w:val="9CC3DB96D50F46A9B7B2001E371C42BA12"/>
    <w:rsid w:val="00CB0550"/>
    <w:pPr>
      <w:spacing w:after="120" w:line="240" w:lineRule="auto"/>
    </w:pPr>
    <w:rPr>
      <w:rFonts w:eastAsiaTheme="minorHAnsi"/>
      <w:szCs w:val="24"/>
    </w:rPr>
  </w:style>
  <w:style w:type="paragraph" w:customStyle="1" w:styleId="4AE5AB9932A34458849D70FACA0ADB4D13">
    <w:name w:val="4AE5AB9932A34458849D70FACA0ADB4D13"/>
    <w:rsid w:val="00CB0550"/>
    <w:pPr>
      <w:spacing w:after="120" w:line="240" w:lineRule="auto"/>
    </w:pPr>
    <w:rPr>
      <w:rFonts w:eastAsiaTheme="minorHAnsi"/>
      <w:szCs w:val="24"/>
    </w:rPr>
  </w:style>
  <w:style w:type="paragraph" w:customStyle="1" w:styleId="2465C474022F4A82BE69D74A81D1A42813">
    <w:name w:val="2465C474022F4A82BE69D74A81D1A42813"/>
    <w:rsid w:val="00CB0550"/>
    <w:pPr>
      <w:spacing w:after="120" w:line="240" w:lineRule="auto"/>
    </w:pPr>
    <w:rPr>
      <w:rFonts w:eastAsiaTheme="minorHAnsi"/>
      <w:szCs w:val="24"/>
    </w:rPr>
  </w:style>
  <w:style w:type="paragraph" w:customStyle="1" w:styleId="259709122E0E43628B230A1B5733F7C212">
    <w:name w:val="259709122E0E43628B230A1B5733F7C212"/>
    <w:rsid w:val="00CB0550"/>
    <w:pPr>
      <w:spacing w:after="120" w:line="240" w:lineRule="auto"/>
    </w:pPr>
    <w:rPr>
      <w:rFonts w:eastAsiaTheme="minorHAnsi"/>
      <w:szCs w:val="24"/>
    </w:rPr>
  </w:style>
  <w:style w:type="paragraph" w:customStyle="1" w:styleId="614ED0D8FFD7450C8CA58B5DE949E93612">
    <w:name w:val="614ED0D8FFD7450C8CA58B5DE949E93612"/>
    <w:rsid w:val="00CB0550"/>
    <w:pPr>
      <w:spacing w:after="120" w:line="240" w:lineRule="auto"/>
    </w:pPr>
    <w:rPr>
      <w:rFonts w:eastAsiaTheme="minorHAnsi"/>
      <w:szCs w:val="24"/>
    </w:rPr>
  </w:style>
  <w:style w:type="paragraph" w:customStyle="1" w:styleId="B4AD35753651465F879F5A68B34B716D8">
    <w:name w:val="B4AD35753651465F879F5A68B34B716D8"/>
    <w:rsid w:val="00CB0550"/>
    <w:pPr>
      <w:spacing w:after="120" w:line="240" w:lineRule="auto"/>
    </w:pPr>
    <w:rPr>
      <w:rFonts w:eastAsiaTheme="minorHAnsi"/>
      <w:szCs w:val="24"/>
    </w:rPr>
  </w:style>
  <w:style w:type="paragraph" w:customStyle="1" w:styleId="53380F5A33DC4EEBBF17C1A024EEA5E78">
    <w:name w:val="53380F5A33DC4EEBBF17C1A024EEA5E78"/>
    <w:rsid w:val="00CB0550"/>
    <w:pPr>
      <w:spacing w:after="120" w:line="240" w:lineRule="auto"/>
    </w:pPr>
    <w:rPr>
      <w:rFonts w:eastAsiaTheme="minorHAnsi"/>
      <w:szCs w:val="24"/>
    </w:rPr>
  </w:style>
  <w:style w:type="paragraph" w:customStyle="1" w:styleId="84E8D30D9C35400B840003B34394125F8">
    <w:name w:val="84E8D30D9C35400B840003B34394125F8"/>
    <w:rsid w:val="00CB0550"/>
    <w:pPr>
      <w:spacing w:after="120" w:line="240" w:lineRule="auto"/>
    </w:pPr>
    <w:rPr>
      <w:rFonts w:eastAsiaTheme="minorHAnsi"/>
      <w:szCs w:val="24"/>
    </w:rPr>
  </w:style>
  <w:style w:type="paragraph" w:customStyle="1" w:styleId="5B23ED1503BC498A8D4523D397D4E7F78">
    <w:name w:val="5B23ED1503BC498A8D4523D397D4E7F78"/>
    <w:rsid w:val="00CB0550"/>
    <w:pPr>
      <w:spacing w:after="120" w:line="240" w:lineRule="auto"/>
    </w:pPr>
    <w:rPr>
      <w:rFonts w:eastAsiaTheme="minorHAnsi"/>
      <w:szCs w:val="24"/>
    </w:rPr>
  </w:style>
  <w:style w:type="paragraph" w:customStyle="1" w:styleId="3DF802094EF04337984A336BBC8BA9448">
    <w:name w:val="3DF802094EF04337984A336BBC8BA9448"/>
    <w:rsid w:val="00CB0550"/>
    <w:pPr>
      <w:spacing w:after="120" w:line="240" w:lineRule="auto"/>
    </w:pPr>
    <w:rPr>
      <w:rFonts w:eastAsiaTheme="minorHAnsi"/>
      <w:szCs w:val="24"/>
    </w:rPr>
  </w:style>
  <w:style w:type="paragraph" w:customStyle="1" w:styleId="4CD729D50D6449C29580EA93A3991DD88">
    <w:name w:val="4CD729D50D6449C29580EA93A3991DD88"/>
    <w:rsid w:val="00CB0550"/>
    <w:pPr>
      <w:spacing w:after="120" w:line="240" w:lineRule="auto"/>
    </w:pPr>
    <w:rPr>
      <w:rFonts w:eastAsiaTheme="minorHAnsi"/>
      <w:szCs w:val="24"/>
    </w:rPr>
  </w:style>
  <w:style w:type="paragraph" w:customStyle="1" w:styleId="6765D7C806B849DAAFB1EAEEC61236D68">
    <w:name w:val="6765D7C806B849DAAFB1EAEEC61236D68"/>
    <w:rsid w:val="00CB0550"/>
    <w:pPr>
      <w:spacing w:after="120" w:line="240" w:lineRule="auto"/>
    </w:pPr>
    <w:rPr>
      <w:rFonts w:eastAsiaTheme="minorHAnsi"/>
      <w:szCs w:val="24"/>
    </w:rPr>
  </w:style>
  <w:style w:type="paragraph" w:customStyle="1" w:styleId="D8AF9004D1B24EF7BF07BC1613D1CD198">
    <w:name w:val="D8AF9004D1B24EF7BF07BC1613D1CD198"/>
    <w:rsid w:val="00CB0550"/>
    <w:pPr>
      <w:spacing w:after="120" w:line="240" w:lineRule="auto"/>
    </w:pPr>
    <w:rPr>
      <w:rFonts w:eastAsiaTheme="minorHAnsi"/>
      <w:szCs w:val="24"/>
    </w:rPr>
  </w:style>
  <w:style w:type="paragraph" w:customStyle="1" w:styleId="27DF92A8FF7B4705A6BA5AC8407856538">
    <w:name w:val="27DF92A8FF7B4705A6BA5AC8407856538"/>
    <w:rsid w:val="00CB0550"/>
    <w:pPr>
      <w:spacing w:after="120" w:line="240" w:lineRule="auto"/>
    </w:pPr>
    <w:rPr>
      <w:rFonts w:eastAsiaTheme="minorHAnsi"/>
      <w:szCs w:val="24"/>
    </w:rPr>
  </w:style>
  <w:style w:type="paragraph" w:customStyle="1" w:styleId="E21F9E2615E646A380C87F45DDEF7C9A8">
    <w:name w:val="E21F9E2615E646A380C87F45DDEF7C9A8"/>
    <w:rsid w:val="00CB0550"/>
    <w:pPr>
      <w:spacing w:after="120" w:line="240" w:lineRule="auto"/>
    </w:pPr>
    <w:rPr>
      <w:rFonts w:eastAsiaTheme="minorHAnsi"/>
      <w:szCs w:val="24"/>
    </w:rPr>
  </w:style>
  <w:style w:type="paragraph" w:customStyle="1" w:styleId="48CADFE0E83E46DB91994B1C227A85478">
    <w:name w:val="48CADFE0E83E46DB91994B1C227A85478"/>
    <w:rsid w:val="00CB0550"/>
    <w:pPr>
      <w:spacing w:after="120" w:line="240" w:lineRule="auto"/>
    </w:pPr>
    <w:rPr>
      <w:rFonts w:eastAsiaTheme="minorHAnsi"/>
      <w:szCs w:val="24"/>
    </w:rPr>
  </w:style>
  <w:style w:type="paragraph" w:customStyle="1" w:styleId="AF8F78CECFEB4986ABC3446C3A7E85C08">
    <w:name w:val="AF8F78CECFEB4986ABC3446C3A7E85C08"/>
    <w:rsid w:val="00CB0550"/>
    <w:pPr>
      <w:spacing w:after="120" w:line="240" w:lineRule="auto"/>
    </w:pPr>
    <w:rPr>
      <w:rFonts w:eastAsiaTheme="minorHAnsi"/>
      <w:szCs w:val="24"/>
    </w:rPr>
  </w:style>
  <w:style w:type="paragraph" w:customStyle="1" w:styleId="DD8F35F69565411EAA143E2F12FC6F9C">
    <w:name w:val="DD8F35F69565411EAA143E2F12FC6F9C"/>
    <w:rsid w:val="00CB0550"/>
  </w:style>
  <w:style w:type="paragraph" w:customStyle="1" w:styleId="CD84A868847C4A11AC963C0EA00B3EB713">
    <w:name w:val="CD84A868847C4A11AC963C0EA00B3EB713"/>
    <w:rsid w:val="00CB0550"/>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3">
    <w:name w:val="F0657B2065AB4E8896A52898BA9D08A813"/>
    <w:rsid w:val="00CB0550"/>
    <w:pPr>
      <w:spacing w:after="120" w:line="240" w:lineRule="auto"/>
    </w:pPr>
    <w:rPr>
      <w:rFonts w:eastAsiaTheme="minorHAnsi"/>
      <w:szCs w:val="24"/>
    </w:rPr>
  </w:style>
  <w:style w:type="paragraph" w:customStyle="1" w:styleId="D17908024721463F9A34915F7D8E8EF613">
    <w:name w:val="D17908024721463F9A34915F7D8E8EF613"/>
    <w:rsid w:val="00CB0550"/>
    <w:pPr>
      <w:spacing w:after="120" w:line="240" w:lineRule="auto"/>
    </w:pPr>
    <w:rPr>
      <w:rFonts w:eastAsiaTheme="minorHAnsi"/>
      <w:szCs w:val="24"/>
    </w:rPr>
  </w:style>
  <w:style w:type="paragraph" w:customStyle="1" w:styleId="B66B8281BE7340379AC34783FE1D89A013">
    <w:name w:val="B66B8281BE7340379AC34783FE1D89A013"/>
    <w:rsid w:val="00CB0550"/>
    <w:pPr>
      <w:spacing w:after="120" w:line="240" w:lineRule="auto"/>
    </w:pPr>
    <w:rPr>
      <w:rFonts w:eastAsiaTheme="minorHAnsi"/>
      <w:szCs w:val="24"/>
    </w:rPr>
  </w:style>
  <w:style w:type="paragraph" w:customStyle="1" w:styleId="3B5F373AC5E544E5BC382DEBC5C05BF513">
    <w:name w:val="3B5F373AC5E544E5BC382DEBC5C05BF513"/>
    <w:rsid w:val="00CB0550"/>
    <w:pPr>
      <w:spacing w:after="120" w:line="240" w:lineRule="auto"/>
    </w:pPr>
    <w:rPr>
      <w:rFonts w:eastAsiaTheme="minorHAnsi"/>
      <w:szCs w:val="24"/>
    </w:rPr>
  </w:style>
  <w:style w:type="paragraph" w:customStyle="1" w:styleId="9CC3DB96D50F46A9B7B2001E371C42BA13">
    <w:name w:val="9CC3DB96D50F46A9B7B2001E371C42BA13"/>
    <w:rsid w:val="00CB0550"/>
    <w:pPr>
      <w:spacing w:after="120" w:line="240" w:lineRule="auto"/>
    </w:pPr>
    <w:rPr>
      <w:rFonts w:eastAsiaTheme="minorHAnsi"/>
      <w:szCs w:val="24"/>
    </w:rPr>
  </w:style>
  <w:style w:type="paragraph" w:customStyle="1" w:styleId="4AE5AB9932A34458849D70FACA0ADB4D14">
    <w:name w:val="4AE5AB9932A34458849D70FACA0ADB4D14"/>
    <w:rsid w:val="00CB0550"/>
    <w:pPr>
      <w:spacing w:after="120" w:line="240" w:lineRule="auto"/>
    </w:pPr>
    <w:rPr>
      <w:rFonts w:eastAsiaTheme="minorHAnsi"/>
      <w:szCs w:val="24"/>
    </w:rPr>
  </w:style>
  <w:style w:type="paragraph" w:customStyle="1" w:styleId="2465C474022F4A82BE69D74A81D1A42814">
    <w:name w:val="2465C474022F4A82BE69D74A81D1A42814"/>
    <w:rsid w:val="00CB0550"/>
    <w:pPr>
      <w:spacing w:after="120" w:line="240" w:lineRule="auto"/>
    </w:pPr>
    <w:rPr>
      <w:rFonts w:eastAsiaTheme="minorHAnsi"/>
      <w:szCs w:val="24"/>
    </w:rPr>
  </w:style>
  <w:style w:type="paragraph" w:customStyle="1" w:styleId="259709122E0E43628B230A1B5733F7C213">
    <w:name w:val="259709122E0E43628B230A1B5733F7C213"/>
    <w:rsid w:val="00CB0550"/>
    <w:pPr>
      <w:spacing w:after="120" w:line="240" w:lineRule="auto"/>
    </w:pPr>
    <w:rPr>
      <w:rFonts w:eastAsiaTheme="minorHAnsi"/>
      <w:szCs w:val="24"/>
    </w:rPr>
  </w:style>
  <w:style w:type="paragraph" w:customStyle="1" w:styleId="614ED0D8FFD7450C8CA58B5DE949E93613">
    <w:name w:val="614ED0D8FFD7450C8CA58B5DE949E93613"/>
    <w:rsid w:val="00CB0550"/>
    <w:pPr>
      <w:spacing w:after="120" w:line="240" w:lineRule="auto"/>
    </w:pPr>
    <w:rPr>
      <w:rFonts w:eastAsiaTheme="minorHAnsi"/>
      <w:szCs w:val="24"/>
    </w:rPr>
  </w:style>
  <w:style w:type="paragraph" w:customStyle="1" w:styleId="B4AD35753651465F879F5A68B34B716D9">
    <w:name w:val="B4AD35753651465F879F5A68B34B716D9"/>
    <w:rsid w:val="00CB0550"/>
    <w:pPr>
      <w:spacing w:after="120" w:line="240" w:lineRule="auto"/>
    </w:pPr>
    <w:rPr>
      <w:rFonts w:eastAsiaTheme="minorHAnsi"/>
      <w:szCs w:val="24"/>
    </w:rPr>
  </w:style>
  <w:style w:type="paragraph" w:customStyle="1" w:styleId="53380F5A33DC4EEBBF17C1A024EEA5E79">
    <w:name w:val="53380F5A33DC4EEBBF17C1A024EEA5E79"/>
    <w:rsid w:val="00CB0550"/>
    <w:pPr>
      <w:spacing w:after="120" w:line="240" w:lineRule="auto"/>
    </w:pPr>
    <w:rPr>
      <w:rFonts w:eastAsiaTheme="minorHAnsi"/>
      <w:szCs w:val="24"/>
    </w:rPr>
  </w:style>
  <w:style w:type="paragraph" w:customStyle="1" w:styleId="84E8D30D9C35400B840003B34394125F9">
    <w:name w:val="84E8D30D9C35400B840003B34394125F9"/>
    <w:rsid w:val="00CB0550"/>
    <w:pPr>
      <w:spacing w:after="120" w:line="240" w:lineRule="auto"/>
    </w:pPr>
    <w:rPr>
      <w:rFonts w:eastAsiaTheme="minorHAnsi"/>
      <w:szCs w:val="24"/>
    </w:rPr>
  </w:style>
  <w:style w:type="paragraph" w:customStyle="1" w:styleId="5B23ED1503BC498A8D4523D397D4E7F79">
    <w:name w:val="5B23ED1503BC498A8D4523D397D4E7F79"/>
    <w:rsid w:val="00CB0550"/>
    <w:pPr>
      <w:spacing w:after="120" w:line="240" w:lineRule="auto"/>
    </w:pPr>
    <w:rPr>
      <w:rFonts w:eastAsiaTheme="minorHAnsi"/>
      <w:szCs w:val="24"/>
    </w:rPr>
  </w:style>
  <w:style w:type="paragraph" w:customStyle="1" w:styleId="3DF802094EF04337984A336BBC8BA9449">
    <w:name w:val="3DF802094EF04337984A336BBC8BA9449"/>
    <w:rsid w:val="00CB0550"/>
    <w:pPr>
      <w:spacing w:after="120" w:line="240" w:lineRule="auto"/>
    </w:pPr>
    <w:rPr>
      <w:rFonts w:eastAsiaTheme="minorHAnsi"/>
      <w:szCs w:val="24"/>
    </w:rPr>
  </w:style>
  <w:style w:type="paragraph" w:customStyle="1" w:styleId="4CD729D50D6449C29580EA93A3991DD89">
    <w:name w:val="4CD729D50D6449C29580EA93A3991DD89"/>
    <w:rsid w:val="00CB0550"/>
    <w:pPr>
      <w:spacing w:after="120" w:line="240" w:lineRule="auto"/>
    </w:pPr>
    <w:rPr>
      <w:rFonts w:eastAsiaTheme="minorHAnsi"/>
      <w:szCs w:val="24"/>
    </w:rPr>
  </w:style>
  <w:style w:type="paragraph" w:customStyle="1" w:styleId="6765D7C806B849DAAFB1EAEEC61236D69">
    <w:name w:val="6765D7C806B849DAAFB1EAEEC61236D69"/>
    <w:rsid w:val="00CB0550"/>
    <w:pPr>
      <w:spacing w:after="120" w:line="240" w:lineRule="auto"/>
    </w:pPr>
    <w:rPr>
      <w:rFonts w:eastAsiaTheme="minorHAnsi"/>
      <w:szCs w:val="24"/>
    </w:rPr>
  </w:style>
  <w:style w:type="paragraph" w:customStyle="1" w:styleId="D8AF9004D1B24EF7BF07BC1613D1CD199">
    <w:name w:val="D8AF9004D1B24EF7BF07BC1613D1CD199"/>
    <w:rsid w:val="00CB0550"/>
    <w:pPr>
      <w:spacing w:after="120" w:line="240" w:lineRule="auto"/>
    </w:pPr>
    <w:rPr>
      <w:rFonts w:eastAsiaTheme="minorHAnsi"/>
      <w:szCs w:val="24"/>
    </w:rPr>
  </w:style>
  <w:style w:type="paragraph" w:customStyle="1" w:styleId="27DF92A8FF7B4705A6BA5AC8407856539">
    <w:name w:val="27DF92A8FF7B4705A6BA5AC8407856539"/>
    <w:rsid w:val="00CB0550"/>
    <w:pPr>
      <w:spacing w:after="120" w:line="240" w:lineRule="auto"/>
    </w:pPr>
    <w:rPr>
      <w:rFonts w:eastAsiaTheme="minorHAnsi"/>
      <w:szCs w:val="24"/>
    </w:rPr>
  </w:style>
  <w:style w:type="paragraph" w:customStyle="1" w:styleId="E21F9E2615E646A380C87F45DDEF7C9A9">
    <w:name w:val="E21F9E2615E646A380C87F45DDEF7C9A9"/>
    <w:rsid w:val="00CB0550"/>
    <w:pPr>
      <w:spacing w:after="120" w:line="240" w:lineRule="auto"/>
    </w:pPr>
    <w:rPr>
      <w:rFonts w:eastAsiaTheme="minorHAnsi"/>
      <w:szCs w:val="24"/>
    </w:rPr>
  </w:style>
  <w:style w:type="paragraph" w:customStyle="1" w:styleId="48CADFE0E83E46DB91994B1C227A85479">
    <w:name w:val="48CADFE0E83E46DB91994B1C227A85479"/>
    <w:rsid w:val="00CB0550"/>
    <w:pPr>
      <w:spacing w:after="120" w:line="240" w:lineRule="auto"/>
    </w:pPr>
    <w:rPr>
      <w:rFonts w:eastAsiaTheme="minorHAnsi"/>
      <w:szCs w:val="24"/>
    </w:rPr>
  </w:style>
  <w:style w:type="paragraph" w:customStyle="1" w:styleId="AF8F78CECFEB4986ABC3446C3A7E85C09">
    <w:name w:val="AF8F78CECFEB4986ABC3446C3A7E85C09"/>
    <w:rsid w:val="00CB0550"/>
    <w:pPr>
      <w:spacing w:after="120" w:line="240" w:lineRule="auto"/>
    </w:pPr>
    <w:rPr>
      <w:rFonts w:eastAsiaTheme="minorHAnsi"/>
      <w:szCs w:val="24"/>
    </w:rPr>
  </w:style>
  <w:style w:type="paragraph" w:customStyle="1" w:styleId="DD8F35F69565411EAA143E2F12FC6F9C1">
    <w:name w:val="DD8F35F69565411EAA143E2F12FC6F9C1"/>
    <w:rsid w:val="00CB0550"/>
    <w:pPr>
      <w:spacing w:after="120" w:line="240" w:lineRule="auto"/>
    </w:pPr>
    <w:rPr>
      <w:rFonts w:eastAsiaTheme="minorHAnsi"/>
      <w:szCs w:val="24"/>
    </w:rPr>
  </w:style>
  <w:style w:type="paragraph" w:customStyle="1" w:styleId="25D5B623478042B8B0AD29870EDD4020">
    <w:name w:val="25D5B623478042B8B0AD29870EDD4020"/>
    <w:rsid w:val="00CB0550"/>
  </w:style>
  <w:style w:type="paragraph" w:customStyle="1" w:styleId="73436809BEF24D14BFA2CF3133BED407">
    <w:name w:val="73436809BEF24D14BFA2CF3133BED407"/>
    <w:rsid w:val="00CB0550"/>
  </w:style>
  <w:style w:type="paragraph" w:customStyle="1" w:styleId="7B790A3A9DEE4211BFCA7AE3913E4DFF">
    <w:name w:val="7B790A3A9DEE4211BFCA7AE3913E4DFF"/>
    <w:rsid w:val="00CB0550"/>
  </w:style>
  <w:style w:type="paragraph" w:customStyle="1" w:styleId="0B9C370B7181468BBB34E19C5F1139C1">
    <w:name w:val="0B9C370B7181468BBB34E19C5F1139C1"/>
    <w:rsid w:val="00CB0550"/>
  </w:style>
  <w:style w:type="paragraph" w:customStyle="1" w:styleId="5B0275D8FE5F4F1981C1AD4FEEA78CE2">
    <w:name w:val="5B0275D8FE5F4F1981C1AD4FEEA78CE2"/>
    <w:rsid w:val="00CB0550"/>
  </w:style>
  <w:style w:type="paragraph" w:customStyle="1" w:styleId="352E7A85A1A14C9B84EF6BDD168D619B">
    <w:name w:val="352E7A85A1A14C9B84EF6BDD168D619B"/>
    <w:rsid w:val="00CB0550"/>
  </w:style>
  <w:style w:type="paragraph" w:customStyle="1" w:styleId="06FD250AD83146C5BEA0C5CA151729C7">
    <w:name w:val="06FD250AD83146C5BEA0C5CA151729C7"/>
    <w:rsid w:val="00CB0550"/>
  </w:style>
  <w:style w:type="paragraph" w:customStyle="1" w:styleId="D6369587BAE0407BB25BD7FFDF0D4CDC">
    <w:name w:val="D6369587BAE0407BB25BD7FFDF0D4CDC"/>
    <w:rsid w:val="00CB0550"/>
  </w:style>
  <w:style w:type="paragraph" w:customStyle="1" w:styleId="340FE3AE575C49F5B038DC7DD6C6DCD3">
    <w:name w:val="340FE3AE575C49F5B038DC7DD6C6DCD3"/>
    <w:rsid w:val="00CB0550"/>
  </w:style>
  <w:style w:type="paragraph" w:customStyle="1" w:styleId="E5AE9583B6B543198D428E4EF2B662F8">
    <w:name w:val="E5AE9583B6B543198D428E4EF2B662F8"/>
    <w:rsid w:val="00CB0550"/>
  </w:style>
  <w:style w:type="paragraph" w:customStyle="1" w:styleId="758686E032DE47FFADC7AB916C9240D5">
    <w:name w:val="758686E032DE47FFADC7AB916C9240D5"/>
    <w:rsid w:val="00CB0550"/>
  </w:style>
  <w:style w:type="paragraph" w:customStyle="1" w:styleId="A21B6B5655534C4AA0160858DC1620F1">
    <w:name w:val="A21B6B5655534C4AA0160858DC1620F1"/>
    <w:rsid w:val="00CB0550"/>
  </w:style>
  <w:style w:type="paragraph" w:customStyle="1" w:styleId="1FF2FA215CF7443C9088C0AEB22F7087">
    <w:name w:val="1FF2FA215CF7443C9088C0AEB22F7087"/>
    <w:rsid w:val="00CB0550"/>
  </w:style>
  <w:style w:type="paragraph" w:customStyle="1" w:styleId="9EE75FF906DC46A18B0DEB9D5B847D4A">
    <w:name w:val="9EE75FF906DC46A18B0DEB9D5B847D4A"/>
    <w:rsid w:val="00CB0550"/>
  </w:style>
  <w:style w:type="paragraph" w:customStyle="1" w:styleId="5415CFE7D6104556AEB2D28301AFB28A">
    <w:name w:val="5415CFE7D6104556AEB2D28301AFB28A"/>
    <w:rsid w:val="00CB0550"/>
  </w:style>
  <w:style w:type="paragraph" w:customStyle="1" w:styleId="E4F8FB1FFD774A9AB798AC5AAF253023">
    <w:name w:val="E4F8FB1FFD774A9AB798AC5AAF253023"/>
    <w:rsid w:val="00CB0550"/>
  </w:style>
  <w:style w:type="paragraph" w:customStyle="1" w:styleId="AF1B5588FCB8462AAA499B564A33E173">
    <w:name w:val="AF1B5588FCB8462AAA499B564A33E173"/>
    <w:rsid w:val="00CB0550"/>
  </w:style>
  <w:style w:type="paragraph" w:customStyle="1" w:styleId="640F7FC170804B719A1BA372520384C8">
    <w:name w:val="640F7FC170804B719A1BA372520384C8"/>
    <w:rsid w:val="00CB0550"/>
  </w:style>
  <w:style w:type="paragraph" w:customStyle="1" w:styleId="29E8701F33F849FD8C30227A75DEBEC4">
    <w:name w:val="29E8701F33F849FD8C30227A75DEBEC4"/>
    <w:rsid w:val="00CB0550"/>
  </w:style>
  <w:style w:type="paragraph" w:customStyle="1" w:styleId="EB6B46B74FFA45A19B052141BEE75E93">
    <w:name w:val="EB6B46B74FFA45A19B052141BEE75E93"/>
    <w:rsid w:val="00CB0550"/>
  </w:style>
  <w:style w:type="paragraph" w:customStyle="1" w:styleId="F3C3139563144AD1AB4E97A9D865349D">
    <w:name w:val="F3C3139563144AD1AB4E97A9D865349D"/>
    <w:rsid w:val="00CB0550"/>
  </w:style>
  <w:style w:type="paragraph" w:customStyle="1" w:styleId="7CCFB2A7111B4A09B3E021538C85C82F">
    <w:name w:val="7CCFB2A7111B4A09B3E021538C85C82F"/>
    <w:rsid w:val="00CB0550"/>
  </w:style>
  <w:style w:type="paragraph" w:customStyle="1" w:styleId="222B8739C14B4735BC6CB05985205982">
    <w:name w:val="222B8739C14B4735BC6CB05985205982"/>
    <w:rsid w:val="00CB0550"/>
  </w:style>
  <w:style w:type="paragraph" w:customStyle="1" w:styleId="C08BE081BF484BB190E51ECA62A3226B">
    <w:name w:val="C08BE081BF484BB190E51ECA62A3226B"/>
    <w:rsid w:val="00CB0550"/>
  </w:style>
  <w:style w:type="paragraph" w:customStyle="1" w:styleId="4C7D57CB8C6840F4B3572BFDDA0ECC20">
    <w:name w:val="4C7D57CB8C6840F4B3572BFDDA0ECC20"/>
    <w:rsid w:val="00CB0550"/>
  </w:style>
  <w:style w:type="paragraph" w:customStyle="1" w:styleId="B2823B21E8AC440FB4FB0AB7600F5256">
    <w:name w:val="B2823B21E8AC440FB4FB0AB7600F5256"/>
    <w:rsid w:val="00CB0550"/>
  </w:style>
  <w:style w:type="paragraph" w:customStyle="1" w:styleId="F59D6C851C584B2DBA2F72E8F0D90449">
    <w:name w:val="F59D6C851C584B2DBA2F72E8F0D90449"/>
    <w:rsid w:val="00CB0550"/>
  </w:style>
  <w:style w:type="paragraph" w:customStyle="1" w:styleId="800F3D419C384B0AB66C85F40D7FE21D">
    <w:name w:val="800F3D419C384B0AB66C85F40D7FE21D"/>
    <w:rsid w:val="00CB0550"/>
  </w:style>
  <w:style w:type="paragraph" w:customStyle="1" w:styleId="F8DF06A00E4B48EB955E96E5404C8305">
    <w:name w:val="F8DF06A00E4B48EB955E96E5404C8305"/>
    <w:rsid w:val="00CB0550"/>
  </w:style>
  <w:style w:type="paragraph" w:customStyle="1" w:styleId="38F71E60432949BCAC377779AC9390DD">
    <w:name w:val="38F71E60432949BCAC377779AC9390DD"/>
    <w:rsid w:val="00CB0550"/>
  </w:style>
  <w:style w:type="paragraph" w:customStyle="1" w:styleId="FAC95FD60D9548D5B4B395B6EDC6E80B">
    <w:name w:val="FAC95FD60D9548D5B4B395B6EDC6E80B"/>
    <w:rsid w:val="00CB0550"/>
  </w:style>
  <w:style w:type="paragraph" w:customStyle="1" w:styleId="3C7B6765589E4920868469965B86FCCB">
    <w:name w:val="3C7B6765589E4920868469965B86FCCB"/>
    <w:rsid w:val="00CB0550"/>
  </w:style>
  <w:style w:type="paragraph" w:customStyle="1" w:styleId="5D5D89E894724006AE8963AD125638DC">
    <w:name w:val="5D5D89E894724006AE8963AD125638DC"/>
    <w:rsid w:val="00CB0550"/>
  </w:style>
  <w:style w:type="paragraph" w:customStyle="1" w:styleId="B4851BBE30EA43979612D1779E57C234">
    <w:name w:val="B4851BBE30EA43979612D1779E57C234"/>
    <w:rsid w:val="00CB0550"/>
  </w:style>
  <w:style w:type="paragraph" w:customStyle="1" w:styleId="FBA9B6B3BFD94D56A52E80CEA38CECA7">
    <w:name w:val="FBA9B6B3BFD94D56A52E80CEA38CECA7"/>
    <w:rsid w:val="00CB0550"/>
  </w:style>
  <w:style w:type="paragraph" w:customStyle="1" w:styleId="DB00C3F4E32E480AB7D1A81D17674DDD">
    <w:name w:val="DB00C3F4E32E480AB7D1A81D17674DDD"/>
    <w:rsid w:val="00CB0550"/>
  </w:style>
  <w:style w:type="paragraph" w:customStyle="1" w:styleId="17CA054C601341B9A7B14B46A60923A4">
    <w:name w:val="17CA054C601341B9A7B14B46A60923A4"/>
    <w:rsid w:val="00CB0550"/>
  </w:style>
  <w:style w:type="paragraph" w:customStyle="1" w:styleId="AF1E242B2D4048C6AFB81C7FE3E419B1">
    <w:name w:val="AF1E242B2D4048C6AFB81C7FE3E419B1"/>
    <w:rsid w:val="00CB0550"/>
  </w:style>
  <w:style w:type="paragraph" w:customStyle="1" w:styleId="59D07B09CEB64067BD7A1AC5B896FB28">
    <w:name w:val="59D07B09CEB64067BD7A1AC5B896FB28"/>
    <w:rsid w:val="00CB0550"/>
  </w:style>
  <w:style w:type="paragraph" w:customStyle="1" w:styleId="39743A3AF2E5483C841967EC9C7DC110">
    <w:name w:val="39743A3AF2E5483C841967EC9C7DC110"/>
    <w:rsid w:val="00CB0550"/>
  </w:style>
  <w:style w:type="paragraph" w:customStyle="1" w:styleId="38DC82D7020046389BC29EBE67E2046A">
    <w:name w:val="38DC82D7020046389BC29EBE67E2046A"/>
    <w:rsid w:val="00CB0550"/>
  </w:style>
  <w:style w:type="paragraph" w:customStyle="1" w:styleId="1E01FE4D221D4D6AA46E0B6DD4E571D6">
    <w:name w:val="1E01FE4D221D4D6AA46E0B6DD4E571D6"/>
    <w:rsid w:val="00CB0550"/>
  </w:style>
  <w:style w:type="paragraph" w:customStyle="1" w:styleId="705B612E15FE44FF8DBD2175628F1224">
    <w:name w:val="705B612E15FE44FF8DBD2175628F1224"/>
    <w:rsid w:val="00CB0550"/>
  </w:style>
  <w:style w:type="paragraph" w:customStyle="1" w:styleId="5B1C907D094D4E1EA1B1ABAEF4E951FE">
    <w:name w:val="5B1C907D094D4E1EA1B1ABAEF4E951FE"/>
    <w:rsid w:val="00CB0550"/>
  </w:style>
  <w:style w:type="paragraph" w:customStyle="1" w:styleId="5652946391DE4F8A9AA700765E29D6D2">
    <w:name w:val="5652946391DE4F8A9AA700765E29D6D2"/>
    <w:rsid w:val="00CB0550"/>
  </w:style>
  <w:style w:type="paragraph" w:customStyle="1" w:styleId="922C41AC56B147589F86A47AA7DF1D0B">
    <w:name w:val="922C41AC56B147589F86A47AA7DF1D0B"/>
    <w:rsid w:val="00CB0550"/>
  </w:style>
  <w:style w:type="paragraph" w:customStyle="1" w:styleId="B70553B212E54C739C16926542116BFF">
    <w:name w:val="B70553B212E54C739C16926542116BFF"/>
    <w:rsid w:val="00CB0550"/>
  </w:style>
  <w:style w:type="paragraph" w:customStyle="1" w:styleId="024623C7E17C4DB08B2A73C2A9494BF0">
    <w:name w:val="024623C7E17C4DB08B2A73C2A9494BF0"/>
    <w:rsid w:val="00CB0550"/>
  </w:style>
  <w:style w:type="paragraph" w:customStyle="1" w:styleId="7E83B6E3E47F4750A3658D4F6BB7B2B3">
    <w:name w:val="7E83B6E3E47F4750A3658D4F6BB7B2B3"/>
    <w:rsid w:val="00CB0550"/>
  </w:style>
  <w:style w:type="paragraph" w:customStyle="1" w:styleId="49064CB6F6584AFA896D19D837435373">
    <w:name w:val="49064CB6F6584AFA896D19D837435373"/>
    <w:rsid w:val="00CB0550"/>
  </w:style>
  <w:style w:type="paragraph" w:customStyle="1" w:styleId="9FCC4F6B1EF5478887C1697D3333A6E3">
    <w:name w:val="9FCC4F6B1EF5478887C1697D3333A6E3"/>
    <w:rsid w:val="00CB0550"/>
  </w:style>
  <w:style w:type="paragraph" w:customStyle="1" w:styleId="8006DA3419F344A58E7FC677E8A87F9F">
    <w:name w:val="8006DA3419F344A58E7FC677E8A87F9F"/>
    <w:rsid w:val="00CB0550"/>
  </w:style>
  <w:style w:type="paragraph" w:customStyle="1" w:styleId="17CA28A101134B1691300971772C9575">
    <w:name w:val="17CA28A101134B1691300971772C9575"/>
    <w:rsid w:val="00CB0550"/>
  </w:style>
  <w:style w:type="paragraph" w:customStyle="1" w:styleId="7B2E8A8018CC4332A7DF30518C21D2DF">
    <w:name w:val="7B2E8A8018CC4332A7DF30518C21D2DF"/>
    <w:rsid w:val="0082142D"/>
  </w:style>
  <w:style w:type="paragraph" w:customStyle="1" w:styleId="53A28817A9784FBF922307F3A1013665">
    <w:name w:val="53A28817A9784FBF922307F3A1013665"/>
    <w:rsid w:val="0082142D"/>
  </w:style>
  <w:style w:type="paragraph" w:customStyle="1" w:styleId="EC64D289A84B47FC85C793A6CB37AA9A">
    <w:name w:val="EC64D289A84B47FC85C793A6CB37AA9A"/>
    <w:rsid w:val="0082142D"/>
  </w:style>
  <w:style w:type="paragraph" w:customStyle="1" w:styleId="44CAFC5F93E641E9A3FC1365A78D8F73">
    <w:name w:val="44CAFC5F93E641E9A3FC1365A78D8F73"/>
    <w:rsid w:val="0082142D"/>
  </w:style>
  <w:style w:type="paragraph" w:customStyle="1" w:styleId="336D985B74EA4C05843805162EA0EDAA">
    <w:name w:val="336D985B74EA4C05843805162EA0EDAA"/>
    <w:rsid w:val="0082142D"/>
  </w:style>
  <w:style w:type="paragraph" w:customStyle="1" w:styleId="D5150A0B507D4AF0A33D21A91904F627">
    <w:name w:val="D5150A0B507D4AF0A33D21A91904F627"/>
    <w:rsid w:val="0082142D"/>
  </w:style>
  <w:style w:type="paragraph" w:customStyle="1" w:styleId="36910B72C44044AFB44F2094DAED997F">
    <w:name w:val="36910B72C44044AFB44F2094DAED997F"/>
    <w:rsid w:val="0082142D"/>
  </w:style>
  <w:style w:type="paragraph" w:customStyle="1" w:styleId="D6DA37E4C5234BF1B6EF4622FA2E7D03">
    <w:name w:val="D6DA37E4C5234BF1B6EF4622FA2E7D03"/>
    <w:rsid w:val="0082142D"/>
  </w:style>
  <w:style w:type="paragraph" w:customStyle="1" w:styleId="7ADBA30E02AA4E10A0D27EB5A157CCB9">
    <w:name w:val="7ADBA30E02AA4E10A0D27EB5A157CCB9"/>
    <w:rsid w:val="0082142D"/>
  </w:style>
  <w:style w:type="paragraph" w:customStyle="1" w:styleId="2D76A97D9FA941FBA836636B1379EE23">
    <w:name w:val="2D76A97D9FA941FBA836636B1379EE23"/>
    <w:rsid w:val="0082142D"/>
  </w:style>
  <w:style w:type="paragraph" w:customStyle="1" w:styleId="0D8AA29F70D04BE4A5C80AFBB1B99278">
    <w:name w:val="0D8AA29F70D04BE4A5C80AFBB1B99278"/>
    <w:rsid w:val="0082142D"/>
  </w:style>
  <w:style w:type="paragraph" w:customStyle="1" w:styleId="F43DE58771B645A8B28EA443E296AFA8">
    <w:name w:val="F43DE58771B645A8B28EA443E296AFA8"/>
    <w:rsid w:val="0082142D"/>
  </w:style>
  <w:style w:type="paragraph" w:customStyle="1" w:styleId="C8F9B8E7DD664D34BE7E48A837BAE440">
    <w:name w:val="C8F9B8E7DD664D34BE7E48A837BAE440"/>
    <w:rsid w:val="0082142D"/>
  </w:style>
  <w:style w:type="paragraph" w:customStyle="1" w:styleId="9527A7368EF248C2B59C2A2D1B04FFE8">
    <w:name w:val="9527A7368EF248C2B59C2A2D1B04FFE8"/>
    <w:rsid w:val="0082142D"/>
  </w:style>
  <w:style w:type="paragraph" w:customStyle="1" w:styleId="83469EC889044A56A3722B522B62930B">
    <w:name w:val="83469EC889044A56A3722B522B62930B"/>
    <w:rsid w:val="0082142D"/>
  </w:style>
  <w:style w:type="paragraph" w:customStyle="1" w:styleId="2390DFA469C54A06A1586ECD6EFA335A">
    <w:name w:val="2390DFA469C54A06A1586ECD6EFA335A"/>
    <w:rsid w:val="0082142D"/>
  </w:style>
  <w:style w:type="paragraph" w:customStyle="1" w:styleId="EADA12DC5946484E95F1840CCBB174E0">
    <w:name w:val="EADA12DC5946484E95F1840CCBB174E0"/>
    <w:rsid w:val="0082142D"/>
  </w:style>
  <w:style w:type="paragraph" w:customStyle="1" w:styleId="C3467AD0A63645FAA266B079C60479B8">
    <w:name w:val="C3467AD0A63645FAA266B079C60479B8"/>
    <w:rsid w:val="0082142D"/>
  </w:style>
  <w:style w:type="paragraph" w:customStyle="1" w:styleId="36DBCC0CAC1C4244A01DAA525EBB2972">
    <w:name w:val="36DBCC0CAC1C4244A01DAA525EBB2972"/>
    <w:rsid w:val="00AF18BB"/>
  </w:style>
  <w:style w:type="paragraph" w:customStyle="1" w:styleId="19F1C698725147D280BFE8F333F85B39">
    <w:name w:val="19F1C698725147D280BFE8F333F85B39"/>
    <w:rsid w:val="00AF18BB"/>
  </w:style>
  <w:style w:type="paragraph" w:customStyle="1" w:styleId="F6AFDFCA7E7F4605AF024437204BB361">
    <w:name w:val="F6AFDFCA7E7F4605AF024437204BB361"/>
    <w:rsid w:val="00AF18BB"/>
  </w:style>
  <w:style w:type="paragraph" w:customStyle="1" w:styleId="CD84A868847C4A11AC963C0EA00B3EB714">
    <w:name w:val="CD84A868847C4A11AC963C0EA00B3EB714"/>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4">
    <w:name w:val="F0657B2065AB4E8896A52898BA9D08A814"/>
    <w:rsid w:val="00AF18BB"/>
    <w:pPr>
      <w:spacing w:after="120" w:line="240" w:lineRule="auto"/>
    </w:pPr>
    <w:rPr>
      <w:rFonts w:eastAsiaTheme="minorHAnsi"/>
      <w:szCs w:val="24"/>
    </w:rPr>
  </w:style>
  <w:style w:type="paragraph" w:customStyle="1" w:styleId="D17908024721463F9A34915F7D8E8EF614">
    <w:name w:val="D17908024721463F9A34915F7D8E8EF614"/>
    <w:rsid w:val="00AF18BB"/>
    <w:pPr>
      <w:spacing w:after="120" w:line="240" w:lineRule="auto"/>
    </w:pPr>
    <w:rPr>
      <w:rFonts w:eastAsiaTheme="minorHAnsi"/>
      <w:szCs w:val="24"/>
    </w:rPr>
  </w:style>
  <w:style w:type="paragraph" w:customStyle="1" w:styleId="B66B8281BE7340379AC34783FE1D89A014">
    <w:name w:val="B66B8281BE7340379AC34783FE1D89A014"/>
    <w:rsid w:val="00AF18BB"/>
    <w:pPr>
      <w:spacing w:after="120" w:line="240" w:lineRule="auto"/>
    </w:pPr>
    <w:rPr>
      <w:rFonts w:eastAsiaTheme="minorHAnsi"/>
      <w:szCs w:val="24"/>
    </w:rPr>
  </w:style>
  <w:style w:type="paragraph" w:customStyle="1" w:styleId="3B5F373AC5E544E5BC382DEBC5C05BF514">
    <w:name w:val="3B5F373AC5E544E5BC382DEBC5C05BF514"/>
    <w:rsid w:val="00AF18BB"/>
    <w:pPr>
      <w:spacing w:after="120" w:line="240" w:lineRule="auto"/>
    </w:pPr>
    <w:rPr>
      <w:rFonts w:eastAsiaTheme="minorHAnsi"/>
      <w:szCs w:val="24"/>
    </w:rPr>
  </w:style>
  <w:style w:type="paragraph" w:customStyle="1" w:styleId="9CC3DB96D50F46A9B7B2001E371C42BA14">
    <w:name w:val="9CC3DB96D50F46A9B7B2001E371C42BA14"/>
    <w:rsid w:val="00AF18BB"/>
    <w:pPr>
      <w:spacing w:after="120" w:line="240" w:lineRule="auto"/>
    </w:pPr>
    <w:rPr>
      <w:rFonts w:eastAsiaTheme="minorHAnsi"/>
      <w:szCs w:val="24"/>
    </w:rPr>
  </w:style>
  <w:style w:type="paragraph" w:customStyle="1" w:styleId="4AE5AB9932A34458849D70FACA0ADB4D15">
    <w:name w:val="4AE5AB9932A34458849D70FACA0ADB4D15"/>
    <w:rsid w:val="00AF18BB"/>
    <w:pPr>
      <w:spacing w:after="120" w:line="240" w:lineRule="auto"/>
    </w:pPr>
    <w:rPr>
      <w:rFonts w:eastAsiaTheme="minorHAnsi"/>
      <w:szCs w:val="24"/>
    </w:rPr>
  </w:style>
  <w:style w:type="paragraph" w:customStyle="1" w:styleId="2465C474022F4A82BE69D74A81D1A42815">
    <w:name w:val="2465C474022F4A82BE69D74A81D1A42815"/>
    <w:rsid w:val="00AF18BB"/>
    <w:pPr>
      <w:spacing w:after="120" w:line="240" w:lineRule="auto"/>
    </w:pPr>
    <w:rPr>
      <w:rFonts w:eastAsiaTheme="minorHAnsi"/>
      <w:szCs w:val="24"/>
    </w:rPr>
  </w:style>
  <w:style w:type="paragraph" w:customStyle="1" w:styleId="259709122E0E43628B230A1B5733F7C214">
    <w:name w:val="259709122E0E43628B230A1B5733F7C214"/>
    <w:rsid w:val="00AF18BB"/>
    <w:pPr>
      <w:spacing w:after="120" w:line="240" w:lineRule="auto"/>
    </w:pPr>
    <w:rPr>
      <w:rFonts w:eastAsiaTheme="minorHAnsi"/>
      <w:szCs w:val="24"/>
    </w:rPr>
  </w:style>
  <w:style w:type="paragraph" w:customStyle="1" w:styleId="614ED0D8FFD7450C8CA58B5DE949E93614">
    <w:name w:val="614ED0D8FFD7450C8CA58B5DE949E93614"/>
    <w:rsid w:val="00AF18BB"/>
    <w:pPr>
      <w:spacing w:after="120" w:line="240" w:lineRule="auto"/>
    </w:pPr>
    <w:rPr>
      <w:rFonts w:eastAsiaTheme="minorHAnsi"/>
      <w:szCs w:val="24"/>
    </w:rPr>
  </w:style>
  <w:style w:type="paragraph" w:customStyle="1" w:styleId="B4AD35753651465F879F5A68B34B716D10">
    <w:name w:val="B4AD35753651465F879F5A68B34B716D10"/>
    <w:rsid w:val="00AF18BB"/>
    <w:pPr>
      <w:spacing w:after="120" w:line="240" w:lineRule="auto"/>
    </w:pPr>
    <w:rPr>
      <w:rFonts w:eastAsiaTheme="minorHAnsi"/>
      <w:szCs w:val="24"/>
    </w:rPr>
  </w:style>
  <w:style w:type="paragraph" w:customStyle="1" w:styleId="53380F5A33DC4EEBBF17C1A024EEA5E710">
    <w:name w:val="53380F5A33DC4EEBBF17C1A024EEA5E710"/>
    <w:rsid w:val="00AF18BB"/>
    <w:pPr>
      <w:spacing w:after="120" w:line="240" w:lineRule="auto"/>
    </w:pPr>
    <w:rPr>
      <w:rFonts w:eastAsiaTheme="minorHAnsi"/>
      <w:szCs w:val="24"/>
    </w:rPr>
  </w:style>
  <w:style w:type="paragraph" w:customStyle="1" w:styleId="84E8D30D9C35400B840003B34394125F10">
    <w:name w:val="84E8D30D9C35400B840003B34394125F10"/>
    <w:rsid w:val="00AF18BB"/>
    <w:pPr>
      <w:spacing w:after="120" w:line="240" w:lineRule="auto"/>
    </w:pPr>
    <w:rPr>
      <w:rFonts w:eastAsiaTheme="minorHAnsi"/>
      <w:szCs w:val="24"/>
    </w:rPr>
  </w:style>
  <w:style w:type="paragraph" w:customStyle="1" w:styleId="5B23ED1503BC498A8D4523D397D4E7F710">
    <w:name w:val="5B23ED1503BC498A8D4523D397D4E7F710"/>
    <w:rsid w:val="00AF18BB"/>
    <w:pPr>
      <w:spacing w:after="120" w:line="240" w:lineRule="auto"/>
    </w:pPr>
    <w:rPr>
      <w:rFonts w:eastAsiaTheme="minorHAnsi"/>
      <w:szCs w:val="24"/>
    </w:rPr>
  </w:style>
  <w:style w:type="paragraph" w:customStyle="1" w:styleId="3DF802094EF04337984A336BBC8BA94410">
    <w:name w:val="3DF802094EF04337984A336BBC8BA94410"/>
    <w:rsid w:val="00AF18BB"/>
    <w:pPr>
      <w:spacing w:after="120" w:line="240" w:lineRule="auto"/>
    </w:pPr>
    <w:rPr>
      <w:rFonts w:eastAsiaTheme="minorHAnsi"/>
      <w:szCs w:val="24"/>
    </w:rPr>
  </w:style>
  <w:style w:type="paragraph" w:customStyle="1" w:styleId="4CD729D50D6449C29580EA93A3991DD810">
    <w:name w:val="4CD729D50D6449C29580EA93A3991DD810"/>
    <w:rsid w:val="00AF18BB"/>
    <w:pPr>
      <w:spacing w:after="120" w:line="240" w:lineRule="auto"/>
    </w:pPr>
    <w:rPr>
      <w:rFonts w:eastAsiaTheme="minorHAnsi"/>
      <w:szCs w:val="24"/>
    </w:rPr>
  </w:style>
  <w:style w:type="paragraph" w:customStyle="1" w:styleId="6765D7C806B849DAAFB1EAEEC61236D610">
    <w:name w:val="6765D7C806B849DAAFB1EAEEC61236D610"/>
    <w:rsid w:val="00AF18BB"/>
    <w:pPr>
      <w:spacing w:after="120" w:line="240" w:lineRule="auto"/>
    </w:pPr>
    <w:rPr>
      <w:rFonts w:eastAsiaTheme="minorHAnsi"/>
      <w:szCs w:val="24"/>
    </w:rPr>
  </w:style>
  <w:style w:type="paragraph" w:customStyle="1" w:styleId="D8AF9004D1B24EF7BF07BC1613D1CD1910">
    <w:name w:val="D8AF9004D1B24EF7BF07BC1613D1CD1910"/>
    <w:rsid w:val="00AF18BB"/>
    <w:pPr>
      <w:spacing w:after="120" w:line="240" w:lineRule="auto"/>
    </w:pPr>
    <w:rPr>
      <w:rFonts w:eastAsiaTheme="minorHAnsi"/>
      <w:szCs w:val="24"/>
    </w:rPr>
  </w:style>
  <w:style w:type="paragraph" w:customStyle="1" w:styleId="27DF92A8FF7B4705A6BA5AC84078565310">
    <w:name w:val="27DF92A8FF7B4705A6BA5AC84078565310"/>
    <w:rsid w:val="00AF18BB"/>
    <w:pPr>
      <w:spacing w:after="120" w:line="240" w:lineRule="auto"/>
    </w:pPr>
    <w:rPr>
      <w:rFonts w:eastAsiaTheme="minorHAnsi"/>
      <w:szCs w:val="24"/>
    </w:rPr>
  </w:style>
  <w:style w:type="paragraph" w:customStyle="1" w:styleId="E21F9E2615E646A380C87F45DDEF7C9A10">
    <w:name w:val="E21F9E2615E646A380C87F45DDEF7C9A10"/>
    <w:rsid w:val="00AF18BB"/>
    <w:pPr>
      <w:spacing w:after="120" w:line="240" w:lineRule="auto"/>
    </w:pPr>
    <w:rPr>
      <w:rFonts w:eastAsiaTheme="minorHAnsi"/>
      <w:szCs w:val="24"/>
    </w:rPr>
  </w:style>
  <w:style w:type="paragraph" w:customStyle="1" w:styleId="48CADFE0E83E46DB91994B1C227A854710">
    <w:name w:val="48CADFE0E83E46DB91994B1C227A854710"/>
    <w:rsid w:val="00AF18BB"/>
    <w:pPr>
      <w:spacing w:after="120" w:line="240" w:lineRule="auto"/>
    </w:pPr>
    <w:rPr>
      <w:rFonts w:eastAsiaTheme="minorHAnsi"/>
      <w:szCs w:val="24"/>
    </w:rPr>
  </w:style>
  <w:style w:type="paragraph" w:customStyle="1" w:styleId="AF8F78CECFEB4986ABC3446C3A7E85C010">
    <w:name w:val="AF8F78CECFEB4986ABC3446C3A7E85C010"/>
    <w:rsid w:val="00AF18BB"/>
    <w:pPr>
      <w:spacing w:after="120" w:line="240" w:lineRule="auto"/>
    </w:pPr>
    <w:rPr>
      <w:rFonts w:eastAsiaTheme="minorHAnsi"/>
      <w:szCs w:val="24"/>
    </w:rPr>
  </w:style>
  <w:style w:type="paragraph" w:customStyle="1" w:styleId="DD8F35F69565411EAA143E2F12FC6F9C2">
    <w:name w:val="DD8F35F69565411EAA143E2F12FC6F9C2"/>
    <w:rsid w:val="00AF18BB"/>
    <w:pPr>
      <w:spacing w:after="120" w:line="240" w:lineRule="auto"/>
    </w:pPr>
    <w:rPr>
      <w:rFonts w:eastAsiaTheme="minorHAnsi"/>
      <w:szCs w:val="24"/>
    </w:rPr>
  </w:style>
  <w:style w:type="paragraph" w:customStyle="1" w:styleId="352E7A85A1A14C9B84EF6BDD168D619B1">
    <w:name w:val="352E7A85A1A14C9B84EF6BDD168D619B1"/>
    <w:rsid w:val="00AF18BB"/>
    <w:pPr>
      <w:spacing w:after="120" w:line="240" w:lineRule="auto"/>
    </w:pPr>
    <w:rPr>
      <w:rFonts w:eastAsiaTheme="minorHAnsi"/>
      <w:szCs w:val="24"/>
    </w:rPr>
  </w:style>
  <w:style w:type="paragraph" w:customStyle="1" w:styleId="A21B6B5655534C4AA0160858DC1620F11">
    <w:name w:val="A21B6B5655534C4AA0160858DC1620F11"/>
    <w:rsid w:val="00AF18BB"/>
    <w:pPr>
      <w:spacing w:after="120" w:line="240" w:lineRule="auto"/>
    </w:pPr>
    <w:rPr>
      <w:rFonts w:eastAsiaTheme="minorHAnsi"/>
      <w:szCs w:val="24"/>
    </w:rPr>
  </w:style>
  <w:style w:type="paragraph" w:customStyle="1" w:styleId="25D5B623478042B8B0AD29870EDD40201">
    <w:name w:val="25D5B623478042B8B0AD29870EDD40201"/>
    <w:rsid w:val="00AF18BB"/>
    <w:pPr>
      <w:spacing w:after="120" w:line="240" w:lineRule="auto"/>
    </w:pPr>
    <w:rPr>
      <w:rFonts w:eastAsiaTheme="minorHAnsi"/>
      <w:szCs w:val="24"/>
    </w:rPr>
  </w:style>
  <w:style w:type="paragraph" w:customStyle="1" w:styleId="06FD250AD83146C5BEA0C5CA151729C71">
    <w:name w:val="06FD250AD83146C5BEA0C5CA151729C71"/>
    <w:rsid w:val="00AF18BB"/>
    <w:pPr>
      <w:spacing w:after="120" w:line="240" w:lineRule="auto"/>
    </w:pPr>
    <w:rPr>
      <w:rFonts w:eastAsiaTheme="minorHAnsi"/>
      <w:szCs w:val="24"/>
    </w:rPr>
  </w:style>
  <w:style w:type="paragraph" w:customStyle="1" w:styleId="1FF2FA215CF7443C9088C0AEB22F70871">
    <w:name w:val="1FF2FA215CF7443C9088C0AEB22F70871"/>
    <w:rsid w:val="00AF18BB"/>
    <w:pPr>
      <w:spacing w:after="120" w:line="240" w:lineRule="auto"/>
    </w:pPr>
    <w:rPr>
      <w:rFonts w:eastAsiaTheme="minorHAnsi"/>
      <w:szCs w:val="24"/>
    </w:rPr>
  </w:style>
  <w:style w:type="paragraph" w:customStyle="1" w:styleId="73436809BEF24D14BFA2CF3133BED4071">
    <w:name w:val="73436809BEF24D14BFA2CF3133BED4071"/>
    <w:rsid w:val="00AF18BB"/>
    <w:pPr>
      <w:spacing w:after="120" w:line="240" w:lineRule="auto"/>
    </w:pPr>
    <w:rPr>
      <w:rFonts w:eastAsiaTheme="minorHAnsi"/>
      <w:szCs w:val="24"/>
    </w:rPr>
  </w:style>
  <w:style w:type="paragraph" w:customStyle="1" w:styleId="D6369587BAE0407BB25BD7FFDF0D4CDC1">
    <w:name w:val="D6369587BAE0407BB25BD7FFDF0D4CDC1"/>
    <w:rsid w:val="00AF18BB"/>
    <w:pPr>
      <w:spacing w:after="120" w:line="240" w:lineRule="auto"/>
    </w:pPr>
    <w:rPr>
      <w:rFonts w:eastAsiaTheme="minorHAnsi"/>
      <w:szCs w:val="24"/>
    </w:rPr>
  </w:style>
  <w:style w:type="paragraph" w:customStyle="1" w:styleId="9EE75FF906DC46A18B0DEB9D5B847D4A1">
    <w:name w:val="9EE75FF906DC46A18B0DEB9D5B847D4A1"/>
    <w:rsid w:val="00AF18BB"/>
    <w:pPr>
      <w:spacing w:after="120" w:line="240" w:lineRule="auto"/>
    </w:pPr>
    <w:rPr>
      <w:rFonts w:eastAsiaTheme="minorHAnsi"/>
      <w:szCs w:val="24"/>
    </w:rPr>
  </w:style>
  <w:style w:type="paragraph" w:customStyle="1" w:styleId="7B790A3A9DEE4211BFCA7AE3913E4DFF1">
    <w:name w:val="7B790A3A9DEE4211BFCA7AE3913E4DFF1"/>
    <w:rsid w:val="00AF18BB"/>
    <w:pPr>
      <w:spacing w:after="120" w:line="240" w:lineRule="auto"/>
    </w:pPr>
    <w:rPr>
      <w:rFonts w:eastAsiaTheme="minorHAnsi"/>
      <w:szCs w:val="24"/>
    </w:rPr>
  </w:style>
  <w:style w:type="paragraph" w:customStyle="1" w:styleId="340FE3AE575C49F5B038DC7DD6C6DCD31">
    <w:name w:val="340FE3AE575C49F5B038DC7DD6C6DCD31"/>
    <w:rsid w:val="00AF18BB"/>
    <w:pPr>
      <w:spacing w:after="120" w:line="240" w:lineRule="auto"/>
    </w:pPr>
    <w:rPr>
      <w:rFonts w:eastAsiaTheme="minorHAnsi"/>
      <w:szCs w:val="24"/>
    </w:rPr>
  </w:style>
  <w:style w:type="paragraph" w:customStyle="1" w:styleId="5415CFE7D6104556AEB2D28301AFB28A1">
    <w:name w:val="5415CFE7D6104556AEB2D28301AFB28A1"/>
    <w:rsid w:val="00AF18BB"/>
    <w:pPr>
      <w:spacing w:after="120" w:line="240" w:lineRule="auto"/>
    </w:pPr>
    <w:rPr>
      <w:rFonts w:eastAsiaTheme="minorHAnsi"/>
      <w:szCs w:val="24"/>
    </w:rPr>
  </w:style>
  <w:style w:type="paragraph" w:customStyle="1" w:styleId="0B9C370B7181468BBB34E19C5F1139C11">
    <w:name w:val="0B9C370B7181468BBB34E19C5F1139C11"/>
    <w:rsid w:val="00AF18BB"/>
    <w:pPr>
      <w:spacing w:after="120" w:line="240" w:lineRule="auto"/>
    </w:pPr>
    <w:rPr>
      <w:rFonts w:eastAsiaTheme="minorHAnsi"/>
      <w:szCs w:val="24"/>
    </w:rPr>
  </w:style>
  <w:style w:type="paragraph" w:customStyle="1" w:styleId="E5AE9583B6B543198D428E4EF2B662F81">
    <w:name w:val="E5AE9583B6B543198D428E4EF2B662F81"/>
    <w:rsid w:val="00AF18BB"/>
    <w:pPr>
      <w:spacing w:after="120" w:line="240" w:lineRule="auto"/>
    </w:pPr>
    <w:rPr>
      <w:rFonts w:eastAsiaTheme="minorHAnsi"/>
      <w:szCs w:val="24"/>
    </w:rPr>
  </w:style>
  <w:style w:type="paragraph" w:customStyle="1" w:styleId="E4F8FB1FFD774A9AB798AC5AAF2530231">
    <w:name w:val="E4F8FB1FFD774A9AB798AC5AAF2530231"/>
    <w:rsid w:val="00AF18BB"/>
    <w:pPr>
      <w:spacing w:after="120" w:line="240" w:lineRule="auto"/>
    </w:pPr>
    <w:rPr>
      <w:rFonts w:eastAsiaTheme="minorHAnsi"/>
      <w:szCs w:val="24"/>
    </w:rPr>
  </w:style>
  <w:style w:type="paragraph" w:customStyle="1" w:styleId="5B0275D8FE5F4F1981C1AD4FEEA78CE21">
    <w:name w:val="5B0275D8FE5F4F1981C1AD4FEEA78CE21"/>
    <w:rsid w:val="00AF18BB"/>
    <w:pPr>
      <w:spacing w:after="120" w:line="240" w:lineRule="auto"/>
    </w:pPr>
    <w:rPr>
      <w:rFonts w:eastAsiaTheme="minorHAnsi"/>
      <w:szCs w:val="24"/>
    </w:rPr>
  </w:style>
  <w:style w:type="paragraph" w:customStyle="1" w:styleId="758686E032DE47FFADC7AB916C9240D51">
    <w:name w:val="758686E032DE47FFADC7AB916C9240D51"/>
    <w:rsid w:val="00AF18BB"/>
    <w:pPr>
      <w:spacing w:after="120" w:line="240" w:lineRule="auto"/>
    </w:pPr>
    <w:rPr>
      <w:rFonts w:eastAsiaTheme="minorHAnsi"/>
      <w:szCs w:val="24"/>
    </w:rPr>
  </w:style>
  <w:style w:type="paragraph" w:customStyle="1" w:styleId="AF1B5588FCB8462AAA499B564A33E1731">
    <w:name w:val="AF1B5588FCB8462AAA499B564A33E1731"/>
    <w:rsid w:val="00AF18BB"/>
    <w:pPr>
      <w:spacing w:after="120" w:line="240" w:lineRule="auto"/>
    </w:pPr>
    <w:rPr>
      <w:rFonts w:eastAsiaTheme="minorHAnsi"/>
      <w:szCs w:val="24"/>
    </w:rPr>
  </w:style>
  <w:style w:type="paragraph" w:customStyle="1" w:styleId="640F7FC170804B719A1BA372520384C81">
    <w:name w:val="640F7FC170804B719A1BA372520384C81"/>
    <w:rsid w:val="00AF18BB"/>
    <w:pPr>
      <w:spacing w:after="120" w:line="240" w:lineRule="auto"/>
    </w:pPr>
    <w:rPr>
      <w:rFonts w:eastAsiaTheme="minorHAnsi"/>
      <w:szCs w:val="24"/>
    </w:rPr>
  </w:style>
  <w:style w:type="paragraph" w:customStyle="1" w:styleId="29E8701F33F849FD8C30227A75DEBEC41">
    <w:name w:val="29E8701F33F849FD8C30227A75DEBEC41"/>
    <w:rsid w:val="00AF18BB"/>
    <w:pPr>
      <w:spacing w:after="120" w:line="240" w:lineRule="auto"/>
    </w:pPr>
    <w:rPr>
      <w:rFonts w:eastAsiaTheme="minorHAnsi"/>
      <w:szCs w:val="24"/>
    </w:rPr>
  </w:style>
  <w:style w:type="paragraph" w:customStyle="1" w:styleId="EB6B46B74FFA45A19B052141BEE75E931">
    <w:name w:val="EB6B46B74FFA45A19B052141BEE75E931"/>
    <w:rsid w:val="00AF18BB"/>
    <w:pPr>
      <w:spacing w:after="120" w:line="240" w:lineRule="auto"/>
    </w:pPr>
    <w:rPr>
      <w:rFonts w:eastAsiaTheme="minorHAnsi"/>
      <w:szCs w:val="24"/>
    </w:rPr>
  </w:style>
  <w:style w:type="paragraph" w:customStyle="1" w:styleId="F3C3139563144AD1AB4E97A9D865349D1">
    <w:name w:val="F3C3139563144AD1AB4E97A9D865349D1"/>
    <w:rsid w:val="00AF18BB"/>
    <w:pPr>
      <w:spacing w:after="120" w:line="240" w:lineRule="auto"/>
    </w:pPr>
    <w:rPr>
      <w:rFonts w:eastAsiaTheme="minorHAnsi"/>
      <w:szCs w:val="24"/>
    </w:rPr>
  </w:style>
  <w:style w:type="paragraph" w:customStyle="1" w:styleId="7CCFB2A7111B4A09B3E021538C85C82F1">
    <w:name w:val="7CCFB2A7111B4A09B3E021538C85C82F1"/>
    <w:rsid w:val="00AF18BB"/>
    <w:pPr>
      <w:spacing w:after="120" w:line="240" w:lineRule="auto"/>
    </w:pPr>
    <w:rPr>
      <w:rFonts w:eastAsiaTheme="minorHAnsi"/>
      <w:szCs w:val="24"/>
    </w:rPr>
  </w:style>
  <w:style w:type="paragraph" w:customStyle="1" w:styleId="222B8739C14B4735BC6CB059852059821">
    <w:name w:val="222B8739C14B4735BC6CB059852059821"/>
    <w:rsid w:val="00AF18BB"/>
    <w:pPr>
      <w:spacing w:after="120" w:line="240" w:lineRule="auto"/>
    </w:pPr>
    <w:rPr>
      <w:rFonts w:eastAsiaTheme="minorHAnsi"/>
      <w:szCs w:val="24"/>
    </w:rPr>
  </w:style>
  <w:style w:type="paragraph" w:customStyle="1" w:styleId="C08BE081BF484BB190E51ECA62A3226B1">
    <w:name w:val="C08BE081BF484BB190E51ECA62A3226B1"/>
    <w:rsid w:val="00AF18BB"/>
    <w:pPr>
      <w:spacing w:after="120" w:line="240" w:lineRule="auto"/>
    </w:pPr>
    <w:rPr>
      <w:rFonts w:eastAsiaTheme="minorHAnsi"/>
      <w:szCs w:val="24"/>
    </w:rPr>
  </w:style>
  <w:style w:type="paragraph" w:customStyle="1" w:styleId="4C7D57CB8C6840F4B3572BFDDA0ECC201">
    <w:name w:val="4C7D57CB8C6840F4B3572BFDDA0ECC201"/>
    <w:rsid w:val="00AF18BB"/>
    <w:pPr>
      <w:spacing w:after="120" w:line="240" w:lineRule="auto"/>
    </w:pPr>
    <w:rPr>
      <w:rFonts w:eastAsiaTheme="minorHAnsi"/>
      <w:szCs w:val="24"/>
    </w:rPr>
  </w:style>
  <w:style w:type="paragraph" w:customStyle="1" w:styleId="7B2E8A8018CC4332A7DF30518C21D2DF1">
    <w:name w:val="7B2E8A8018CC4332A7DF30518C21D2DF1"/>
    <w:rsid w:val="00AF18BB"/>
    <w:pPr>
      <w:spacing w:after="120" w:line="240" w:lineRule="auto"/>
    </w:pPr>
    <w:rPr>
      <w:rFonts w:eastAsiaTheme="minorHAnsi"/>
      <w:szCs w:val="24"/>
    </w:rPr>
  </w:style>
  <w:style w:type="paragraph" w:customStyle="1" w:styleId="53A28817A9784FBF922307F3A10136651">
    <w:name w:val="53A28817A9784FBF922307F3A10136651"/>
    <w:rsid w:val="00AF18BB"/>
    <w:pPr>
      <w:spacing w:after="120" w:line="240" w:lineRule="auto"/>
    </w:pPr>
    <w:rPr>
      <w:rFonts w:eastAsiaTheme="minorHAnsi"/>
      <w:szCs w:val="24"/>
    </w:rPr>
  </w:style>
  <w:style w:type="paragraph" w:customStyle="1" w:styleId="EC64D289A84B47FC85C793A6CB37AA9A1">
    <w:name w:val="EC64D289A84B47FC85C793A6CB37AA9A1"/>
    <w:rsid w:val="00AF18BB"/>
    <w:pPr>
      <w:spacing w:after="120" w:line="240" w:lineRule="auto"/>
    </w:pPr>
    <w:rPr>
      <w:rFonts w:eastAsiaTheme="minorHAnsi"/>
      <w:szCs w:val="24"/>
    </w:rPr>
  </w:style>
  <w:style w:type="paragraph" w:customStyle="1" w:styleId="44CAFC5F93E641E9A3FC1365A78D8F731">
    <w:name w:val="44CAFC5F93E641E9A3FC1365A78D8F731"/>
    <w:rsid w:val="00AF18BB"/>
    <w:pPr>
      <w:spacing w:after="120" w:line="240" w:lineRule="auto"/>
    </w:pPr>
    <w:rPr>
      <w:rFonts w:eastAsiaTheme="minorHAnsi"/>
      <w:szCs w:val="24"/>
    </w:rPr>
  </w:style>
  <w:style w:type="paragraph" w:customStyle="1" w:styleId="336D985B74EA4C05843805162EA0EDAA1">
    <w:name w:val="336D985B74EA4C05843805162EA0EDAA1"/>
    <w:rsid w:val="00AF18BB"/>
    <w:pPr>
      <w:spacing w:after="120" w:line="240" w:lineRule="auto"/>
    </w:pPr>
    <w:rPr>
      <w:rFonts w:eastAsiaTheme="minorHAnsi"/>
      <w:szCs w:val="24"/>
    </w:rPr>
  </w:style>
  <w:style w:type="paragraph" w:customStyle="1" w:styleId="D5150A0B507D4AF0A33D21A91904F6271">
    <w:name w:val="D5150A0B507D4AF0A33D21A91904F6271"/>
    <w:rsid w:val="00AF18BB"/>
    <w:pPr>
      <w:spacing w:after="120" w:line="240" w:lineRule="auto"/>
    </w:pPr>
    <w:rPr>
      <w:rFonts w:eastAsiaTheme="minorHAnsi"/>
      <w:szCs w:val="24"/>
    </w:rPr>
  </w:style>
  <w:style w:type="paragraph" w:customStyle="1" w:styleId="36910B72C44044AFB44F2094DAED997F1">
    <w:name w:val="36910B72C44044AFB44F2094DAED997F1"/>
    <w:rsid w:val="00AF18BB"/>
    <w:pPr>
      <w:spacing w:after="120" w:line="240" w:lineRule="auto"/>
    </w:pPr>
    <w:rPr>
      <w:rFonts w:eastAsiaTheme="minorHAnsi"/>
      <w:szCs w:val="24"/>
    </w:rPr>
  </w:style>
  <w:style w:type="paragraph" w:customStyle="1" w:styleId="D6DA37E4C5234BF1B6EF4622FA2E7D031">
    <w:name w:val="D6DA37E4C5234BF1B6EF4622FA2E7D031"/>
    <w:rsid w:val="00AF18BB"/>
    <w:pPr>
      <w:spacing w:after="120" w:line="240" w:lineRule="auto"/>
    </w:pPr>
    <w:rPr>
      <w:rFonts w:eastAsiaTheme="minorHAnsi"/>
      <w:szCs w:val="24"/>
    </w:rPr>
  </w:style>
  <w:style w:type="paragraph" w:customStyle="1" w:styleId="7ADBA30E02AA4E10A0D27EB5A157CCB91">
    <w:name w:val="7ADBA30E02AA4E10A0D27EB5A157CCB91"/>
    <w:rsid w:val="00AF18BB"/>
    <w:pPr>
      <w:spacing w:after="120" w:line="240" w:lineRule="auto"/>
    </w:pPr>
    <w:rPr>
      <w:rFonts w:eastAsiaTheme="minorHAnsi"/>
      <w:szCs w:val="24"/>
    </w:rPr>
  </w:style>
  <w:style w:type="paragraph" w:customStyle="1" w:styleId="2D76A97D9FA941FBA836636B1379EE231">
    <w:name w:val="2D76A97D9FA941FBA836636B1379EE231"/>
    <w:rsid w:val="00AF18BB"/>
    <w:pPr>
      <w:spacing w:after="120" w:line="240" w:lineRule="auto"/>
    </w:pPr>
    <w:rPr>
      <w:rFonts w:eastAsiaTheme="minorHAnsi"/>
      <w:szCs w:val="24"/>
    </w:rPr>
  </w:style>
  <w:style w:type="paragraph" w:customStyle="1" w:styleId="0D8AA29F70D04BE4A5C80AFBB1B992781">
    <w:name w:val="0D8AA29F70D04BE4A5C80AFBB1B992781"/>
    <w:rsid w:val="00AF18BB"/>
    <w:pPr>
      <w:spacing w:after="120" w:line="240" w:lineRule="auto"/>
    </w:pPr>
    <w:rPr>
      <w:rFonts w:eastAsiaTheme="minorHAnsi"/>
      <w:szCs w:val="24"/>
    </w:rPr>
  </w:style>
  <w:style w:type="paragraph" w:customStyle="1" w:styleId="F43DE58771B645A8B28EA443E296AFA81">
    <w:name w:val="F43DE58771B645A8B28EA443E296AFA81"/>
    <w:rsid w:val="00AF18BB"/>
    <w:pPr>
      <w:spacing w:after="120" w:line="240" w:lineRule="auto"/>
    </w:pPr>
    <w:rPr>
      <w:rFonts w:eastAsiaTheme="minorHAnsi"/>
      <w:szCs w:val="24"/>
    </w:rPr>
  </w:style>
  <w:style w:type="paragraph" w:customStyle="1" w:styleId="C8F9B8E7DD664D34BE7E48A837BAE4401">
    <w:name w:val="C8F9B8E7DD664D34BE7E48A837BAE4401"/>
    <w:rsid w:val="00AF18BB"/>
    <w:pPr>
      <w:spacing w:after="120" w:line="240" w:lineRule="auto"/>
    </w:pPr>
    <w:rPr>
      <w:rFonts w:eastAsiaTheme="minorHAnsi"/>
      <w:szCs w:val="24"/>
    </w:rPr>
  </w:style>
  <w:style w:type="paragraph" w:customStyle="1" w:styleId="9527A7368EF248C2B59C2A2D1B04FFE81">
    <w:name w:val="9527A7368EF248C2B59C2A2D1B04FFE81"/>
    <w:rsid w:val="00AF18BB"/>
    <w:pPr>
      <w:spacing w:after="120" w:line="240" w:lineRule="auto"/>
    </w:pPr>
    <w:rPr>
      <w:rFonts w:eastAsiaTheme="minorHAnsi"/>
      <w:szCs w:val="24"/>
    </w:rPr>
  </w:style>
  <w:style w:type="paragraph" w:customStyle="1" w:styleId="83469EC889044A56A3722B522B62930B1">
    <w:name w:val="83469EC889044A56A3722B522B62930B1"/>
    <w:rsid w:val="00AF18BB"/>
    <w:pPr>
      <w:spacing w:after="120" w:line="240" w:lineRule="auto"/>
    </w:pPr>
    <w:rPr>
      <w:rFonts w:eastAsiaTheme="minorHAnsi"/>
      <w:szCs w:val="24"/>
    </w:rPr>
  </w:style>
  <w:style w:type="paragraph" w:customStyle="1" w:styleId="2390DFA469C54A06A1586ECD6EFA335A1">
    <w:name w:val="2390DFA469C54A06A1586ECD6EFA335A1"/>
    <w:rsid w:val="00AF18BB"/>
    <w:pPr>
      <w:spacing w:after="120" w:line="240" w:lineRule="auto"/>
    </w:pPr>
    <w:rPr>
      <w:rFonts w:eastAsiaTheme="minorHAnsi"/>
      <w:szCs w:val="24"/>
    </w:rPr>
  </w:style>
  <w:style w:type="paragraph" w:customStyle="1" w:styleId="EADA12DC5946484E95F1840CCBB174E01">
    <w:name w:val="EADA12DC5946484E95F1840CCBB174E01"/>
    <w:rsid w:val="00AF18BB"/>
    <w:pPr>
      <w:spacing w:after="120" w:line="240" w:lineRule="auto"/>
    </w:pPr>
    <w:rPr>
      <w:rFonts w:eastAsiaTheme="minorHAnsi"/>
      <w:szCs w:val="24"/>
    </w:rPr>
  </w:style>
  <w:style w:type="paragraph" w:customStyle="1" w:styleId="C3467AD0A63645FAA266B079C60479B81">
    <w:name w:val="C3467AD0A63645FAA266B079C60479B81"/>
    <w:rsid w:val="00AF18BB"/>
    <w:pPr>
      <w:spacing w:after="120" w:line="240" w:lineRule="auto"/>
    </w:pPr>
    <w:rPr>
      <w:rFonts w:eastAsiaTheme="minorHAnsi"/>
      <w:szCs w:val="24"/>
    </w:rPr>
  </w:style>
  <w:style w:type="paragraph" w:customStyle="1" w:styleId="7E83B6E3E47F4750A3658D4F6BB7B2B31">
    <w:name w:val="7E83B6E3E47F4750A3658D4F6BB7B2B31"/>
    <w:rsid w:val="00AF18BB"/>
    <w:pPr>
      <w:spacing w:after="120" w:line="240" w:lineRule="auto"/>
    </w:pPr>
    <w:rPr>
      <w:rFonts w:eastAsiaTheme="minorHAnsi"/>
      <w:szCs w:val="24"/>
    </w:rPr>
  </w:style>
  <w:style w:type="paragraph" w:customStyle="1" w:styleId="49064CB6F6584AFA896D19D8374353731">
    <w:name w:val="49064CB6F6584AFA896D19D8374353731"/>
    <w:rsid w:val="00AF18BB"/>
    <w:pPr>
      <w:spacing w:after="120" w:line="240" w:lineRule="auto"/>
    </w:pPr>
    <w:rPr>
      <w:rFonts w:eastAsiaTheme="minorHAnsi"/>
      <w:szCs w:val="24"/>
    </w:rPr>
  </w:style>
  <w:style w:type="paragraph" w:customStyle="1" w:styleId="9FCC4F6B1EF5478887C1697D3333A6E31">
    <w:name w:val="9FCC4F6B1EF5478887C1697D3333A6E31"/>
    <w:rsid w:val="00AF18BB"/>
    <w:pPr>
      <w:spacing w:after="120" w:line="240" w:lineRule="auto"/>
    </w:pPr>
    <w:rPr>
      <w:rFonts w:eastAsiaTheme="minorHAnsi"/>
      <w:szCs w:val="24"/>
    </w:rPr>
  </w:style>
  <w:style w:type="paragraph" w:customStyle="1" w:styleId="8006DA3419F344A58E7FC677E8A87F9F1">
    <w:name w:val="8006DA3419F344A58E7FC677E8A87F9F1"/>
    <w:rsid w:val="00AF18BB"/>
    <w:pPr>
      <w:spacing w:after="120" w:line="240" w:lineRule="auto"/>
    </w:pPr>
    <w:rPr>
      <w:rFonts w:eastAsiaTheme="minorHAnsi"/>
      <w:szCs w:val="24"/>
    </w:rPr>
  </w:style>
  <w:style w:type="paragraph" w:customStyle="1" w:styleId="17CA28A101134B1691300971772C95751">
    <w:name w:val="17CA28A101134B1691300971772C95751"/>
    <w:rsid w:val="00AF18BB"/>
    <w:pPr>
      <w:spacing w:after="120" w:line="240" w:lineRule="auto"/>
    </w:pPr>
    <w:rPr>
      <w:rFonts w:eastAsiaTheme="minorHAnsi"/>
      <w:szCs w:val="24"/>
    </w:rPr>
  </w:style>
  <w:style w:type="paragraph" w:customStyle="1" w:styleId="36DBCC0CAC1C4244A01DAA525EBB29721">
    <w:name w:val="36DBCC0CAC1C4244A01DAA525EBB29721"/>
    <w:rsid w:val="00AF18BB"/>
    <w:pPr>
      <w:spacing w:after="120" w:line="240" w:lineRule="auto"/>
    </w:pPr>
    <w:rPr>
      <w:rFonts w:eastAsiaTheme="minorHAnsi"/>
      <w:szCs w:val="24"/>
    </w:rPr>
  </w:style>
  <w:style w:type="paragraph" w:customStyle="1" w:styleId="19F1C698725147D280BFE8F333F85B391">
    <w:name w:val="19F1C698725147D280BFE8F333F85B391"/>
    <w:rsid w:val="00AF18BB"/>
    <w:pPr>
      <w:spacing w:after="120" w:line="240" w:lineRule="auto"/>
    </w:pPr>
    <w:rPr>
      <w:rFonts w:eastAsiaTheme="minorHAnsi"/>
      <w:szCs w:val="24"/>
    </w:rPr>
  </w:style>
  <w:style w:type="paragraph" w:customStyle="1" w:styleId="F6AFDFCA7E7F4605AF024437204BB3611">
    <w:name w:val="F6AFDFCA7E7F4605AF024437204BB3611"/>
    <w:rsid w:val="00AF18BB"/>
    <w:pPr>
      <w:spacing w:after="120" w:line="240" w:lineRule="auto"/>
    </w:pPr>
    <w:rPr>
      <w:rFonts w:eastAsiaTheme="minorHAnsi"/>
      <w:szCs w:val="24"/>
    </w:rPr>
  </w:style>
  <w:style w:type="paragraph" w:customStyle="1" w:styleId="F50848112DC84EF087A0FD604944A6D5">
    <w:name w:val="F50848112DC84EF087A0FD604944A6D5"/>
    <w:rsid w:val="00AF18BB"/>
  </w:style>
  <w:style w:type="paragraph" w:customStyle="1" w:styleId="E8A8DDA399B54005AE9DBB9F86B93A5E">
    <w:name w:val="E8A8DDA399B54005AE9DBB9F86B93A5E"/>
    <w:rsid w:val="00AF18BB"/>
  </w:style>
  <w:style w:type="paragraph" w:customStyle="1" w:styleId="F833F67A1560440E80507EB209A689E5">
    <w:name w:val="F833F67A1560440E80507EB209A689E5"/>
    <w:rsid w:val="00AF18BB"/>
  </w:style>
  <w:style w:type="paragraph" w:customStyle="1" w:styleId="0D7F79AF12424915B4809F004BEAB4F6">
    <w:name w:val="0D7F79AF12424915B4809F004BEAB4F6"/>
    <w:rsid w:val="00AF18BB"/>
  </w:style>
  <w:style w:type="paragraph" w:customStyle="1" w:styleId="26119845576D451FB58BBCDF3FD60FC9">
    <w:name w:val="26119845576D451FB58BBCDF3FD60FC9"/>
    <w:rsid w:val="00AF18BB"/>
  </w:style>
  <w:style w:type="paragraph" w:customStyle="1" w:styleId="CD26F290B1E64D5EA0AE1803DC2A297D">
    <w:name w:val="CD26F290B1E64D5EA0AE1803DC2A297D"/>
    <w:rsid w:val="00AF18BB"/>
  </w:style>
  <w:style w:type="paragraph" w:customStyle="1" w:styleId="D809546718854F7BA91E85C8715C0A97">
    <w:name w:val="D809546718854F7BA91E85C8715C0A97"/>
    <w:rsid w:val="00AF18BB"/>
  </w:style>
  <w:style w:type="paragraph" w:customStyle="1" w:styleId="C86181B12B15441C83859A0E06B463A6">
    <w:name w:val="C86181B12B15441C83859A0E06B463A6"/>
    <w:rsid w:val="00AF18BB"/>
  </w:style>
  <w:style w:type="paragraph" w:customStyle="1" w:styleId="D323180CB82E44FEA4DA273F8ABE57B1">
    <w:name w:val="D323180CB82E44FEA4DA273F8ABE57B1"/>
    <w:rsid w:val="00AF18BB"/>
  </w:style>
  <w:style w:type="paragraph" w:customStyle="1" w:styleId="3DA477B6081D4868953B970972B6D5BB">
    <w:name w:val="3DA477B6081D4868953B970972B6D5BB"/>
    <w:rsid w:val="00AF18BB"/>
  </w:style>
  <w:style w:type="paragraph" w:customStyle="1" w:styleId="EEC1780D570246D688712E5CDA5C3227">
    <w:name w:val="EEC1780D570246D688712E5CDA5C3227"/>
    <w:rsid w:val="00AF18BB"/>
  </w:style>
  <w:style w:type="paragraph" w:customStyle="1" w:styleId="2F6C734EED7A43F8AAA6966DC09B3A90">
    <w:name w:val="2F6C734EED7A43F8AAA6966DC09B3A90"/>
    <w:rsid w:val="00AF18BB"/>
  </w:style>
  <w:style w:type="paragraph" w:customStyle="1" w:styleId="FF0DB978FC1F491A86AFF5C80972F249">
    <w:name w:val="FF0DB978FC1F491A86AFF5C80972F249"/>
    <w:rsid w:val="00AF18BB"/>
  </w:style>
  <w:style w:type="paragraph" w:customStyle="1" w:styleId="867AEC51CA8943EE897418562F03A649">
    <w:name w:val="867AEC51CA8943EE897418562F03A649"/>
    <w:rsid w:val="00AF18BB"/>
  </w:style>
  <w:style w:type="paragraph" w:customStyle="1" w:styleId="61C18E3309EE42EAB307E55D7C6CF20C">
    <w:name w:val="61C18E3309EE42EAB307E55D7C6CF20C"/>
    <w:rsid w:val="00AF18BB"/>
  </w:style>
  <w:style w:type="paragraph" w:customStyle="1" w:styleId="2505A9DE404E43D0858A07FB5A37C1DA">
    <w:name w:val="2505A9DE404E43D0858A07FB5A37C1DA"/>
    <w:rsid w:val="00AF18BB"/>
  </w:style>
  <w:style w:type="paragraph" w:customStyle="1" w:styleId="FCDA622223F542568F51E94356DF3708">
    <w:name w:val="FCDA622223F542568F51E94356DF3708"/>
    <w:rsid w:val="00AF18BB"/>
  </w:style>
  <w:style w:type="paragraph" w:customStyle="1" w:styleId="C384DD4DCF2346B191E22EAB1B19E970">
    <w:name w:val="C384DD4DCF2346B191E22EAB1B19E970"/>
    <w:rsid w:val="00AF18BB"/>
  </w:style>
  <w:style w:type="paragraph" w:customStyle="1" w:styleId="9E19AE76D5C145D9A05B457B8E15278F">
    <w:name w:val="9E19AE76D5C145D9A05B457B8E15278F"/>
    <w:rsid w:val="00AF18BB"/>
  </w:style>
  <w:style w:type="paragraph" w:customStyle="1" w:styleId="1D5D2BFD868949639ABBFD9005B7B1F4">
    <w:name w:val="1D5D2BFD868949639ABBFD9005B7B1F4"/>
    <w:rsid w:val="00AF18BB"/>
  </w:style>
  <w:style w:type="paragraph" w:customStyle="1" w:styleId="558BE8E35D4540C8937C3B0D08C30CBA">
    <w:name w:val="558BE8E35D4540C8937C3B0D08C30CBA"/>
    <w:rsid w:val="00AF18BB"/>
  </w:style>
  <w:style w:type="paragraph" w:customStyle="1" w:styleId="AD7FAB5F12074E84A58DE7C9FE6861F6">
    <w:name w:val="AD7FAB5F12074E84A58DE7C9FE6861F6"/>
    <w:rsid w:val="00AF18BB"/>
  </w:style>
  <w:style w:type="paragraph" w:customStyle="1" w:styleId="AA18F3917217433EA62AB5EDF6FE8F77">
    <w:name w:val="AA18F3917217433EA62AB5EDF6FE8F77"/>
    <w:rsid w:val="00AF18BB"/>
  </w:style>
  <w:style w:type="paragraph" w:customStyle="1" w:styleId="6A07F43C3DA444F5B19941AA0F0057A3">
    <w:name w:val="6A07F43C3DA444F5B19941AA0F0057A3"/>
    <w:rsid w:val="00AF18BB"/>
  </w:style>
  <w:style w:type="paragraph" w:customStyle="1" w:styleId="860A079DF2D940DD9D59F75BF682F7AA">
    <w:name w:val="860A079DF2D940DD9D59F75BF682F7AA"/>
    <w:rsid w:val="00AF18BB"/>
  </w:style>
  <w:style w:type="paragraph" w:customStyle="1" w:styleId="EDF1FE31B54349E5BE6C016DAC8F0D3B">
    <w:name w:val="EDF1FE31B54349E5BE6C016DAC8F0D3B"/>
    <w:rsid w:val="00AF18BB"/>
  </w:style>
  <w:style w:type="paragraph" w:customStyle="1" w:styleId="1C5942DC5CFD448581481E7EB75179AA">
    <w:name w:val="1C5942DC5CFD448581481E7EB75179AA"/>
    <w:rsid w:val="00AF18BB"/>
  </w:style>
  <w:style w:type="paragraph" w:customStyle="1" w:styleId="9634418D61A5496ABE0EF48F914C84A3">
    <w:name w:val="9634418D61A5496ABE0EF48F914C84A3"/>
    <w:rsid w:val="00AF18BB"/>
  </w:style>
  <w:style w:type="paragraph" w:customStyle="1" w:styleId="9135D0C6DB5D42B78802E2A0D51C86E0">
    <w:name w:val="9135D0C6DB5D42B78802E2A0D51C86E0"/>
    <w:rsid w:val="00AF18BB"/>
  </w:style>
  <w:style w:type="paragraph" w:customStyle="1" w:styleId="07EC9E7FB0F34E5581D4592730FE4519">
    <w:name w:val="07EC9E7FB0F34E5581D4592730FE4519"/>
    <w:rsid w:val="00AF18BB"/>
  </w:style>
  <w:style w:type="paragraph" w:customStyle="1" w:styleId="10967C26DE83430E9401484ED6CEA03A">
    <w:name w:val="10967C26DE83430E9401484ED6CEA03A"/>
    <w:rsid w:val="00AF18BB"/>
  </w:style>
  <w:style w:type="paragraph" w:customStyle="1" w:styleId="CD84A868847C4A11AC963C0EA00B3EB715">
    <w:name w:val="CD84A868847C4A11AC963C0EA00B3EB715"/>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5">
    <w:name w:val="F0657B2065AB4E8896A52898BA9D08A815"/>
    <w:rsid w:val="00AF18BB"/>
    <w:pPr>
      <w:spacing w:after="120" w:line="240" w:lineRule="auto"/>
    </w:pPr>
    <w:rPr>
      <w:rFonts w:eastAsiaTheme="minorHAnsi"/>
      <w:szCs w:val="24"/>
    </w:rPr>
  </w:style>
  <w:style w:type="paragraph" w:customStyle="1" w:styleId="D17908024721463F9A34915F7D8E8EF615">
    <w:name w:val="D17908024721463F9A34915F7D8E8EF615"/>
    <w:rsid w:val="00AF18BB"/>
    <w:pPr>
      <w:spacing w:after="120" w:line="240" w:lineRule="auto"/>
    </w:pPr>
    <w:rPr>
      <w:rFonts w:eastAsiaTheme="minorHAnsi"/>
      <w:szCs w:val="24"/>
    </w:rPr>
  </w:style>
  <w:style w:type="paragraph" w:customStyle="1" w:styleId="B66B8281BE7340379AC34783FE1D89A015">
    <w:name w:val="B66B8281BE7340379AC34783FE1D89A015"/>
    <w:rsid w:val="00AF18BB"/>
    <w:pPr>
      <w:spacing w:after="120" w:line="240" w:lineRule="auto"/>
    </w:pPr>
    <w:rPr>
      <w:rFonts w:eastAsiaTheme="minorHAnsi"/>
      <w:szCs w:val="24"/>
    </w:rPr>
  </w:style>
  <w:style w:type="paragraph" w:customStyle="1" w:styleId="3B5F373AC5E544E5BC382DEBC5C05BF515">
    <w:name w:val="3B5F373AC5E544E5BC382DEBC5C05BF515"/>
    <w:rsid w:val="00AF18BB"/>
    <w:pPr>
      <w:spacing w:after="120" w:line="240" w:lineRule="auto"/>
    </w:pPr>
    <w:rPr>
      <w:rFonts w:eastAsiaTheme="minorHAnsi"/>
      <w:szCs w:val="24"/>
    </w:rPr>
  </w:style>
  <w:style w:type="paragraph" w:customStyle="1" w:styleId="9CC3DB96D50F46A9B7B2001E371C42BA15">
    <w:name w:val="9CC3DB96D50F46A9B7B2001E371C42BA15"/>
    <w:rsid w:val="00AF18BB"/>
    <w:pPr>
      <w:spacing w:after="120" w:line="240" w:lineRule="auto"/>
    </w:pPr>
    <w:rPr>
      <w:rFonts w:eastAsiaTheme="minorHAnsi"/>
      <w:szCs w:val="24"/>
    </w:rPr>
  </w:style>
  <w:style w:type="paragraph" w:customStyle="1" w:styleId="4AE5AB9932A34458849D70FACA0ADB4D16">
    <w:name w:val="4AE5AB9932A34458849D70FACA0ADB4D16"/>
    <w:rsid w:val="00AF18BB"/>
    <w:pPr>
      <w:spacing w:after="120" w:line="240" w:lineRule="auto"/>
    </w:pPr>
    <w:rPr>
      <w:rFonts w:eastAsiaTheme="minorHAnsi"/>
      <w:szCs w:val="24"/>
    </w:rPr>
  </w:style>
  <w:style w:type="paragraph" w:customStyle="1" w:styleId="2465C474022F4A82BE69D74A81D1A42816">
    <w:name w:val="2465C474022F4A82BE69D74A81D1A42816"/>
    <w:rsid w:val="00AF18BB"/>
    <w:pPr>
      <w:spacing w:after="120" w:line="240" w:lineRule="auto"/>
    </w:pPr>
    <w:rPr>
      <w:rFonts w:eastAsiaTheme="minorHAnsi"/>
      <w:szCs w:val="24"/>
    </w:rPr>
  </w:style>
  <w:style w:type="paragraph" w:customStyle="1" w:styleId="259709122E0E43628B230A1B5733F7C215">
    <w:name w:val="259709122E0E43628B230A1B5733F7C215"/>
    <w:rsid w:val="00AF18BB"/>
    <w:pPr>
      <w:spacing w:after="120" w:line="240" w:lineRule="auto"/>
    </w:pPr>
    <w:rPr>
      <w:rFonts w:eastAsiaTheme="minorHAnsi"/>
      <w:szCs w:val="24"/>
    </w:rPr>
  </w:style>
  <w:style w:type="paragraph" w:customStyle="1" w:styleId="614ED0D8FFD7450C8CA58B5DE949E93615">
    <w:name w:val="614ED0D8FFD7450C8CA58B5DE949E93615"/>
    <w:rsid w:val="00AF18BB"/>
    <w:pPr>
      <w:spacing w:after="120" w:line="240" w:lineRule="auto"/>
    </w:pPr>
    <w:rPr>
      <w:rFonts w:eastAsiaTheme="minorHAnsi"/>
      <w:szCs w:val="24"/>
    </w:rPr>
  </w:style>
  <w:style w:type="paragraph" w:customStyle="1" w:styleId="B4AD35753651465F879F5A68B34B716D11">
    <w:name w:val="B4AD35753651465F879F5A68B34B716D11"/>
    <w:rsid w:val="00AF18BB"/>
    <w:pPr>
      <w:spacing w:after="120" w:line="240" w:lineRule="auto"/>
    </w:pPr>
    <w:rPr>
      <w:rFonts w:eastAsiaTheme="minorHAnsi"/>
      <w:szCs w:val="24"/>
    </w:rPr>
  </w:style>
  <w:style w:type="paragraph" w:customStyle="1" w:styleId="53380F5A33DC4EEBBF17C1A024EEA5E711">
    <w:name w:val="53380F5A33DC4EEBBF17C1A024EEA5E711"/>
    <w:rsid w:val="00AF18BB"/>
    <w:pPr>
      <w:spacing w:after="120" w:line="240" w:lineRule="auto"/>
    </w:pPr>
    <w:rPr>
      <w:rFonts w:eastAsiaTheme="minorHAnsi"/>
      <w:szCs w:val="24"/>
    </w:rPr>
  </w:style>
  <w:style w:type="paragraph" w:customStyle="1" w:styleId="84E8D30D9C35400B840003B34394125F11">
    <w:name w:val="84E8D30D9C35400B840003B34394125F11"/>
    <w:rsid w:val="00AF18BB"/>
    <w:pPr>
      <w:spacing w:after="120" w:line="240" w:lineRule="auto"/>
    </w:pPr>
    <w:rPr>
      <w:rFonts w:eastAsiaTheme="minorHAnsi"/>
      <w:szCs w:val="24"/>
    </w:rPr>
  </w:style>
  <w:style w:type="paragraph" w:customStyle="1" w:styleId="5B23ED1503BC498A8D4523D397D4E7F711">
    <w:name w:val="5B23ED1503BC498A8D4523D397D4E7F711"/>
    <w:rsid w:val="00AF18BB"/>
    <w:pPr>
      <w:spacing w:after="120" w:line="240" w:lineRule="auto"/>
    </w:pPr>
    <w:rPr>
      <w:rFonts w:eastAsiaTheme="minorHAnsi"/>
      <w:szCs w:val="24"/>
    </w:rPr>
  </w:style>
  <w:style w:type="paragraph" w:customStyle="1" w:styleId="3DF802094EF04337984A336BBC8BA94411">
    <w:name w:val="3DF802094EF04337984A336BBC8BA94411"/>
    <w:rsid w:val="00AF18BB"/>
    <w:pPr>
      <w:spacing w:after="120" w:line="240" w:lineRule="auto"/>
    </w:pPr>
    <w:rPr>
      <w:rFonts w:eastAsiaTheme="minorHAnsi"/>
      <w:szCs w:val="24"/>
    </w:rPr>
  </w:style>
  <w:style w:type="paragraph" w:customStyle="1" w:styleId="4CD729D50D6449C29580EA93A3991DD811">
    <w:name w:val="4CD729D50D6449C29580EA93A3991DD811"/>
    <w:rsid w:val="00AF18BB"/>
    <w:pPr>
      <w:spacing w:after="120" w:line="240" w:lineRule="auto"/>
    </w:pPr>
    <w:rPr>
      <w:rFonts w:eastAsiaTheme="minorHAnsi"/>
      <w:szCs w:val="24"/>
    </w:rPr>
  </w:style>
  <w:style w:type="paragraph" w:customStyle="1" w:styleId="6765D7C806B849DAAFB1EAEEC61236D611">
    <w:name w:val="6765D7C806B849DAAFB1EAEEC61236D611"/>
    <w:rsid w:val="00AF18BB"/>
    <w:pPr>
      <w:spacing w:after="120" w:line="240" w:lineRule="auto"/>
    </w:pPr>
    <w:rPr>
      <w:rFonts w:eastAsiaTheme="minorHAnsi"/>
      <w:szCs w:val="24"/>
    </w:rPr>
  </w:style>
  <w:style w:type="paragraph" w:customStyle="1" w:styleId="D8AF9004D1B24EF7BF07BC1613D1CD1911">
    <w:name w:val="D8AF9004D1B24EF7BF07BC1613D1CD1911"/>
    <w:rsid w:val="00AF18BB"/>
    <w:pPr>
      <w:spacing w:after="120" w:line="240" w:lineRule="auto"/>
    </w:pPr>
    <w:rPr>
      <w:rFonts w:eastAsiaTheme="minorHAnsi"/>
      <w:szCs w:val="24"/>
    </w:rPr>
  </w:style>
  <w:style w:type="paragraph" w:customStyle="1" w:styleId="27DF92A8FF7B4705A6BA5AC84078565311">
    <w:name w:val="27DF92A8FF7B4705A6BA5AC84078565311"/>
    <w:rsid w:val="00AF18BB"/>
    <w:pPr>
      <w:spacing w:after="120" w:line="240" w:lineRule="auto"/>
    </w:pPr>
    <w:rPr>
      <w:rFonts w:eastAsiaTheme="minorHAnsi"/>
      <w:szCs w:val="24"/>
    </w:rPr>
  </w:style>
  <w:style w:type="paragraph" w:customStyle="1" w:styleId="E21F9E2615E646A380C87F45DDEF7C9A11">
    <w:name w:val="E21F9E2615E646A380C87F45DDEF7C9A11"/>
    <w:rsid w:val="00AF18BB"/>
    <w:pPr>
      <w:spacing w:after="120" w:line="240" w:lineRule="auto"/>
    </w:pPr>
    <w:rPr>
      <w:rFonts w:eastAsiaTheme="minorHAnsi"/>
      <w:szCs w:val="24"/>
    </w:rPr>
  </w:style>
  <w:style w:type="paragraph" w:customStyle="1" w:styleId="48CADFE0E83E46DB91994B1C227A854711">
    <w:name w:val="48CADFE0E83E46DB91994B1C227A854711"/>
    <w:rsid w:val="00AF18BB"/>
    <w:pPr>
      <w:spacing w:after="120" w:line="240" w:lineRule="auto"/>
    </w:pPr>
    <w:rPr>
      <w:rFonts w:eastAsiaTheme="minorHAnsi"/>
      <w:szCs w:val="24"/>
    </w:rPr>
  </w:style>
  <w:style w:type="paragraph" w:customStyle="1" w:styleId="AF8F78CECFEB4986ABC3446C3A7E85C011">
    <w:name w:val="AF8F78CECFEB4986ABC3446C3A7E85C011"/>
    <w:rsid w:val="00AF18BB"/>
    <w:pPr>
      <w:spacing w:after="120" w:line="240" w:lineRule="auto"/>
    </w:pPr>
    <w:rPr>
      <w:rFonts w:eastAsiaTheme="minorHAnsi"/>
      <w:szCs w:val="24"/>
    </w:rPr>
  </w:style>
  <w:style w:type="paragraph" w:customStyle="1" w:styleId="DD8F35F69565411EAA143E2F12FC6F9C3">
    <w:name w:val="DD8F35F69565411EAA143E2F12FC6F9C3"/>
    <w:rsid w:val="00AF18BB"/>
    <w:pPr>
      <w:spacing w:after="120" w:line="240" w:lineRule="auto"/>
    </w:pPr>
    <w:rPr>
      <w:rFonts w:eastAsiaTheme="minorHAnsi"/>
      <w:szCs w:val="24"/>
    </w:rPr>
  </w:style>
  <w:style w:type="paragraph" w:customStyle="1" w:styleId="352E7A85A1A14C9B84EF6BDD168D619B2">
    <w:name w:val="352E7A85A1A14C9B84EF6BDD168D619B2"/>
    <w:rsid w:val="00AF18BB"/>
    <w:pPr>
      <w:spacing w:after="120" w:line="240" w:lineRule="auto"/>
    </w:pPr>
    <w:rPr>
      <w:rFonts w:eastAsiaTheme="minorHAnsi"/>
      <w:szCs w:val="24"/>
    </w:rPr>
  </w:style>
  <w:style w:type="paragraph" w:customStyle="1" w:styleId="A21B6B5655534C4AA0160858DC1620F12">
    <w:name w:val="A21B6B5655534C4AA0160858DC1620F12"/>
    <w:rsid w:val="00AF18BB"/>
    <w:pPr>
      <w:spacing w:after="120" w:line="240" w:lineRule="auto"/>
    </w:pPr>
    <w:rPr>
      <w:rFonts w:eastAsiaTheme="minorHAnsi"/>
      <w:szCs w:val="24"/>
    </w:rPr>
  </w:style>
  <w:style w:type="paragraph" w:customStyle="1" w:styleId="25D5B623478042B8B0AD29870EDD40202">
    <w:name w:val="25D5B623478042B8B0AD29870EDD40202"/>
    <w:rsid w:val="00AF18BB"/>
    <w:pPr>
      <w:spacing w:after="120" w:line="240" w:lineRule="auto"/>
    </w:pPr>
    <w:rPr>
      <w:rFonts w:eastAsiaTheme="minorHAnsi"/>
      <w:szCs w:val="24"/>
    </w:rPr>
  </w:style>
  <w:style w:type="paragraph" w:customStyle="1" w:styleId="06FD250AD83146C5BEA0C5CA151729C72">
    <w:name w:val="06FD250AD83146C5BEA0C5CA151729C72"/>
    <w:rsid w:val="00AF18BB"/>
    <w:pPr>
      <w:spacing w:after="120" w:line="240" w:lineRule="auto"/>
    </w:pPr>
    <w:rPr>
      <w:rFonts w:eastAsiaTheme="minorHAnsi"/>
      <w:szCs w:val="24"/>
    </w:rPr>
  </w:style>
  <w:style w:type="paragraph" w:customStyle="1" w:styleId="1FF2FA215CF7443C9088C0AEB22F70872">
    <w:name w:val="1FF2FA215CF7443C9088C0AEB22F70872"/>
    <w:rsid w:val="00AF18BB"/>
    <w:pPr>
      <w:spacing w:after="120" w:line="240" w:lineRule="auto"/>
    </w:pPr>
    <w:rPr>
      <w:rFonts w:eastAsiaTheme="minorHAnsi"/>
      <w:szCs w:val="24"/>
    </w:rPr>
  </w:style>
  <w:style w:type="paragraph" w:customStyle="1" w:styleId="73436809BEF24D14BFA2CF3133BED4072">
    <w:name w:val="73436809BEF24D14BFA2CF3133BED4072"/>
    <w:rsid w:val="00AF18BB"/>
    <w:pPr>
      <w:spacing w:after="120" w:line="240" w:lineRule="auto"/>
    </w:pPr>
    <w:rPr>
      <w:rFonts w:eastAsiaTheme="minorHAnsi"/>
      <w:szCs w:val="24"/>
    </w:rPr>
  </w:style>
  <w:style w:type="paragraph" w:customStyle="1" w:styleId="D6369587BAE0407BB25BD7FFDF0D4CDC2">
    <w:name w:val="D6369587BAE0407BB25BD7FFDF0D4CDC2"/>
    <w:rsid w:val="00AF18BB"/>
    <w:pPr>
      <w:spacing w:after="120" w:line="240" w:lineRule="auto"/>
    </w:pPr>
    <w:rPr>
      <w:rFonts w:eastAsiaTheme="minorHAnsi"/>
      <w:szCs w:val="24"/>
    </w:rPr>
  </w:style>
  <w:style w:type="paragraph" w:customStyle="1" w:styleId="9EE75FF906DC46A18B0DEB9D5B847D4A2">
    <w:name w:val="9EE75FF906DC46A18B0DEB9D5B847D4A2"/>
    <w:rsid w:val="00AF18BB"/>
    <w:pPr>
      <w:spacing w:after="120" w:line="240" w:lineRule="auto"/>
    </w:pPr>
    <w:rPr>
      <w:rFonts w:eastAsiaTheme="minorHAnsi"/>
      <w:szCs w:val="24"/>
    </w:rPr>
  </w:style>
  <w:style w:type="paragraph" w:customStyle="1" w:styleId="7B790A3A9DEE4211BFCA7AE3913E4DFF2">
    <w:name w:val="7B790A3A9DEE4211BFCA7AE3913E4DFF2"/>
    <w:rsid w:val="00AF18BB"/>
    <w:pPr>
      <w:spacing w:after="120" w:line="240" w:lineRule="auto"/>
    </w:pPr>
    <w:rPr>
      <w:rFonts w:eastAsiaTheme="minorHAnsi"/>
      <w:szCs w:val="24"/>
    </w:rPr>
  </w:style>
  <w:style w:type="paragraph" w:customStyle="1" w:styleId="340FE3AE575C49F5B038DC7DD6C6DCD32">
    <w:name w:val="340FE3AE575C49F5B038DC7DD6C6DCD32"/>
    <w:rsid w:val="00AF18BB"/>
    <w:pPr>
      <w:spacing w:after="120" w:line="240" w:lineRule="auto"/>
    </w:pPr>
    <w:rPr>
      <w:rFonts w:eastAsiaTheme="minorHAnsi"/>
      <w:szCs w:val="24"/>
    </w:rPr>
  </w:style>
  <w:style w:type="paragraph" w:customStyle="1" w:styleId="5415CFE7D6104556AEB2D28301AFB28A2">
    <w:name w:val="5415CFE7D6104556AEB2D28301AFB28A2"/>
    <w:rsid w:val="00AF18BB"/>
    <w:pPr>
      <w:spacing w:after="120" w:line="240" w:lineRule="auto"/>
    </w:pPr>
    <w:rPr>
      <w:rFonts w:eastAsiaTheme="minorHAnsi"/>
      <w:szCs w:val="24"/>
    </w:rPr>
  </w:style>
  <w:style w:type="paragraph" w:customStyle="1" w:styleId="0B9C370B7181468BBB34E19C5F1139C12">
    <w:name w:val="0B9C370B7181468BBB34E19C5F1139C12"/>
    <w:rsid w:val="00AF18BB"/>
    <w:pPr>
      <w:spacing w:after="120" w:line="240" w:lineRule="auto"/>
    </w:pPr>
    <w:rPr>
      <w:rFonts w:eastAsiaTheme="minorHAnsi"/>
      <w:szCs w:val="24"/>
    </w:rPr>
  </w:style>
  <w:style w:type="paragraph" w:customStyle="1" w:styleId="E5AE9583B6B543198D428E4EF2B662F82">
    <w:name w:val="E5AE9583B6B543198D428E4EF2B662F82"/>
    <w:rsid w:val="00AF18BB"/>
    <w:pPr>
      <w:spacing w:after="120" w:line="240" w:lineRule="auto"/>
    </w:pPr>
    <w:rPr>
      <w:rFonts w:eastAsiaTheme="minorHAnsi"/>
      <w:szCs w:val="24"/>
    </w:rPr>
  </w:style>
  <w:style w:type="paragraph" w:customStyle="1" w:styleId="E4F8FB1FFD774A9AB798AC5AAF2530232">
    <w:name w:val="E4F8FB1FFD774A9AB798AC5AAF2530232"/>
    <w:rsid w:val="00AF18BB"/>
    <w:pPr>
      <w:spacing w:after="120" w:line="240" w:lineRule="auto"/>
    </w:pPr>
    <w:rPr>
      <w:rFonts w:eastAsiaTheme="minorHAnsi"/>
      <w:szCs w:val="24"/>
    </w:rPr>
  </w:style>
  <w:style w:type="paragraph" w:customStyle="1" w:styleId="5B0275D8FE5F4F1981C1AD4FEEA78CE22">
    <w:name w:val="5B0275D8FE5F4F1981C1AD4FEEA78CE22"/>
    <w:rsid w:val="00AF18BB"/>
    <w:pPr>
      <w:spacing w:after="120" w:line="240" w:lineRule="auto"/>
    </w:pPr>
    <w:rPr>
      <w:rFonts w:eastAsiaTheme="minorHAnsi"/>
      <w:szCs w:val="24"/>
    </w:rPr>
  </w:style>
  <w:style w:type="paragraph" w:customStyle="1" w:styleId="758686E032DE47FFADC7AB916C9240D52">
    <w:name w:val="758686E032DE47FFADC7AB916C9240D52"/>
    <w:rsid w:val="00AF18BB"/>
    <w:pPr>
      <w:spacing w:after="120" w:line="240" w:lineRule="auto"/>
    </w:pPr>
    <w:rPr>
      <w:rFonts w:eastAsiaTheme="minorHAnsi"/>
      <w:szCs w:val="24"/>
    </w:rPr>
  </w:style>
  <w:style w:type="paragraph" w:customStyle="1" w:styleId="AF1B5588FCB8462AAA499B564A33E1732">
    <w:name w:val="AF1B5588FCB8462AAA499B564A33E1732"/>
    <w:rsid w:val="00AF18BB"/>
    <w:pPr>
      <w:spacing w:after="120" w:line="240" w:lineRule="auto"/>
    </w:pPr>
    <w:rPr>
      <w:rFonts w:eastAsiaTheme="minorHAnsi"/>
      <w:szCs w:val="24"/>
    </w:rPr>
  </w:style>
  <w:style w:type="paragraph" w:customStyle="1" w:styleId="640F7FC170804B719A1BA372520384C82">
    <w:name w:val="640F7FC170804B719A1BA372520384C82"/>
    <w:rsid w:val="00AF18BB"/>
    <w:pPr>
      <w:spacing w:after="120" w:line="240" w:lineRule="auto"/>
    </w:pPr>
    <w:rPr>
      <w:rFonts w:eastAsiaTheme="minorHAnsi"/>
      <w:szCs w:val="24"/>
    </w:rPr>
  </w:style>
  <w:style w:type="paragraph" w:customStyle="1" w:styleId="29E8701F33F849FD8C30227A75DEBEC42">
    <w:name w:val="29E8701F33F849FD8C30227A75DEBEC42"/>
    <w:rsid w:val="00AF18BB"/>
    <w:pPr>
      <w:spacing w:after="120" w:line="240" w:lineRule="auto"/>
    </w:pPr>
    <w:rPr>
      <w:rFonts w:eastAsiaTheme="minorHAnsi"/>
      <w:szCs w:val="24"/>
    </w:rPr>
  </w:style>
  <w:style w:type="paragraph" w:customStyle="1" w:styleId="EB6B46B74FFA45A19B052141BEE75E932">
    <w:name w:val="EB6B46B74FFA45A19B052141BEE75E932"/>
    <w:rsid w:val="00AF18BB"/>
    <w:pPr>
      <w:spacing w:after="120" w:line="240" w:lineRule="auto"/>
    </w:pPr>
    <w:rPr>
      <w:rFonts w:eastAsiaTheme="minorHAnsi"/>
      <w:szCs w:val="24"/>
    </w:rPr>
  </w:style>
  <w:style w:type="paragraph" w:customStyle="1" w:styleId="F3C3139563144AD1AB4E97A9D865349D2">
    <w:name w:val="F3C3139563144AD1AB4E97A9D865349D2"/>
    <w:rsid w:val="00AF18BB"/>
    <w:pPr>
      <w:spacing w:after="120" w:line="240" w:lineRule="auto"/>
    </w:pPr>
    <w:rPr>
      <w:rFonts w:eastAsiaTheme="minorHAnsi"/>
      <w:szCs w:val="24"/>
    </w:rPr>
  </w:style>
  <w:style w:type="paragraph" w:customStyle="1" w:styleId="7CCFB2A7111B4A09B3E021538C85C82F2">
    <w:name w:val="7CCFB2A7111B4A09B3E021538C85C82F2"/>
    <w:rsid w:val="00AF18BB"/>
    <w:pPr>
      <w:spacing w:after="120" w:line="240" w:lineRule="auto"/>
    </w:pPr>
    <w:rPr>
      <w:rFonts w:eastAsiaTheme="minorHAnsi"/>
      <w:szCs w:val="24"/>
    </w:rPr>
  </w:style>
  <w:style w:type="paragraph" w:customStyle="1" w:styleId="222B8739C14B4735BC6CB059852059822">
    <w:name w:val="222B8739C14B4735BC6CB059852059822"/>
    <w:rsid w:val="00AF18BB"/>
    <w:pPr>
      <w:spacing w:after="120" w:line="240" w:lineRule="auto"/>
    </w:pPr>
    <w:rPr>
      <w:rFonts w:eastAsiaTheme="minorHAnsi"/>
      <w:szCs w:val="24"/>
    </w:rPr>
  </w:style>
  <w:style w:type="paragraph" w:customStyle="1" w:styleId="C08BE081BF484BB190E51ECA62A3226B2">
    <w:name w:val="C08BE081BF484BB190E51ECA62A3226B2"/>
    <w:rsid w:val="00AF18BB"/>
    <w:pPr>
      <w:spacing w:after="120" w:line="240" w:lineRule="auto"/>
    </w:pPr>
    <w:rPr>
      <w:rFonts w:eastAsiaTheme="minorHAnsi"/>
      <w:szCs w:val="24"/>
    </w:rPr>
  </w:style>
  <w:style w:type="paragraph" w:customStyle="1" w:styleId="4C7D57CB8C6840F4B3572BFDDA0ECC202">
    <w:name w:val="4C7D57CB8C6840F4B3572BFDDA0ECC202"/>
    <w:rsid w:val="00AF18BB"/>
    <w:pPr>
      <w:spacing w:after="120" w:line="240" w:lineRule="auto"/>
    </w:pPr>
    <w:rPr>
      <w:rFonts w:eastAsiaTheme="minorHAnsi"/>
      <w:szCs w:val="24"/>
    </w:rPr>
  </w:style>
  <w:style w:type="paragraph" w:customStyle="1" w:styleId="7B2E8A8018CC4332A7DF30518C21D2DF2">
    <w:name w:val="7B2E8A8018CC4332A7DF30518C21D2DF2"/>
    <w:rsid w:val="00AF18BB"/>
    <w:pPr>
      <w:spacing w:after="120" w:line="240" w:lineRule="auto"/>
    </w:pPr>
    <w:rPr>
      <w:rFonts w:eastAsiaTheme="minorHAnsi"/>
      <w:szCs w:val="24"/>
    </w:rPr>
  </w:style>
  <w:style w:type="paragraph" w:customStyle="1" w:styleId="53A28817A9784FBF922307F3A10136652">
    <w:name w:val="53A28817A9784FBF922307F3A10136652"/>
    <w:rsid w:val="00AF18BB"/>
    <w:pPr>
      <w:spacing w:after="120" w:line="240" w:lineRule="auto"/>
    </w:pPr>
    <w:rPr>
      <w:rFonts w:eastAsiaTheme="minorHAnsi"/>
      <w:szCs w:val="24"/>
    </w:rPr>
  </w:style>
  <w:style w:type="paragraph" w:customStyle="1" w:styleId="EC64D289A84B47FC85C793A6CB37AA9A2">
    <w:name w:val="EC64D289A84B47FC85C793A6CB37AA9A2"/>
    <w:rsid w:val="00AF18BB"/>
    <w:pPr>
      <w:spacing w:after="120" w:line="240" w:lineRule="auto"/>
    </w:pPr>
    <w:rPr>
      <w:rFonts w:eastAsiaTheme="minorHAnsi"/>
      <w:szCs w:val="24"/>
    </w:rPr>
  </w:style>
  <w:style w:type="paragraph" w:customStyle="1" w:styleId="44CAFC5F93E641E9A3FC1365A78D8F732">
    <w:name w:val="44CAFC5F93E641E9A3FC1365A78D8F732"/>
    <w:rsid w:val="00AF18BB"/>
    <w:pPr>
      <w:spacing w:after="120" w:line="240" w:lineRule="auto"/>
    </w:pPr>
    <w:rPr>
      <w:rFonts w:eastAsiaTheme="minorHAnsi"/>
      <w:szCs w:val="24"/>
    </w:rPr>
  </w:style>
  <w:style w:type="paragraph" w:customStyle="1" w:styleId="336D985B74EA4C05843805162EA0EDAA2">
    <w:name w:val="336D985B74EA4C05843805162EA0EDAA2"/>
    <w:rsid w:val="00AF18BB"/>
    <w:pPr>
      <w:spacing w:after="120" w:line="240" w:lineRule="auto"/>
    </w:pPr>
    <w:rPr>
      <w:rFonts w:eastAsiaTheme="minorHAnsi"/>
      <w:szCs w:val="24"/>
    </w:rPr>
  </w:style>
  <w:style w:type="paragraph" w:customStyle="1" w:styleId="D5150A0B507D4AF0A33D21A91904F6272">
    <w:name w:val="D5150A0B507D4AF0A33D21A91904F6272"/>
    <w:rsid w:val="00AF18BB"/>
    <w:pPr>
      <w:spacing w:after="120" w:line="240" w:lineRule="auto"/>
    </w:pPr>
    <w:rPr>
      <w:rFonts w:eastAsiaTheme="minorHAnsi"/>
      <w:szCs w:val="24"/>
    </w:rPr>
  </w:style>
  <w:style w:type="paragraph" w:customStyle="1" w:styleId="36910B72C44044AFB44F2094DAED997F2">
    <w:name w:val="36910B72C44044AFB44F2094DAED997F2"/>
    <w:rsid w:val="00AF18BB"/>
    <w:pPr>
      <w:spacing w:after="120" w:line="240" w:lineRule="auto"/>
    </w:pPr>
    <w:rPr>
      <w:rFonts w:eastAsiaTheme="minorHAnsi"/>
      <w:szCs w:val="24"/>
    </w:rPr>
  </w:style>
  <w:style w:type="paragraph" w:customStyle="1" w:styleId="D6DA37E4C5234BF1B6EF4622FA2E7D032">
    <w:name w:val="D6DA37E4C5234BF1B6EF4622FA2E7D032"/>
    <w:rsid w:val="00AF18BB"/>
    <w:pPr>
      <w:spacing w:after="120" w:line="240" w:lineRule="auto"/>
    </w:pPr>
    <w:rPr>
      <w:rFonts w:eastAsiaTheme="minorHAnsi"/>
      <w:szCs w:val="24"/>
    </w:rPr>
  </w:style>
  <w:style w:type="paragraph" w:customStyle="1" w:styleId="7ADBA30E02AA4E10A0D27EB5A157CCB92">
    <w:name w:val="7ADBA30E02AA4E10A0D27EB5A157CCB92"/>
    <w:rsid w:val="00AF18BB"/>
    <w:pPr>
      <w:spacing w:after="120" w:line="240" w:lineRule="auto"/>
    </w:pPr>
    <w:rPr>
      <w:rFonts w:eastAsiaTheme="minorHAnsi"/>
      <w:szCs w:val="24"/>
    </w:rPr>
  </w:style>
  <w:style w:type="paragraph" w:customStyle="1" w:styleId="2D76A97D9FA941FBA836636B1379EE232">
    <w:name w:val="2D76A97D9FA941FBA836636B1379EE232"/>
    <w:rsid w:val="00AF18BB"/>
    <w:pPr>
      <w:spacing w:after="120" w:line="240" w:lineRule="auto"/>
    </w:pPr>
    <w:rPr>
      <w:rFonts w:eastAsiaTheme="minorHAnsi"/>
      <w:szCs w:val="24"/>
    </w:rPr>
  </w:style>
  <w:style w:type="paragraph" w:customStyle="1" w:styleId="0D8AA29F70D04BE4A5C80AFBB1B992782">
    <w:name w:val="0D8AA29F70D04BE4A5C80AFBB1B992782"/>
    <w:rsid w:val="00AF18BB"/>
    <w:pPr>
      <w:spacing w:after="120" w:line="240" w:lineRule="auto"/>
    </w:pPr>
    <w:rPr>
      <w:rFonts w:eastAsiaTheme="minorHAnsi"/>
      <w:szCs w:val="24"/>
    </w:rPr>
  </w:style>
  <w:style w:type="paragraph" w:customStyle="1" w:styleId="F43DE58771B645A8B28EA443E296AFA82">
    <w:name w:val="F43DE58771B645A8B28EA443E296AFA82"/>
    <w:rsid w:val="00AF18BB"/>
    <w:pPr>
      <w:spacing w:after="120" w:line="240" w:lineRule="auto"/>
    </w:pPr>
    <w:rPr>
      <w:rFonts w:eastAsiaTheme="minorHAnsi"/>
      <w:szCs w:val="24"/>
    </w:rPr>
  </w:style>
  <w:style w:type="paragraph" w:customStyle="1" w:styleId="C8F9B8E7DD664D34BE7E48A837BAE4402">
    <w:name w:val="C8F9B8E7DD664D34BE7E48A837BAE4402"/>
    <w:rsid w:val="00AF18BB"/>
    <w:pPr>
      <w:spacing w:after="120" w:line="240" w:lineRule="auto"/>
    </w:pPr>
    <w:rPr>
      <w:rFonts w:eastAsiaTheme="minorHAnsi"/>
      <w:szCs w:val="24"/>
    </w:rPr>
  </w:style>
  <w:style w:type="paragraph" w:customStyle="1" w:styleId="9527A7368EF248C2B59C2A2D1B04FFE82">
    <w:name w:val="9527A7368EF248C2B59C2A2D1B04FFE82"/>
    <w:rsid w:val="00AF18BB"/>
    <w:pPr>
      <w:spacing w:after="120" w:line="240" w:lineRule="auto"/>
    </w:pPr>
    <w:rPr>
      <w:rFonts w:eastAsiaTheme="minorHAnsi"/>
      <w:szCs w:val="24"/>
    </w:rPr>
  </w:style>
  <w:style w:type="paragraph" w:customStyle="1" w:styleId="83469EC889044A56A3722B522B62930B2">
    <w:name w:val="83469EC889044A56A3722B522B62930B2"/>
    <w:rsid w:val="00AF18BB"/>
    <w:pPr>
      <w:spacing w:after="120" w:line="240" w:lineRule="auto"/>
    </w:pPr>
    <w:rPr>
      <w:rFonts w:eastAsiaTheme="minorHAnsi"/>
      <w:szCs w:val="24"/>
    </w:rPr>
  </w:style>
  <w:style w:type="paragraph" w:customStyle="1" w:styleId="2390DFA469C54A06A1586ECD6EFA335A2">
    <w:name w:val="2390DFA469C54A06A1586ECD6EFA335A2"/>
    <w:rsid w:val="00AF18BB"/>
    <w:pPr>
      <w:spacing w:after="120" w:line="240" w:lineRule="auto"/>
    </w:pPr>
    <w:rPr>
      <w:rFonts w:eastAsiaTheme="minorHAnsi"/>
      <w:szCs w:val="24"/>
    </w:rPr>
  </w:style>
  <w:style w:type="paragraph" w:customStyle="1" w:styleId="EADA12DC5946484E95F1840CCBB174E02">
    <w:name w:val="EADA12DC5946484E95F1840CCBB174E02"/>
    <w:rsid w:val="00AF18BB"/>
    <w:pPr>
      <w:spacing w:after="120" w:line="240" w:lineRule="auto"/>
    </w:pPr>
    <w:rPr>
      <w:rFonts w:eastAsiaTheme="minorHAnsi"/>
      <w:szCs w:val="24"/>
    </w:rPr>
  </w:style>
  <w:style w:type="paragraph" w:customStyle="1" w:styleId="C3467AD0A63645FAA266B079C60479B82">
    <w:name w:val="C3467AD0A63645FAA266B079C60479B82"/>
    <w:rsid w:val="00AF18BB"/>
    <w:pPr>
      <w:spacing w:after="120" w:line="240" w:lineRule="auto"/>
    </w:pPr>
    <w:rPr>
      <w:rFonts w:eastAsiaTheme="minorHAnsi"/>
      <w:szCs w:val="24"/>
    </w:rPr>
  </w:style>
  <w:style w:type="paragraph" w:customStyle="1" w:styleId="7E83B6E3E47F4750A3658D4F6BB7B2B32">
    <w:name w:val="7E83B6E3E47F4750A3658D4F6BB7B2B32"/>
    <w:rsid w:val="00AF18BB"/>
    <w:pPr>
      <w:spacing w:after="120" w:line="240" w:lineRule="auto"/>
    </w:pPr>
    <w:rPr>
      <w:rFonts w:eastAsiaTheme="minorHAnsi"/>
      <w:szCs w:val="24"/>
    </w:rPr>
  </w:style>
  <w:style w:type="paragraph" w:customStyle="1" w:styleId="49064CB6F6584AFA896D19D8374353732">
    <w:name w:val="49064CB6F6584AFA896D19D8374353732"/>
    <w:rsid w:val="00AF18BB"/>
    <w:pPr>
      <w:spacing w:after="120" w:line="240" w:lineRule="auto"/>
    </w:pPr>
    <w:rPr>
      <w:rFonts w:eastAsiaTheme="minorHAnsi"/>
      <w:szCs w:val="24"/>
    </w:rPr>
  </w:style>
  <w:style w:type="paragraph" w:customStyle="1" w:styleId="9FCC4F6B1EF5478887C1697D3333A6E32">
    <w:name w:val="9FCC4F6B1EF5478887C1697D3333A6E32"/>
    <w:rsid w:val="00AF18BB"/>
    <w:pPr>
      <w:spacing w:after="120" w:line="240" w:lineRule="auto"/>
    </w:pPr>
    <w:rPr>
      <w:rFonts w:eastAsiaTheme="minorHAnsi"/>
      <w:szCs w:val="24"/>
    </w:rPr>
  </w:style>
  <w:style w:type="paragraph" w:customStyle="1" w:styleId="8006DA3419F344A58E7FC677E8A87F9F2">
    <w:name w:val="8006DA3419F344A58E7FC677E8A87F9F2"/>
    <w:rsid w:val="00AF18BB"/>
    <w:pPr>
      <w:spacing w:after="120" w:line="240" w:lineRule="auto"/>
    </w:pPr>
    <w:rPr>
      <w:rFonts w:eastAsiaTheme="minorHAnsi"/>
      <w:szCs w:val="24"/>
    </w:rPr>
  </w:style>
  <w:style w:type="paragraph" w:customStyle="1" w:styleId="17CA28A101134B1691300971772C95752">
    <w:name w:val="17CA28A101134B1691300971772C95752"/>
    <w:rsid w:val="00AF18BB"/>
    <w:pPr>
      <w:spacing w:after="120" w:line="240" w:lineRule="auto"/>
    </w:pPr>
    <w:rPr>
      <w:rFonts w:eastAsiaTheme="minorHAnsi"/>
      <w:szCs w:val="24"/>
    </w:rPr>
  </w:style>
  <w:style w:type="paragraph" w:customStyle="1" w:styleId="26119845576D451FB58BBCDF3FD60FC91">
    <w:name w:val="26119845576D451FB58BBCDF3FD60FC91"/>
    <w:rsid w:val="00AF18BB"/>
    <w:pPr>
      <w:spacing w:after="120" w:line="240" w:lineRule="auto"/>
    </w:pPr>
    <w:rPr>
      <w:rFonts w:eastAsiaTheme="minorHAnsi"/>
      <w:szCs w:val="24"/>
    </w:rPr>
  </w:style>
  <w:style w:type="paragraph" w:customStyle="1" w:styleId="CD26F290B1E64D5EA0AE1803DC2A297D1">
    <w:name w:val="CD26F290B1E64D5EA0AE1803DC2A297D1"/>
    <w:rsid w:val="00AF18BB"/>
    <w:pPr>
      <w:spacing w:after="120" w:line="240" w:lineRule="auto"/>
    </w:pPr>
    <w:rPr>
      <w:rFonts w:eastAsiaTheme="minorHAnsi"/>
      <w:szCs w:val="24"/>
    </w:rPr>
  </w:style>
  <w:style w:type="paragraph" w:customStyle="1" w:styleId="D809546718854F7BA91E85C8715C0A971">
    <w:name w:val="D809546718854F7BA91E85C8715C0A971"/>
    <w:rsid w:val="00AF18BB"/>
    <w:pPr>
      <w:spacing w:after="120" w:line="240" w:lineRule="auto"/>
    </w:pPr>
    <w:rPr>
      <w:rFonts w:eastAsiaTheme="minorHAnsi"/>
      <w:szCs w:val="24"/>
    </w:rPr>
  </w:style>
  <w:style w:type="paragraph" w:customStyle="1" w:styleId="C86181B12B15441C83859A0E06B463A61">
    <w:name w:val="C86181B12B15441C83859A0E06B463A61"/>
    <w:rsid w:val="00AF18BB"/>
    <w:pPr>
      <w:spacing w:after="120" w:line="240" w:lineRule="auto"/>
    </w:pPr>
    <w:rPr>
      <w:rFonts w:eastAsiaTheme="minorHAnsi"/>
      <w:szCs w:val="24"/>
    </w:rPr>
  </w:style>
  <w:style w:type="paragraph" w:customStyle="1" w:styleId="D323180CB82E44FEA4DA273F8ABE57B11">
    <w:name w:val="D323180CB82E44FEA4DA273F8ABE57B11"/>
    <w:rsid w:val="00AF18BB"/>
    <w:pPr>
      <w:spacing w:after="120" w:line="240" w:lineRule="auto"/>
    </w:pPr>
    <w:rPr>
      <w:rFonts w:eastAsiaTheme="minorHAnsi"/>
      <w:szCs w:val="24"/>
    </w:rPr>
  </w:style>
  <w:style w:type="paragraph" w:customStyle="1" w:styleId="3DA477B6081D4868953B970972B6D5BB1">
    <w:name w:val="3DA477B6081D4868953B970972B6D5BB1"/>
    <w:rsid w:val="00AF18BB"/>
    <w:pPr>
      <w:spacing w:after="120" w:line="240" w:lineRule="auto"/>
    </w:pPr>
    <w:rPr>
      <w:rFonts w:eastAsiaTheme="minorHAnsi"/>
      <w:szCs w:val="24"/>
    </w:rPr>
  </w:style>
  <w:style w:type="paragraph" w:customStyle="1" w:styleId="EEC1780D570246D688712E5CDA5C32271">
    <w:name w:val="EEC1780D570246D688712E5CDA5C32271"/>
    <w:rsid w:val="00AF18BB"/>
    <w:pPr>
      <w:spacing w:after="120" w:line="240" w:lineRule="auto"/>
    </w:pPr>
    <w:rPr>
      <w:rFonts w:eastAsiaTheme="minorHAnsi"/>
      <w:szCs w:val="24"/>
    </w:rPr>
  </w:style>
  <w:style w:type="paragraph" w:customStyle="1" w:styleId="2F6C734EED7A43F8AAA6966DC09B3A901">
    <w:name w:val="2F6C734EED7A43F8AAA6966DC09B3A901"/>
    <w:rsid w:val="00AF18BB"/>
    <w:pPr>
      <w:spacing w:after="120" w:line="240" w:lineRule="auto"/>
    </w:pPr>
    <w:rPr>
      <w:rFonts w:eastAsiaTheme="minorHAnsi"/>
      <w:szCs w:val="24"/>
    </w:rPr>
  </w:style>
  <w:style w:type="paragraph" w:customStyle="1" w:styleId="FF0DB978FC1F491A86AFF5C80972F2491">
    <w:name w:val="FF0DB978FC1F491A86AFF5C80972F2491"/>
    <w:rsid w:val="00AF18BB"/>
    <w:pPr>
      <w:spacing w:after="120" w:line="240" w:lineRule="auto"/>
    </w:pPr>
    <w:rPr>
      <w:rFonts w:eastAsiaTheme="minorHAnsi"/>
      <w:szCs w:val="24"/>
    </w:rPr>
  </w:style>
  <w:style w:type="paragraph" w:customStyle="1" w:styleId="867AEC51CA8943EE897418562F03A6491">
    <w:name w:val="867AEC51CA8943EE897418562F03A6491"/>
    <w:rsid w:val="00AF18BB"/>
    <w:pPr>
      <w:spacing w:after="120" w:line="240" w:lineRule="auto"/>
    </w:pPr>
    <w:rPr>
      <w:rFonts w:eastAsiaTheme="minorHAnsi"/>
      <w:szCs w:val="24"/>
    </w:rPr>
  </w:style>
  <w:style w:type="paragraph" w:customStyle="1" w:styleId="61C18E3309EE42EAB307E55D7C6CF20C1">
    <w:name w:val="61C18E3309EE42EAB307E55D7C6CF20C1"/>
    <w:rsid w:val="00AF18BB"/>
    <w:pPr>
      <w:spacing w:after="120" w:line="240" w:lineRule="auto"/>
    </w:pPr>
    <w:rPr>
      <w:rFonts w:eastAsiaTheme="minorHAnsi"/>
      <w:szCs w:val="24"/>
    </w:rPr>
  </w:style>
  <w:style w:type="paragraph" w:customStyle="1" w:styleId="2505A9DE404E43D0858A07FB5A37C1DA1">
    <w:name w:val="2505A9DE404E43D0858A07FB5A37C1DA1"/>
    <w:rsid w:val="00AF18BB"/>
    <w:pPr>
      <w:spacing w:after="120" w:line="240" w:lineRule="auto"/>
    </w:pPr>
    <w:rPr>
      <w:rFonts w:eastAsiaTheme="minorHAnsi"/>
      <w:szCs w:val="24"/>
    </w:rPr>
  </w:style>
  <w:style w:type="paragraph" w:customStyle="1" w:styleId="FCDA622223F542568F51E94356DF37081">
    <w:name w:val="FCDA622223F542568F51E94356DF37081"/>
    <w:rsid w:val="00AF18BB"/>
    <w:pPr>
      <w:spacing w:after="120" w:line="240" w:lineRule="auto"/>
    </w:pPr>
    <w:rPr>
      <w:rFonts w:eastAsiaTheme="minorHAnsi"/>
      <w:szCs w:val="24"/>
    </w:rPr>
  </w:style>
  <w:style w:type="paragraph" w:customStyle="1" w:styleId="C384DD4DCF2346B191E22EAB1B19E9701">
    <w:name w:val="C384DD4DCF2346B191E22EAB1B19E9701"/>
    <w:rsid w:val="00AF18BB"/>
    <w:pPr>
      <w:spacing w:after="120" w:line="240" w:lineRule="auto"/>
    </w:pPr>
    <w:rPr>
      <w:rFonts w:eastAsiaTheme="minorHAnsi"/>
      <w:szCs w:val="24"/>
    </w:rPr>
  </w:style>
  <w:style w:type="paragraph" w:customStyle="1" w:styleId="9E19AE76D5C145D9A05B457B8E15278F1">
    <w:name w:val="9E19AE76D5C145D9A05B457B8E15278F1"/>
    <w:rsid w:val="00AF18BB"/>
    <w:pPr>
      <w:spacing w:after="120" w:line="240" w:lineRule="auto"/>
    </w:pPr>
    <w:rPr>
      <w:rFonts w:eastAsiaTheme="minorHAnsi"/>
      <w:szCs w:val="24"/>
    </w:rPr>
  </w:style>
  <w:style w:type="paragraph" w:customStyle="1" w:styleId="1D5D2BFD868949639ABBFD9005B7B1F41">
    <w:name w:val="1D5D2BFD868949639ABBFD9005B7B1F41"/>
    <w:rsid w:val="00AF18BB"/>
    <w:pPr>
      <w:spacing w:after="120" w:line="240" w:lineRule="auto"/>
    </w:pPr>
    <w:rPr>
      <w:rFonts w:eastAsiaTheme="minorHAnsi"/>
      <w:szCs w:val="24"/>
    </w:rPr>
  </w:style>
  <w:style w:type="paragraph" w:customStyle="1" w:styleId="558BE8E35D4540C8937C3B0D08C30CBA1">
    <w:name w:val="558BE8E35D4540C8937C3B0D08C30CBA1"/>
    <w:rsid w:val="00AF18BB"/>
    <w:pPr>
      <w:spacing w:after="120" w:line="240" w:lineRule="auto"/>
    </w:pPr>
    <w:rPr>
      <w:rFonts w:eastAsiaTheme="minorHAnsi"/>
      <w:szCs w:val="24"/>
    </w:rPr>
  </w:style>
  <w:style w:type="paragraph" w:customStyle="1" w:styleId="AD7FAB5F12074E84A58DE7C9FE6861F61">
    <w:name w:val="AD7FAB5F12074E84A58DE7C9FE6861F61"/>
    <w:rsid w:val="00AF18BB"/>
    <w:pPr>
      <w:spacing w:after="120" w:line="240" w:lineRule="auto"/>
    </w:pPr>
    <w:rPr>
      <w:rFonts w:eastAsiaTheme="minorHAnsi"/>
      <w:szCs w:val="24"/>
    </w:rPr>
  </w:style>
  <w:style w:type="paragraph" w:customStyle="1" w:styleId="AA18F3917217433EA62AB5EDF6FE8F771">
    <w:name w:val="AA18F3917217433EA62AB5EDF6FE8F771"/>
    <w:rsid w:val="00AF18BB"/>
    <w:pPr>
      <w:spacing w:after="120" w:line="240" w:lineRule="auto"/>
    </w:pPr>
    <w:rPr>
      <w:rFonts w:eastAsiaTheme="minorHAnsi"/>
      <w:szCs w:val="24"/>
    </w:rPr>
  </w:style>
  <w:style w:type="paragraph" w:customStyle="1" w:styleId="6A07F43C3DA444F5B19941AA0F0057A31">
    <w:name w:val="6A07F43C3DA444F5B19941AA0F0057A31"/>
    <w:rsid w:val="00AF18BB"/>
    <w:pPr>
      <w:spacing w:after="120" w:line="240" w:lineRule="auto"/>
    </w:pPr>
    <w:rPr>
      <w:rFonts w:eastAsiaTheme="minorHAnsi"/>
      <w:szCs w:val="24"/>
    </w:rPr>
  </w:style>
  <w:style w:type="paragraph" w:customStyle="1" w:styleId="860A079DF2D940DD9D59F75BF682F7AA1">
    <w:name w:val="860A079DF2D940DD9D59F75BF682F7AA1"/>
    <w:rsid w:val="00AF18BB"/>
    <w:pPr>
      <w:spacing w:after="120" w:line="240" w:lineRule="auto"/>
    </w:pPr>
    <w:rPr>
      <w:rFonts w:eastAsiaTheme="minorHAnsi"/>
      <w:szCs w:val="24"/>
    </w:rPr>
  </w:style>
  <w:style w:type="paragraph" w:customStyle="1" w:styleId="EDF1FE31B54349E5BE6C016DAC8F0D3B1">
    <w:name w:val="EDF1FE31B54349E5BE6C016DAC8F0D3B1"/>
    <w:rsid w:val="00AF18BB"/>
    <w:pPr>
      <w:spacing w:after="120" w:line="240" w:lineRule="auto"/>
    </w:pPr>
    <w:rPr>
      <w:rFonts w:eastAsiaTheme="minorHAnsi"/>
      <w:szCs w:val="24"/>
    </w:rPr>
  </w:style>
  <w:style w:type="paragraph" w:customStyle="1" w:styleId="1C5942DC5CFD448581481E7EB75179AA1">
    <w:name w:val="1C5942DC5CFD448581481E7EB75179AA1"/>
    <w:rsid w:val="00AF18BB"/>
    <w:pPr>
      <w:spacing w:after="120" w:line="240" w:lineRule="auto"/>
    </w:pPr>
    <w:rPr>
      <w:rFonts w:eastAsiaTheme="minorHAnsi"/>
      <w:szCs w:val="24"/>
    </w:rPr>
  </w:style>
  <w:style w:type="paragraph" w:customStyle="1" w:styleId="9634418D61A5496ABE0EF48F914C84A31">
    <w:name w:val="9634418D61A5496ABE0EF48F914C84A31"/>
    <w:rsid w:val="00AF18BB"/>
    <w:pPr>
      <w:spacing w:after="120" w:line="240" w:lineRule="auto"/>
    </w:pPr>
    <w:rPr>
      <w:rFonts w:eastAsiaTheme="minorHAnsi"/>
      <w:szCs w:val="24"/>
    </w:rPr>
  </w:style>
  <w:style w:type="paragraph" w:customStyle="1" w:styleId="9135D0C6DB5D42B78802E2A0D51C86E01">
    <w:name w:val="9135D0C6DB5D42B78802E2A0D51C86E01"/>
    <w:rsid w:val="00AF18BB"/>
    <w:pPr>
      <w:spacing w:after="120" w:line="240" w:lineRule="auto"/>
    </w:pPr>
    <w:rPr>
      <w:rFonts w:eastAsiaTheme="minorHAnsi"/>
      <w:szCs w:val="24"/>
    </w:rPr>
  </w:style>
  <w:style w:type="paragraph" w:customStyle="1" w:styleId="07EC9E7FB0F34E5581D4592730FE45191">
    <w:name w:val="07EC9E7FB0F34E5581D4592730FE45191"/>
    <w:rsid w:val="00AF18BB"/>
    <w:pPr>
      <w:spacing w:after="120" w:line="240" w:lineRule="auto"/>
    </w:pPr>
    <w:rPr>
      <w:rFonts w:eastAsiaTheme="minorHAnsi"/>
      <w:szCs w:val="24"/>
    </w:rPr>
  </w:style>
  <w:style w:type="paragraph" w:customStyle="1" w:styleId="10967C26DE83430E9401484ED6CEA03A1">
    <w:name w:val="10967C26DE83430E9401484ED6CEA03A1"/>
    <w:rsid w:val="00AF18BB"/>
    <w:pPr>
      <w:spacing w:after="120" w:line="240" w:lineRule="auto"/>
    </w:pPr>
    <w:rPr>
      <w:rFonts w:eastAsiaTheme="minorHAnsi"/>
      <w:szCs w:val="24"/>
    </w:rPr>
  </w:style>
  <w:style w:type="paragraph" w:customStyle="1" w:styleId="CD84A868847C4A11AC963C0EA00B3EB716">
    <w:name w:val="CD84A868847C4A11AC963C0EA00B3EB716"/>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6">
    <w:name w:val="F0657B2065AB4E8896A52898BA9D08A816"/>
    <w:rsid w:val="00AF18BB"/>
    <w:pPr>
      <w:spacing w:after="120" w:line="240" w:lineRule="auto"/>
    </w:pPr>
    <w:rPr>
      <w:rFonts w:eastAsiaTheme="minorHAnsi"/>
      <w:szCs w:val="24"/>
    </w:rPr>
  </w:style>
  <w:style w:type="paragraph" w:customStyle="1" w:styleId="D17908024721463F9A34915F7D8E8EF616">
    <w:name w:val="D17908024721463F9A34915F7D8E8EF616"/>
    <w:rsid w:val="00AF18BB"/>
    <w:pPr>
      <w:spacing w:after="120" w:line="240" w:lineRule="auto"/>
    </w:pPr>
    <w:rPr>
      <w:rFonts w:eastAsiaTheme="minorHAnsi"/>
      <w:szCs w:val="24"/>
    </w:rPr>
  </w:style>
  <w:style w:type="paragraph" w:customStyle="1" w:styleId="B66B8281BE7340379AC34783FE1D89A016">
    <w:name w:val="B66B8281BE7340379AC34783FE1D89A016"/>
    <w:rsid w:val="00AF18BB"/>
    <w:pPr>
      <w:spacing w:after="120" w:line="240" w:lineRule="auto"/>
    </w:pPr>
    <w:rPr>
      <w:rFonts w:eastAsiaTheme="minorHAnsi"/>
      <w:szCs w:val="24"/>
    </w:rPr>
  </w:style>
  <w:style w:type="paragraph" w:customStyle="1" w:styleId="3B5F373AC5E544E5BC382DEBC5C05BF516">
    <w:name w:val="3B5F373AC5E544E5BC382DEBC5C05BF516"/>
    <w:rsid w:val="00AF18BB"/>
    <w:pPr>
      <w:spacing w:after="120" w:line="240" w:lineRule="auto"/>
    </w:pPr>
    <w:rPr>
      <w:rFonts w:eastAsiaTheme="minorHAnsi"/>
      <w:szCs w:val="24"/>
    </w:rPr>
  </w:style>
  <w:style w:type="paragraph" w:customStyle="1" w:styleId="9CC3DB96D50F46A9B7B2001E371C42BA16">
    <w:name w:val="9CC3DB96D50F46A9B7B2001E371C42BA16"/>
    <w:rsid w:val="00AF18BB"/>
    <w:pPr>
      <w:spacing w:after="120" w:line="240" w:lineRule="auto"/>
    </w:pPr>
    <w:rPr>
      <w:rFonts w:eastAsiaTheme="minorHAnsi"/>
      <w:szCs w:val="24"/>
    </w:rPr>
  </w:style>
  <w:style w:type="paragraph" w:customStyle="1" w:styleId="4AE5AB9932A34458849D70FACA0ADB4D17">
    <w:name w:val="4AE5AB9932A34458849D70FACA0ADB4D17"/>
    <w:rsid w:val="00AF18BB"/>
    <w:pPr>
      <w:spacing w:after="120" w:line="240" w:lineRule="auto"/>
    </w:pPr>
    <w:rPr>
      <w:rFonts w:eastAsiaTheme="minorHAnsi"/>
      <w:szCs w:val="24"/>
    </w:rPr>
  </w:style>
  <w:style w:type="paragraph" w:customStyle="1" w:styleId="2465C474022F4A82BE69D74A81D1A42817">
    <w:name w:val="2465C474022F4A82BE69D74A81D1A42817"/>
    <w:rsid w:val="00AF18BB"/>
    <w:pPr>
      <w:spacing w:after="120" w:line="240" w:lineRule="auto"/>
    </w:pPr>
    <w:rPr>
      <w:rFonts w:eastAsiaTheme="minorHAnsi"/>
      <w:szCs w:val="24"/>
    </w:rPr>
  </w:style>
  <w:style w:type="paragraph" w:customStyle="1" w:styleId="259709122E0E43628B230A1B5733F7C216">
    <w:name w:val="259709122E0E43628B230A1B5733F7C216"/>
    <w:rsid w:val="00AF18BB"/>
    <w:pPr>
      <w:spacing w:after="120" w:line="240" w:lineRule="auto"/>
    </w:pPr>
    <w:rPr>
      <w:rFonts w:eastAsiaTheme="minorHAnsi"/>
      <w:szCs w:val="24"/>
    </w:rPr>
  </w:style>
  <w:style w:type="paragraph" w:customStyle="1" w:styleId="614ED0D8FFD7450C8CA58B5DE949E93616">
    <w:name w:val="614ED0D8FFD7450C8CA58B5DE949E93616"/>
    <w:rsid w:val="00AF18BB"/>
    <w:pPr>
      <w:spacing w:after="120" w:line="240" w:lineRule="auto"/>
    </w:pPr>
    <w:rPr>
      <w:rFonts w:eastAsiaTheme="minorHAnsi"/>
      <w:szCs w:val="24"/>
    </w:rPr>
  </w:style>
  <w:style w:type="paragraph" w:customStyle="1" w:styleId="B4AD35753651465F879F5A68B34B716D12">
    <w:name w:val="B4AD35753651465F879F5A68B34B716D12"/>
    <w:rsid w:val="00AF18BB"/>
    <w:pPr>
      <w:spacing w:after="120" w:line="240" w:lineRule="auto"/>
    </w:pPr>
    <w:rPr>
      <w:rFonts w:eastAsiaTheme="minorHAnsi"/>
      <w:szCs w:val="24"/>
    </w:rPr>
  </w:style>
  <w:style w:type="paragraph" w:customStyle="1" w:styleId="53380F5A33DC4EEBBF17C1A024EEA5E712">
    <w:name w:val="53380F5A33DC4EEBBF17C1A024EEA5E712"/>
    <w:rsid w:val="00AF18BB"/>
    <w:pPr>
      <w:spacing w:after="120" w:line="240" w:lineRule="auto"/>
    </w:pPr>
    <w:rPr>
      <w:rFonts w:eastAsiaTheme="minorHAnsi"/>
      <w:szCs w:val="24"/>
    </w:rPr>
  </w:style>
  <w:style w:type="paragraph" w:customStyle="1" w:styleId="84E8D30D9C35400B840003B34394125F12">
    <w:name w:val="84E8D30D9C35400B840003B34394125F12"/>
    <w:rsid w:val="00AF18BB"/>
    <w:pPr>
      <w:spacing w:after="120" w:line="240" w:lineRule="auto"/>
    </w:pPr>
    <w:rPr>
      <w:rFonts w:eastAsiaTheme="minorHAnsi"/>
      <w:szCs w:val="24"/>
    </w:rPr>
  </w:style>
  <w:style w:type="paragraph" w:customStyle="1" w:styleId="5B23ED1503BC498A8D4523D397D4E7F712">
    <w:name w:val="5B23ED1503BC498A8D4523D397D4E7F712"/>
    <w:rsid w:val="00AF18BB"/>
    <w:pPr>
      <w:spacing w:after="120" w:line="240" w:lineRule="auto"/>
    </w:pPr>
    <w:rPr>
      <w:rFonts w:eastAsiaTheme="minorHAnsi"/>
      <w:szCs w:val="24"/>
    </w:rPr>
  </w:style>
  <w:style w:type="paragraph" w:customStyle="1" w:styleId="3DF802094EF04337984A336BBC8BA94412">
    <w:name w:val="3DF802094EF04337984A336BBC8BA94412"/>
    <w:rsid w:val="00AF18BB"/>
    <w:pPr>
      <w:spacing w:after="120" w:line="240" w:lineRule="auto"/>
    </w:pPr>
    <w:rPr>
      <w:rFonts w:eastAsiaTheme="minorHAnsi"/>
      <w:szCs w:val="24"/>
    </w:rPr>
  </w:style>
  <w:style w:type="paragraph" w:customStyle="1" w:styleId="4CD729D50D6449C29580EA93A3991DD812">
    <w:name w:val="4CD729D50D6449C29580EA93A3991DD812"/>
    <w:rsid w:val="00AF18BB"/>
    <w:pPr>
      <w:spacing w:after="120" w:line="240" w:lineRule="auto"/>
    </w:pPr>
    <w:rPr>
      <w:rFonts w:eastAsiaTheme="minorHAnsi"/>
      <w:szCs w:val="24"/>
    </w:rPr>
  </w:style>
  <w:style w:type="paragraph" w:customStyle="1" w:styleId="6765D7C806B849DAAFB1EAEEC61236D612">
    <w:name w:val="6765D7C806B849DAAFB1EAEEC61236D612"/>
    <w:rsid w:val="00AF18BB"/>
    <w:pPr>
      <w:spacing w:after="120" w:line="240" w:lineRule="auto"/>
    </w:pPr>
    <w:rPr>
      <w:rFonts w:eastAsiaTheme="minorHAnsi"/>
      <w:szCs w:val="24"/>
    </w:rPr>
  </w:style>
  <w:style w:type="paragraph" w:customStyle="1" w:styleId="D8AF9004D1B24EF7BF07BC1613D1CD1912">
    <w:name w:val="D8AF9004D1B24EF7BF07BC1613D1CD1912"/>
    <w:rsid w:val="00AF18BB"/>
    <w:pPr>
      <w:spacing w:after="120" w:line="240" w:lineRule="auto"/>
    </w:pPr>
    <w:rPr>
      <w:rFonts w:eastAsiaTheme="minorHAnsi"/>
      <w:szCs w:val="24"/>
    </w:rPr>
  </w:style>
  <w:style w:type="paragraph" w:customStyle="1" w:styleId="27DF92A8FF7B4705A6BA5AC84078565312">
    <w:name w:val="27DF92A8FF7B4705A6BA5AC84078565312"/>
    <w:rsid w:val="00AF18BB"/>
    <w:pPr>
      <w:spacing w:after="120" w:line="240" w:lineRule="auto"/>
    </w:pPr>
    <w:rPr>
      <w:rFonts w:eastAsiaTheme="minorHAnsi"/>
      <w:szCs w:val="24"/>
    </w:rPr>
  </w:style>
  <w:style w:type="paragraph" w:customStyle="1" w:styleId="E21F9E2615E646A380C87F45DDEF7C9A12">
    <w:name w:val="E21F9E2615E646A380C87F45DDEF7C9A12"/>
    <w:rsid w:val="00AF18BB"/>
    <w:pPr>
      <w:spacing w:after="120" w:line="240" w:lineRule="auto"/>
    </w:pPr>
    <w:rPr>
      <w:rFonts w:eastAsiaTheme="minorHAnsi"/>
      <w:szCs w:val="24"/>
    </w:rPr>
  </w:style>
  <w:style w:type="paragraph" w:customStyle="1" w:styleId="48CADFE0E83E46DB91994B1C227A854712">
    <w:name w:val="48CADFE0E83E46DB91994B1C227A854712"/>
    <w:rsid w:val="00AF18BB"/>
    <w:pPr>
      <w:spacing w:after="120" w:line="240" w:lineRule="auto"/>
    </w:pPr>
    <w:rPr>
      <w:rFonts w:eastAsiaTheme="minorHAnsi"/>
      <w:szCs w:val="24"/>
    </w:rPr>
  </w:style>
  <w:style w:type="paragraph" w:customStyle="1" w:styleId="AF8F78CECFEB4986ABC3446C3A7E85C012">
    <w:name w:val="AF8F78CECFEB4986ABC3446C3A7E85C012"/>
    <w:rsid w:val="00AF18BB"/>
    <w:pPr>
      <w:spacing w:after="120" w:line="240" w:lineRule="auto"/>
    </w:pPr>
    <w:rPr>
      <w:rFonts w:eastAsiaTheme="minorHAnsi"/>
      <w:szCs w:val="24"/>
    </w:rPr>
  </w:style>
  <w:style w:type="paragraph" w:customStyle="1" w:styleId="DD8F35F69565411EAA143E2F12FC6F9C4">
    <w:name w:val="DD8F35F69565411EAA143E2F12FC6F9C4"/>
    <w:rsid w:val="00AF18BB"/>
    <w:pPr>
      <w:spacing w:after="120" w:line="240" w:lineRule="auto"/>
    </w:pPr>
    <w:rPr>
      <w:rFonts w:eastAsiaTheme="minorHAnsi"/>
      <w:szCs w:val="24"/>
    </w:rPr>
  </w:style>
  <w:style w:type="paragraph" w:customStyle="1" w:styleId="352E7A85A1A14C9B84EF6BDD168D619B3">
    <w:name w:val="352E7A85A1A14C9B84EF6BDD168D619B3"/>
    <w:rsid w:val="00AF18BB"/>
    <w:pPr>
      <w:spacing w:after="120" w:line="240" w:lineRule="auto"/>
    </w:pPr>
    <w:rPr>
      <w:rFonts w:eastAsiaTheme="minorHAnsi"/>
      <w:szCs w:val="24"/>
    </w:rPr>
  </w:style>
  <w:style w:type="paragraph" w:customStyle="1" w:styleId="A21B6B5655534C4AA0160858DC1620F13">
    <w:name w:val="A21B6B5655534C4AA0160858DC1620F13"/>
    <w:rsid w:val="00AF18BB"/>
    <w:pPr>
      <w:spacing w:after="120" w:line="240" w:lineRule="auto"/>
    </w:pPr>
    <w:rPr>
      <w:rFonts w:eastAsiaTheme="minorHAnsi"/>
      <w:szCs w:val="24"/>
    </w:rPr>
  </w:style>
  <w:style w:type="paragraph" w:customStyle="1" w:styleId="25D5B623478042B8B0AD29870EDD40203">
    <w:name w:val="25D5B623478042B8B0AD29870EDD40203"/>
    <w:rsid w:val="00AF18BB"/>
    <w:pPr>
      <w:spacing w:after="120" w:line="240" w:lineRule="auto"/>
    </w:pPr>
    <w:rPr>
      <w:rFonts w:eastAsiaTheme="minorHAnsi"/>
      <w:szCs w:val="24"/>
    </w:rPr>
  </w:style>
  <w:style w:type="paragraph" w:customStyle="1" w:styleId="06FD250AD83146C5BEA0C5CA151729C73">
    <w:name w:val="06FD250AD83146C5BEA0C5CA151729C73"/>
    <w:rsid w:val="00AF18BB"/>
    <w:pPr>
      <w:spacing w:after="120" w:line="240" w:lineRule="auto"/>
    </w:pPr>
    <w:rPr>
      <w:rFonts w:eastAsiaTheme="minorHAnsi"/>
      <w:szCs w:val="24"/>
    </w:rPr>
  </w:style>
  <w:style w:type="paragraph" w:customStyle="1" w:styleId="1FF2FA215CF7443C9088C0AEB22F70873">
    <w:name w:val="1FF2FA215CF7443C9088C0AEB22F70873"/>
    <w:rsid w:val="00AF18BB"/>
    <w:pPr>
      <w:spacing w:after="120" w:line="240" w:lineRule="auto"/>
    </w:pPr>
    <w:rPr>
      <w:rFonts w:eastAsiaTheme="minorHAnsi"/>
      <w:szCs w:val="24"/>
    </w:rPr>
  </w:style>
  <w:style w:type="paragraph" w:customStyle="1" w:styleId="73436809BEF24D14BFA2CF3133BED4073">
    <w:name w:val="73436809BEF24D14BFA2CF3133BED4073"/>
    <w:rsid w:val="00AF18BB"/>
    <w:pPr>
      <w:spacing w:after="120" w:line="240" w:lineRule="auto"/>
    </w:pPr>
    <w:rPr>
      <w:rFonts w:eastAsiaTheme="minorHAnsi"/>
      <w:szCs w:val="24"/>
    </w:rPr>
  </w:style>
  <w:style w:type="paragraph" w:customStyle="1" w:styleId="D6369587BAE0407BB25BD7FFDF0D4CDC3">
    <w:name w:val="D6369587BAE0407BB25BD7FFDF0D4CDC3"/>
    <w:rsid w:val="00AF18BB"/>
    <w:pPr>
      <w:spacing w:after="120" w:line="240" w:lineRule="auto"/>
    </w:pPr>
    <w:rPr>
      <w:rFonts w:eastAsiaTheme="minorHAnsi"/>
      <w:szCs w:val="24"/>
    </w:rPr>
  </w:style>
  <w:style w:type="paragraph" w:customStyle="1" w:styleId="9EE75FF906DC46A18B0DEB9D5B847D4A3">
    <w:name w:val="9EE75FF906DC46A18B0DEB9D5B847D4A3"/>
    <w:rsid w:val="00AF18BB"/>
    <w:pPr>
      <w:spacing w:after="120" w:line="240" w:lineRule="auto"/>
    </w:pPr>
    <w:rPr>
      <w:rFonts w:eastAsiaTheme="minorHAnsi"/>
      <w:szCs w:val="24"/>
    </w:rPr>
  </w:style>
  <w:style w:type="paragraph" w:customStyle="1" w:styleId="7B790A3A9DEE4211BFCA7AE3913E4DFF3">
    <w:name w:val="7B790A3A9DEE4211BFCA7AE3913E4DFF3"/>
    <w:rsid w:val="00AF18BB"/>
    <w:pPr>
      <w:spacing w:after="120" w:line="240" w:lineRule="auto"/>
    </w:pPr>
    <w:rPr>
      <w:rFonts w:eastAsiaTheme="minorHAnsi"/>
      <w:szCs w:val="24"/>
    </w:rPr>
  </w:style>
  <w:style w:type="paragraph" w:customStyle="1" w:styleId="340FE3AE575C49F5B038DC7DD6C6DCD33">
    <w:name w:val="340FE3AE575C49F5B038DC7DD6C6DCD33"/>
    <w:rsid w:val="00AF18BB"/>
    <w:pPr>
      <w:spacing w:after="120" w:line="240" w:lineRule="auto"/>
    </w:pPr>
    <w:rPr>
      <w:rFonts w:eastAsiaTheme="minorHAnsi"/>
      <w:szCs w:val="24"/>
    </w:rPr>
  </w:style>
  <w:style w:type="paragraph" w:customStyle="1" w:styleId="5415CFE7D6104556AEB2D28301AFB28A3">
    <w:name w:val="5415CFE7D6104556AEB2D28301AFB28A3"/>
    <w:rsid w:val="00AF18BB"/>
    <w:pPr>
      <w:spacing w:after="120" w:line="240" w:lineRule="auto"/>
    </w:pPr>
    <w:rPr>
      <w:rFonts w:eastAsiaTheme="minorHAnsi"/>
      <w:szCs w:val="24"/>
    </w:rPr>
  </w:style>
  <w:style w:type="paragraph" w:customStyle="1" w:styleId="0B9C370B7181468BBB34E19C5F1139C13">
    <w:name w:val="0B9C370B7181468BBB34E19C5F1139C13"/>
    <w:rsid w:val="00AF18BB"/>
    <w:pPr>
      <w:spacing w:after="120" w:line="240" w:lineRule="auto"/>
    </w:pPr>
    <w:rPr>
      <w:rFonts w:eastAsiaTheme="minorHAnsi"/>
      <w:szCs w:val="24"/>
    </w:rPr>
  </w:style>
  <w:style w:type="paragraph" w:customStyle="1" w:styleId="E5AE9583B6B543198D428E4EF2B662F83">
    <w:name w:val="E5AE9583B6B543198D428E4EF2B662F83"/>
    <w:rsid w:val="00AF18BB"/>
    <w:pPr>
      <w:spacing w:after="120" w:line="240" w:lineRule="auto"/>
    </w:pPr>
    <w:rPr>
      <w:rFonts w:eastAsiaTheme="minorHAnsi"/>
      <w:szCs w:val="24"/>
    </w:rPr>
  </w:style>
  <w:style w:type="paragraph" w:customStyle="1" w:styleId="E4F8FB1FFD774A9AB798AC5AAF2530233">
    <w:name w:val="E4F8FB1FFD774A9AB798AC5AAF2530233"/>
    <w:rsid w:val="00AF18BB"/>
    <w:pPr>
      <w:spacing w:after="120" w:line="240" w:lineRule="auto"/>
    </w:pPr>
    <w:rPr>
      <w:rFonts w:eastAsiaTheme="minorHAnsi"/>
      <w:szCs w:val="24"/>
    </w:rPr>
  </w:style>
  <w:style w:type="paragraph" w:customStyle="1" w:styleId="5B0275D8FE5F4F1981C1AD4FEEA78CE23">
    <w:name w:val="5B0275D8FE5F4F1981C1AD4FEEA78CE23"/>
    <w:rsid w:val="00AF18BB"/>
    <w:pPr>
      <w:spacing w:after="120" w:line="240" w:lineRule="auto"/>
    </w:pPr>
    <w:rPr>
      <w:rFonts w:eastAsiaTheme="minorHAnsi"/>
      <w:szCs w:val="24"/>
    </w:rPr>
  </w:style>
  <w:style w:type="paragraph" w:customStyle="1" w:styleId="758686E032DE47FFADC7AB916C9240D53">
    <w:name w:val="758686E032DE47FFADC7AB916C9240D53"/>
    <w:rsid w:val="00AF18BB"/>
    <w:pPr>
      <w:spacing w:after="120" w:line="240" w:lineRule="auto"/>
    </w:pPr>
    <w:rPr>
      <w:rFonts w:eastAsiaTheme="minorHAnsi"/>
      <w:szCs w:val="24"/>
    </w:rPr>
  </w:style>
  <w:style w:type="paragraph" w:customStyle="1" w:styleId="AF1B5588FCB8462AAA499B564A33E1733">
    <w:name w:val="AF1B5588FCB8462AAA499B564A33E1733"/>
    <w:rsid w:val="00AF18BB"/>
    <w:pPr>
      <w:spacing w:after="120" w:line="240" w:lineRule="auto"/>
    </w:pPr>
    <w:rPr>
      <w:rFonts w:eastAsiaTheme="minorHAnsi"/>
      <w:szCs w:val="24"/>
    </w:rPr>
  </w:style>
  <w:style w:type="paragraph" w:customStyle="1" w:styleId="640F7FC170804B719A1BA372520384C83">
    <w:name w:val="640F7FC170804B719A1BA372520384C83"/>
    <w:rsid w:val="00AF18BB"/>
    <w:pPr>
      <w:spacing w:after="120" w:line="240" w:lineRule="auto"/>
    </w:pPr>
    <w:rPr>
      <w:rFonts w:eastAsiaTheme="minorHAnsi"/>
      <w:szCs w:val="24"/>
    </w:rPr>
  </w:style>
  <w:style w:type="paragraph" w:customStyle="1" w:styleId="29E8701F33F849FD8C30227A75DEBEC43">
    <w:name w:val="29E8701F33F849FD8C30227A75DEBEC43"/>
    <w:rsid w:val="00AF18BB"/>
    <w:pPr>
      <w:spacing w:after="120" w:line="240" w:lineRule="auto"/>
    </w:pPr>
    <w:rPr>
      <w:rFonts w:eastAsiaTheme="minorHAnsi"/>
      <w:szCs w:val="24"/>
    </w:rPr>
  </w:style>
  <w:style w:type="paragraph" w:customStyle="1" w:styleId="EB6B46B74FFA45A19B052141BEE75E933">
    <w:name w:val="EB6B46B74FFA45A19B052141BEE75E933"/>
    <w:rsid w:val="00AF18BB"/>
    <w:pPr>
      <w:spacing w:after="120" w:line="240" w:lineRule="auto"/>
    </w:pPr>
    <w:rPr>
      <w:rFonts w:eastAsiaTheme="minorHAnsi"/>
      <w:szCs w:val="24"/>
    </w:rPr>
  </w:style>
  <w:style w:type="paragraph" w:customStyle="1" w:styleId="F3C3139563144AD1AB4E97A9D865349D3">
    <w:name w:val="F3C3139563144AD1AB4E97A9D865349D3"/>
    <w:rsid w:val="00AF18BB"/>
    <w:pPr>
      <w:spacing w:after="120" w:line="240" w:lineRule="auto"/>
    </w:pPr>
    <w:rPr>
      <w:rFonts w:eastAsiaTheme="minorHAnsi"/>
      <w:szCs w:val="24"/>
    </w:rPr>
  </w:style>
  <w:style w:type="paragraph" w:customStyle="1" w:styleId="7CCFB2A7111B4A09B3E021538C85C82F3">
    <w:name w:val="7CCFB2A7111B4A09B3E021538C85C82F3"/>
    <w:rsid w:val="00AF18BB"/>
    <w:pPr>
      <w:spacing w:after="120" w:line="240" w:lineRule="auto"/>
    </w:pPr>
    <w:rPr>
      <w:rFonts w:eastAsiaTheme="minorHAnsi"/>
      <w:szCs w:val="24"/>
    </w:rPr>
  </w:style>
  <w:style w:type="paragraph" w:customStyle="1" w:styleId="222B8739C14B4735BC6CB059852059823">
    <w:name w:val="222B8739C14B4735BC6CB059852059823"/>
    <w:rsid w:val="00AF18BB"/>
    <w:pPr>
      <w:spacing w:after="120" w:line="240" w:lineRule="auto"/>
    </w:pPr>
    <w:rPr>
      <w:rFonts w:eastAsiaTheme="minorHAnsi"/>
      <w:szCs w:val="24"/>
    </w:rPr>
  </w:style>
  <w:style w:type="paragraph" w:customStyle="1" w:styleId="C08BE081BF484BB190E51ECA62A3226B3">
    <w:name w:val="C08BE081BF484BB190E51ECA62A3226B3"/>
    <w:rsid w:val="00AF18BB"/>
    <w:pPr>
      <w:spacing w:after="120" w:line="240" w:lineRule="auto"/>
    </w:pPr>
    <w:rPr>
      <w:rFonts w:eastAsiaTheme="minorHAnsi"/>
      <w:szCs w:val="24"/>
    </w:rPr>
  </w:style>
  <w:style w:type="paragraph" w:customStyle="1" w:styleId="4C7D57CB8C6840F4B3572BFDDA0ECC203">
    <w:name w:val="4C7D57CB8C6840F4B3572BFDDA0ECC203"/>
    <w:rsid w:val="00AF18BB"/>
    <w:pPr>
      <w:spacing w:after="120" w:line="240" w:lineRule="auto"/>
    </w:pPr>
    <w:rPr>
      <w:rFonts w:eastAsiaTheme="minorHAnsi"/>
      <w:szCs w:val="24"/>
    </w:rPr>
  </w:style>
  <w:style w:type="paragraph" w:customStyle="1" w:styleId="7B2E8A8018CC4332A7DF30518C21D2DF3">
    <w:name w:val="7B2E8A8018CC4332A7DF30518C21D2DF3"/>
    <w:rsid w:val="00AF18BB"/>
    <w:pPr>
      <w:spacing w:after="120" w:line="240" w:lineRule="auto"/>
    </w:pPr>
    <w:rPr>
      <w:rFonts w:eastAsiaTheme="minorHAnsi"/>
      <w:szCs w:val="24"/>
    </w:rPr>
  </w:style>
  <w:style w:type="paragraph" w:customStyle="1" w:styleId="53A28817A9784FBF922307F3A10136653">
    <w:name w:val="53A28817A9784FBF922307F3A10136653"/>
    <w:rsid w:val="00AF18BB"/>
    <w:pPr>
      <w:spacing w:after="120" w:line="240" w:lineRule="auto"/>
    </w:pPr>
    <w:rPr>
      <w:rFonts w:eastAsiaTheme="minorHAnsi"/>
      <w:szCs w:val="24"/>
    </w:rPr>
  </w:style>
  <w:style w:type="paragraph" w:customStyle="1" w:styleId="EC64D289A84B47FC85C793A6CB37AA9A3">
    <w:name w:val="EC64D289A84B47FC85C793A6CB37AA9A3"/>
    <w:rsid w:val="00AF18BB"/>
    <w:pPr>
      <w:spacing w:after="120" w:line="240" w:lineRule="auto"/>
    </w:pPr>
    <w:rPr>
      <w:rFonts w:eastAsiaTheme="minorHAnsi"/>
      <w:szCs w:val="24"/>
    </w:rPr>
  </w:style>
  <w:style w:type="paragraph" w:customStyle="1" w:styleId="44CAFC5F93E641E9A3FC1365A78D8F733">
    <w:name w:val="44CAFC5F93E641E9A3FC1365A78D8F733"/>
    <w:rsid w:val="00AF18BB"/>
    <w:pPr>
      <w:spacing w:after="120" w:line="240" w:lineRule="auto"/>
    </w:pPr>
    <w:rPr>
      <w:rFonts w:eastAsiaTheme="minorHAnsi"/>
      <w:szCs w:val="24"/>
    </w:rPr>
  </w:style>
  <w:style w:type="paragraph" w:customStyle="1" w:styleId="336D985B74EA4C05843805162EA0EDAA3">
    <w:name w:val="336D985B74EA4C05843805162EA0EDAA3"/>
    <w:rsid w:val="00AF18BB"/>
    <w:pPr>
      <w:spacing w:after="120" w:line="240" w:lineRule="auto"/>
    </w:pPr>
    <w:rPr>
      <w:rFonts w:eastAsiaTheme="minorHAnsi"/>
      <w:szCs w:val="24"/>
    </w:rPr>
  </w:style>
  <w:style w:type="paragraph" w:customStyle="1" w:styleId="D5150A0B507D4AF0A33D21A91904F6273">
    <w:name w:val="D5150A0B507D4AF0A33D21A91904F6273"/>
    <w:rsid w:val="00AF18BB"/>
    <w:pPr>
      <w:spacing w:after="120" w:line="240" w:lineRule="auto"/>
    </w:pPr>
    <w:rPr>
      <w:rFonts w:eastAsiaTheme="minorHAnsi"/>
      <w:szCs w:val="24"/>
    </w:rPr>
  </w:style>
  <w:style w:type="paragraph" w:customStyle="1" w:styleId="36910B72C44044AFB44F2094DAED997F3">
    <w:name w:val="36910B72C44044AFB44F2094DAED997F3"/>
    <w:rsid w:val="00AF18BB"/>
    <w:pPr>
      <w:spacing w:after="120" w:line="240" w:lineRule="auto"/>
    </w:pPr>
    <w:rPr>
      <w:rFonts w:eastAsiaTheme="minorHAnsi"/>
      <w:szCs w:val="24"/>
    </w:rPr>
  </w:style>
  <w:style w:type="paragraph" w:customStyle="1" w:styleId="D6DA37E4C5234BF1B6EF4622FA2E7D033">
    <w:name w:val="D6DA37E4C5234BF1B6EF4622FA2E7D033"/>
    <w:rsid w:val="00AF18BB"/>
    <w:pPr>
      <w:spacing w:after="120" w:line="240" w:lineRule="auto"/>
    </w:pPr>
    <w:rPr>
      <w:rFonts w:eastAsiaTheme="minorHAnsi"/>
      <w:szCs w:val="24"/>
    </w:rPr>
  </w:style>
  <w:style w:type="paragraph" w:customStyle="1" w:styleId="7ADBA30E02AA4E10A0D27EB5A157CCB93">
    <w:name w:val="7ADBA30E02AA4E10A0D27EB5A157CCB93"/>
    <w:rsid w:val="00AF18BB"/>
    <w:pPr>
      <w:spacing w:after="120" w:line="240" w:lineRule="auto"/>
    </w:pPr>
    <w:rPr>
      <w:rFonts w:eastAsiaTheme="minorHAnsi"/>
      <w:szCs w:val="24"/>
    </w:rPr>
  </w:style>
  <w:style w:type="paragraph" w:customStyle="1" w:styleId="2D76A97D9FA941FBA836636B1379EE233">
    <w:name w:val="2D76A97D9FA941FBA836636B1379EE233"/>
    <w:rsid w:val="00AF18BB"/>
    <w:pPr>
      <w:spacing w:after="120" w:line="240" w:lineRule="auto"/>
    </w:pPr>
    <w:rPr>
      <w:rFonts w:eastAsiaTheme="minorHAnsi"/>
      <w:szCs w:val="24"/>
    </w:rPr>
  </w:style>
  <w:style w:type="paragraph" w:customStyle="1" w:styleId="0D8AA29F70D04BE4A5C80AFBB1B992783">
    <w:name w:val="0D8AA29F70D04BE4A5C80AFBB1B992783"/>
    <w:rsid w:val="00AF18BB"/>
    <w:pPr>
      <w:spacing w:after="120" w:line="240" w:lineRule="auto"/>
    </w:pPr>
    <w:rPr>
      <w:rFonts w:eastAsiaTheme="minorHAnsi"/>
      <w:szCs w:val="24"/>
    </w:rPr>
  </w:style>
  <w:style w:type="paragraph" w:customStyle="1" w:styleId="F43DE58771B645A8B28EA443E296AFA83">
    <w:name w:val="F43DE58771B645A8B28EA443E296AFA83"/>
    <w:rsid w:val="00AF18BB"/>
    <w:pPr>
      <w:spacing w:after="120" w:line="240" w:lineRule="auto"/>
    </w:pPr>
    <w:rPr>
      <w:rFonts w:eastAsiaTheme="minorHAnsi"/>
      <w:szCs w:val="24"/>
    </w:rPr>
  </w:style>
  <w:style w:type="paragraph" w:customStyle="1" w:styleId="C8F9B8E7DD664D34BE7E48A837BAE4403">
    <w:name w:val="C8F9B8E7DD664D34BE7E48A837BAE4403"/>
    <w:rsid w:val="00AF18BB"/>
    <w:pPr>
      <w:spacing w:after="120" w:line="240" w:lineRule="auto"/>
    </w:pPr>
    <w:rPr>
      <w:rFonts w:eastAsiaTheme="minorHAnsi"/>
      <w:szCs w:val="24"/>
    </w:rPr>
  </w:style>
  <w:style w:type="paragraph" w:customStyle="1" w:styleId="9527A7368EF248C2B59C2A2D1B04FFE83">
    <w:name w:val="9527A7368EF248C2B59C2A2D1B04FFE83"/>
    <w:rsid w:val="00AF18BB"/>
    <w:pPr>
      <w:spacing w:after="120" w:line="240" w:lineRule="auto"/>
    </w:pPr>
    <w:rPr>
      <w:rFonts w:eastAsiaTheme="minorHAnsi"/>
      <w:szCs w:val="24"/>
    </w:rPr>
  </w:style>
  <w:style w:type="paragraph" w:customStyle="1" w:styleId="83469EC889044A56A3722B522B62930B3">
    <w:name w:val="83469EC889044A56A3722B522B62930B3"/>
    <w:rsid w:val="00AF18BB"/>
    <w:pPr>
      <w:spacing w:after="120" w:line="240" w:lineRule="auto"/>
    </w:pPr>
    <w:rPr>
      <w:rFonts w:eastAsiaTheme="minorHAnsi"/>
      <w:szCs w:val="24"/>
    </w:rPr>
  </w:style>
  <w:style w:type="paragraph" w:customStyle="1" w:styleId="2390DFA469C54A06A1586ECD6EFA335A3">
    <w:name w:val="2390DFA469C54A06A1586ECD6EFA335A3"/>
    <w:rsid w:val="00AF18BB"/>
    <w:pPr>
      <w:spacing w:after="120" w:line="240" w:lineRule="auto"/>
    </w:pPr>
    <w:rPr>
      <w:rFonts w:eastAsiaTheme="minorHAnsi"/>
      <w:szCs w:val="24"/>
    </w:rPr>
  </w:style>
  <w:style w:type="paragraph" w:customStyle="1" w:styleId="EADA12DC5946484E95F1840CCBB174E03">
    <w:name w:val="EADA12DC5946484E95F1840CCBB174E03"/>
    <w:rsid w:val="00AF18BB"/>
    <w:pPr>
      <w:spacing w:after="120" w:line="240" w:lineRule="auto"/>
    </w:pPr>
    <w:rPr>
      <w:rFonts w:eastAsiaTheme="minorHAnsi"/>
      <w:szCs w:val="24"/>
    </w:rPr>
  </w:style>
  <w:style w:type="paragraph" w:customStyle="1" w:styleId="C3467AD0A63645FAA266B079C60479B83">
    <w:name w:val="C3467AD0A63645FAA266B079C60479B83"/>
    <w:rsid w:val="00AF18BB"/>
    <w:pPr>
      <w:spacing w:after="120" w:line="240" w:lineRule="auto"/>
    </w:pPr>
    <w:rPr>
      <w:rFonts w:eastAsiaTheme="minorHAnsi"/>
      <w:szCs w:val="24"/>
    </w:rPr>
  </w:style>
  <w:style w:type="paragraph" w:customStyle="1" w:styleId="7E83B6E3E47F4750A3658D4F6BB7B2B33">
    <w:name w:val="7E83B6E3E47F4750A3658D4F6BB7B2B33"/>
    <w:rsid w:val="00AF18BB"/>
    <w:pPr>
      <w:spacing w:after="120" w:line="240" w:lineRule="auto"/>
    </w:pPr>
    <w:rPr>
      <w:rFonts w:eastAsiaTheme="minorHAnsi"/>
      <w:szCs w:val="24"/>
    </w:rPr>
  </w:style>
  <w:style w:type="paragraph" w:customStyle="1" w:styleId="49064CB6F6584AFA896D19D8374353733">
    <w:name w:val="49064CB6F6584AFA896D19D8374353733"/>
    <w:rsid w:val="00AF18BB"/>
    <w:pPr>
      <w:spacing w:after="120" w:line="240" w:lineRule="auto"/>
    </w:pPr>
    <w:rPr>
      <w:rFonts w:eastAsiaTheme="minorHAnsi"/>
      <w:szCs w:val="24"/>
    </w:rPr>
  </w:style>
  <w:style w:type="paragraph" w:customStyle="1" w:styleId="9FCC4F6B1EF5478887C1697D3333A6E33">
    <w:name w:val="9FCC4F6B1EF5478887C1697D3333A6E33"/>
    <w:rsid w:val="00AF18BB"/>
    <w:pPr>
      <w:spacing w:after="120" w:line="240" w:lineRule="auto"/>
    </w:pPr>
    <w:rPr>
      <w:rFonts w:eastAsiaTheme="minorHAnsi"/>
      <w:szCs w:val="24"/>
    </w:rPr>
  </w:style>
  <w:style w:type="paragraph" w:customStyle="1" w:styleId="8006DA3419F344A58E7FC677E8A87F9F3">
    <w:name w:val="8006DA3419F344A58E7FC677E8A87F9F3"/>
    <w:rsid w:val="00AF18BB"/>
    <w:pPr>
      <w:spacing w:after="120" w:line="240" w:lineRule="auto"/>
    </w:pPr>
    <w:rPr>
      <w:rFonts w:eastAsiaTheme="minorHAnsi"/>
      <w:szCs w:val="24"/>
    </w:rPr>
  </w:style>
  <w:style w:type="paragraph" w:customStyle="1" w:styleId="17CA28A101134B1691300971772C95753">
    <w:name w:val="17CA28A101134B1691300971772C95753"/>
    <w:rsid w:val="00AF18BB"/>
    <w:pPr>
      <w:spacing w:after="120" w:line="240" w:lineRule="auto"/>
    </w:pPr>
    <w:rPr>
      <w:rFonts w:eastAsiaTheme="minorHAnsi"/>
      <w:szCs w:val="24"/>
    </w:rPr>
  </w:style>
  <w:style w:type="paragraph" w:customStyle="1" w:styleId="26119845576D451FB58BBCDF3FD60FC92">
    <w:name w:val="26119845576D451FB58BBCDF3FD60FC92"/>
    <w:rsid w:val="00AF18BB"/>
    <w:pPr>
      <w:spacing w:after="120" w:line="240" w:lineRule="auto"/>
    </w:pPr>
    <w:rPr>
      <w:rFonts w:eastAsiaTheme="minorHAnsi"/>
      <w:szCs w:val="24"/>
    </w:rPr>
  </w:style>
  <w:style w:type="paragraph" w:customStyle="1" w:styleId="CD26F290B1E64D5EA0AE1803DC2A297D2">
    <w:name w:val="CD26F290B1E64D5EA0AE1803DC2A297D2"/>
    <w:rsid w:val="00AF18BB"/>
    <w:pPr>
      <w:spacing w:after="120" w:line="240" w:lineRule="auto"/>
    </w:pPr>
    <w:rPr>
      <w:rFonts w:eastAsiaTheme="minorHAnsi"/>
      <w:szCs w:val="24"/>
    </w:rPr>
  </w:style>
  <w:style w:type="paragraph" w:customStyle="1" w:styleId="D809546718854F7BA91E85C8715C0A972">
    <w:name w:val="D809546718854F7BA91E85C8715C0A972"/>
    <w:rsid w:val="00AF18BB"/>
    <w:pPr>
      <w:spacing w:after="120" w:line="240" w:lineRule="auto"/>
    </w:pPr>
    <w:rPr>
      <w:rFonts w:eastAsiaTheme="minorHAnsi"/>
      <w:szCs w:val="24"/>
    </w:rPr>
  </w:style>
  <w:style w:type="paragraph" w:customStyle="1" w:styleId="C86181B12B15441C83859A0E06B463A62">
    <w:name w:val="C86181B12B15441C83859A0E06B463A62"/>
    <w:rsid w:val="00AF18BB"/>
    <w:pPr>
      <w:spacing w:after="120" w:line="240" w:lineRule="auto"/>
    </w:pPr>
    <w:rPr>
      <w:rFonts w:eastAsiaTheme="minorHAnsi"/>
      <w:szCs w:val="24"/>
    </w:rPr>
  </w:style>
  <w:style w:type="paragraph" w:customStyle="1" w:styleId="D323180CB82E44FEA4DA273F8ABE57B12">
    <w:name w:val="D323180CB82E44FEA4DA273F8ABE57B12"/>
    <w:rsid w:val="00AF18BB"/>
    <w:pPr>
      <w:spacing w:after="120" w:line="240" w:lineRule="auto"/>
    </w:pPr>
    <w:rPr>
      <w:rFonts w:eastAsiaTheme="minorHAnsi"/>
      <w:szCs w:val="24"/>
    </w:rPr>
  </w:style>
  <w:style w:type="paragraph" w:customStyle="1" w:styleId="3DA477B6081D4868953B970972B6D5BB2">
    <w:name w:val="3DA477B6081D4868953B970972B6D5BB2"/>
    <w:rsid w:val="00AF18BB"/>
    <w:pPr>
      <w:spacing w:after="120" w:line="240" w:lineRule="auto"/>
    </w:pPr>
    <w:rPr>
      <w:rFonts w:eastAsiaTheme="minorHAnsi"/>
      <w:szCs w:val="24"/>
    </w:rPr>
  </w:style>
  <w:style w:type="paragraph" w:customStyle="1" w:styleId="EEC1780D570246D688712E5CDA5C32272">
    <w:name w:val="EEC1780D570246D688712E5CDA5C32272"/>
    <w:rsid w:val="00AF18BB"/>
    <w:pPr>
      <w:spacing w:after="120" w:line="240" w:lineRule="auto"/>
    </w:pPr>
    <w:rPr>
      <w:rFonts w:eastAsiaTheme="minorHAnsi"/>
      <w:szCs w:val="24"/>
    </w:rPr>
  </w:style>
  <w:style w:type="paragraph" w:customStyle="1" w:styleId="2F6C734EED7A43F8AAA6966DC09B3A902">
    <w:name w:val="2F6C734EED7A43F8AAA6966DC09B3A902"/>
    <w:rsid w:val="00AF18BB"/>
    <w:pPr>
      <w:spacing w:after="120" w:line="240" w:lineRule="auto"/>
    </w:pPr>
    <w:rPr>
      <w:rFonts w:eastAsiaTheme="minorHAnsi"/>
      <w:szCs w:val="24"/>
    </w:rPr>
  </w:style>
  <w:style w:type="paragraph" w:customStyle="1" w:styleId="FF0DB978FC1F491A86AFF5C80972F2492">
    <w:name w:val="FF0DB978FC1F491A86AFF5C80972F2492"/>
    <w:rsid w:val="00AF18BB"/>
    <w:pPr>
      <w:spacing w:after="120" w:line="240" w:lineRule="auto"/>
    </w:pPr>
    <w:rPr>
      <w:rFonts w:eastAsiaTheme="minorHAnsi"/>
      <w:szCs w:val="24"/>
    </w:rPr>
  </w:style>
  <w:style w:type="paragraph" w:customStyle="1" w:styleId="867AEC51CA8943EE897418562F03A6492">
    <w:name w:val="867AEC51CA8943EE897418562F03A6492"/>
    <w:rsid w:val="00AF18BB"/>
    <w:pPr>
      <w:spacing w:after="120" w:line="240" w:lineRule="auto"/>
    </w:pPr>
    <w:rPr>
      <w:rFonts w:eastAsiaTheme="minorHAnsi"/>
      <w:szCs w:val="24"/>
    </w:rPr>
  </w:style>
  <w:style w:type="paragraph" w:customStyle="1" w:styleId="61C18E3309EE42EAB307E55D7C6CF20C2">
    <w:name w:val="61C18E3309EE42EAB307E55D7C6CF20C2"/>
    <w:rsid w:val="00AF18BB"/>
    <w:pPr>
      <w:spacing w:after="120" w:line="240" w:lineRule="auto"/>
    </w:pPr>
    <w:rPr>
      <w:rFonts w:eastAsiaTheme="minorHAnsi"/>
      <w:szCs w:val="24"/>
    </w:rPr>
  </w:style>
  <w:style w:type="paragraph" w:customStyle="1" w:styleId="2505A9DE404E43D0858A07FB5A37C1DA2">
    <w:name w:val="2505A9DE404E43D0858A07FB5A37C1DA2"/>
    <w:rsid w:val="00AF18BB"/>
    <w:pPr>
      <w:spacing w:after="120" w:line="240" w:lineRule="auto"/>
    </w:pPr>
    <w:rPr>
      <w:rFonts w:eastAsiaTheme="minorHAnsi"/>
      <w:szCs w:val="24"/>
    </w:rPr>
  </w:style>
  <w:style w:type="paragraph" w:customStyle="1" w:styleId="FCDA622223F542568F51E94356DF37082">
    <w:name w:val="FCDA622223F542568F51E94356DF37082"/>
    <w:rsid w:val="00AF18BB"/>
    <w:pPr>
      <w:spacing w:after="120" w:line="240" w:lineRule="auto"/>
    </w:pPr>
    <w:rPr>
      <w:rFonts w:eastAsiaTheme="minorHAnsi"/>
      <w:szCs w:val="24"/>
    </w:rPr>
  </w:style>
  <w:style w:type="paragraph" w:customStyle="1" w:styleId="C384DD4DCF2346B191E22EAB1B19E9702">
    <w:name w:val="C384DD4DCF2346B191E22EAB1B19E9702"/>
    <w:rsid w:val="00AF18BB"/>
    <w:pPr>
      <w:spacing w:after="120" w:line="240" w:lineRule="auto"/>
    </w:pPr>
    <w:rPr>
      <w:rFonts w:eastAsiaTheme="minorHAnsi"/>
      <w:szCs w:val="24"/>
    </w:rPr>
  </w:style>
  <w:style w:type="paragraph" w:customStyle="1" w:styleId="9E19AE76D5C145D9A05B457B8E15278F2">
    <w:name w:val="9E19AE76D5C145D9A05B457B8E15278F2"/>
    <w:rsid w:val="00AF18BB"/>
    <w:pPr>
      <w:spacing w:after="120" w:line="240" w:lineRule="auto"/>
    </w:pPr>
    <w:rPr>
      <w:rFonts w:eastAsiaTheme="minorHAnsi"/>
      <w:szCs w:val="24"/>
    </w:rPr>
  </w:style>
  <w:style w:type="paragraph" w:customStyle="1" w:styleId="1D5D2BFD868949639ABBFD9005B7B1F42">
    <w:name w:val="1D5D2BFD868949639ABBFD9005B7B1F42"/>
    <w:rsid w:val="00AF18BB"/>
    <w:pPr>
      <w:spacing w:after="120" w:line="240" w:lineRule="auto"/>
    </w:pPr>
    <w:rPr>
      <w:rFonts w:eastAsiaTheme="minorHAnsi"/>
      <w:szCs w:val="24"/>
    </w:rPr>
  </w:style>
  <w:style w:type="paragraph" w:customStyle="1" w:styleId="558BE8E35D4540C8937C3B0D08C30CBA2">
    <w:name w:val="558BE8E35D4540C8937C3B0D08C30CBA2"/>
    <w:rsid w:val="00AF18BB"/>
    <w:pPr>
      <w:spacing w:after="120" w:line="240" w:lineRule="auto"/>
    </w:pPr>
    <w:rPr>
      <w:rFonts w:eastAsiaTheme="minorHAnsi"/>
      <w:szCs w:val="24"/>
    </w:rPr>
  </w:style>
  <w:style w:type="paragraph" w:customStyle="1" w:styleId="AD7FAB5F12074E84A58DE7C9FE6861F62">
    <w:name w:val="AD7FAB5F12074E84A58DE7C9FE6861F62"/>
    <w:rsid w:val="00AF18BB"/>
    <w:pPr>
      <w:spacing w:after="120" w:line="240" w:lineRule="auto"/>
    </w:pPr>
    <w:rPr>
      <w:rFonts w:eastAsiaTheme="minorHAnsi"/>
      <w:szCs w:val="24"/>
    </w:rPr>
  </w:style>
  <w:style w:type="paragraph" w:customStyle="1" w:styleId="AA18F3917217433EA62AB5EDF6FE8F772">
    <w:name w:val="AA18F3917217433EA62AB5EDF6FE8F772"/>
    <w:rsid w:val="00AF18BB"/>
    <w:pPr>
      <w:spacing w:after="120" w:line="240" w:lineRule="auto"/>
    </w:pPr>
    <w:rPr>
      <w:rFonts w:eastAsiaTheme="minorHAnsi"/>
      <w:szCs w:val="24"/>
    </w:rPr>
  </w:style>
  <w:style w:type="paragraph" w:customStyle="1" w:styleId="6A07F43C3DA444F5B19941AA0F0057A32">
    <w:name w:val="6A07F43C3DA444F5B19941AA0F0057A32"/>
    <w:rsid w:val="00AF18BB"/>
    <w:pPr>
      <w:spacing w:after="120" w:line="240" w:lineRule="auto"/>
    </w:pPr>
    <w:rPr>
      <w:rFonts w:eastAsiaTheme="minorHAnsi"/>
      <w:szCs w:val="24"/>
    </w:rPr>
  </w:style>
  <w:style w:type="paragraph" w:customStyle="1" w:styleId="860A079DF2D940DD9D59F75BF682F7AA2">
    <w:name w:val="860A079DF2D940DD9D59F75BF682F7AA2"/>
    <w:rsid w:val="00AF18BB"/>
    <w:pPr>
      <w:spacing w:after="120" w:line="240" w:lineRule="auto"/>
    </w:pPr>
    <w:rPr>
      <w:rFonts w:eastAsiaTheme="minorHAnsi"/>
      <w:szCs w:val="24"/>
    </w:rPr>
  </w:style>
  <w:style w:type="paragraph" w:customStyle="1" w:styleId="EDF1FE31B54349E5BE6C016DAC8F0D3B2">
    <w:name w:val="EDF1FE31B54349E5BE6C016DAC8F0D3B2"/>
    <w:rsid w:val="00AF18BB"/>
    <w:pPr>
      <w:spacing w:after="120" w:line="240" w:lineRule="auto"/>
    </w:pPr>
    <w:rPr>
      <w:rFonts w:eastAsiaTheme="minorHAnsi"/>
      <w:szCs w:val="24"/>
    </w:rPr>
  </w:style>
  <w:style w:type="paragraph" w:customStyle="1" w:styleId="1C5942DC5CFD448581481E7EB75179AA2">
    <w:name w:val="1C5942DC5CFD448581481E7EB75179AA2"/>
    <w:rsid w:val="00AF18BB"/>
    <w:pPr>
      <w:spacing w:after="120" w:line="240" w:lineRule="auto"/>
    </w:pPr>
    <w:rPr>
      <w:rFonts w:eastAsiaTheme="minorHAnsi"/>
      <w:szCs w:val="24"/>
    </w:rPr>
  </w:style>
  <w:style w:type="paragraph" w:customStyle="1" w:styleId="9634418D61A5496ABE0EF48F914C84A32">
    <w:name w:val="9634418D61A5496ABE0EF48F914C84A32"/>
    <w:rsid w:val="00AF18BB"/>
    <w:pPr>
      <w:spacing w:after="120" w:line="240" w:lineRule="auto"/>
    </w:pPr>
    <w:rPr>
      <w:rFonts w:eastAsiaTheme="minorHAnsi"/>
      <w:szCs w:val="24"/>
    </w:rPr>
  </w:style>
  <w:style w:type="paragraph" w:customStyle="1" w:styleId="9135D0C6DB5D42B78802E2A0D51C86E02">
    <w:name w:val="9135D0C6DB5D42B78802E2A0D51C86E02"/>
    <w:rsid w:val="00AF18BB"/>
    <w:pPr>
      <w:spacing w:after="120" w:line="240" w:lineRule="auto"/>
    </w:pPr>
    <w:rPr>
      <w:rFonts w:eastAsiaTheme="minorHAnsi"/>
      <w:szCs w:val="24"/>
    </w:rPr>
  </w:style>
  <w:style w:type="paragraph" w:customStyle="1" w:styleId="07EC9E7FB0F34E5581D4592730FE45192">
    <w:name w:val="07EC9E7FB0F34E5581D4592730FE45192"/>
    <w:rsid w:val="00AF18BB"/>
    <w:pPr>
      <w:spacing w:after="120" w:line="240" w:lineRule="auto"/>
    </w:pPr>
    <w:rPr>
      <w:rFonts w:eastAsiaTheme="minorHAnsi"/>
      <w:szCs w:val="24"/>
    </w:rPr>
  </w:style>
  <w:style w:type="paragraph" w:customStyle="1" w:styleId="10967C26DE83430E9401484ED6CEA03A2">
    <w:name w:val="10967C26DE83430E9401484ED6CEA03A2"/>
    <w:rsid w:val="00AF18BB"/>
    <w:pPr>
      <w:spacing w:after="120" w:line="240" w:lineRule="auto"/>
    </w:pPr>
    <w:rPr>
      <w:rFonts w:eastAsiaTheme="minorHAnsi"/>
      <w:szCs w:val="24"/>
    </w:rPr>
  </w:style>
  <w:style w:type="paragraph" w:customStyle="1" w:styleId="2174B2D391BA4781AD423B7475504CB9">
    <w:name w:val="2174B2D391BA4781AD423B7475504CB9"/>
    <w:rsid w:val="00AF18BB"/>
  </w:style>
  <w:style w:type="paragraph" w:customStyle="1" w:styleId="2CDABD79AF3345EB8B99AD334120D8CC">
    <w:name w:val="2CDABD79AF3345EB8B99AD334120D8CC"/>
    <w:rsid w:val="00AF18BB"/>
  </w:style>
  <w:style w:type="paragraph" w:customStyle="1" w:styleId="2889EA9EBBF44407B715EAD0E5F90B8A">
    <w:name w:val="2889EA9EBBF44407B715EAD0E5F90B8A"/>
    <w:rsid w:val="00AF18BB"/>
  </w:style>
  <w:style w:type="paragraph" w:customStyle="1" w:styleId="76261ABD6AFF43CDB8D2C4B8B35DABC4">
    <w:name w:val="76261ABD6AFF43CDB8D2C4B8B35DABC4"/>
    <w:rsid w:val="00AF18BB"/>
  </w:style>
  <w:style w:type="paragraph" w:customStyle="1" w:styleId="CD84A868847C4A11AC963C0EA00B3EB717">
    <w:name w:val="CD84A868847C4A11AC963C0EA00B3EB717"/>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7">
    <w:name w:val="F0657B2065AB4E8896A52898BA9D08A817"/>
    <w:rsid w:val="00AF18BB"/>
    <w:pPr>
      <w:spacing w:after="120" w:line="240" w:lineRule="auto"/>
    </w:pPr>
    <w:rPr>
      <w:rFonts w:eastAsiaTheme="minorHAnsi"/>
      <w:szCs w:val="24"/>
    </w:rPr>
  </w:style>
  <w:style w:type="paragraph" w:customStyle="1" w:styleId="D17908024721463F9A34915F7D8E8EF617">
    <w:name w:val="D17908024721463F9A34915F7D8E8EF617"/>
    <w:rsid w:val="00AF18BB"/>
    <w:pPr>
      <w:spacing w:after="120" w:line="240" w:lineRule="auto"/>
    </w:pPr>
    <w:rPr>
      <w:rFonts w:eastAsiaTheme="minorHAnsi"/>
      <w:szCs w:val="24"/>
    </w:rPr>
  </w:style>
  <w:style w:type="paragraph" w:customStyle="1" w:styleId="B66B8281BE7340379AC34783FE1D89A017">
    <w:name w:val="B66B8281BE7340379AC34783FE1D89A017"/>
    <w:rsid w:val="00AF18BB"/>
    <w:pPr>
      <w:spacing w:after="120" w:line="240" w:lineRule="auto"/>
    </w:pPr>
    <w:rPr>
      <w:rFonts w:eastAsiaTheme="minorHAnsi"/>
      <w:szCs w:val="24"/>
    </w:rPr>
  </w:style>
  <w:style w:type="paragraph" w:customStyle="1" w:styleId="3B5F373AC5E544E5BC382DEBC5C05BF517">
    <w:name w:val="3B5F373AC5E544E5BC382DEBC5C05BF517"/>
    <w:rsid w:val="00AF18BB"/>
    <w:pPr>
      <w:spacing w:after="120" w:line="240" w:lineRule="auto"/>
    </w:pPr>
    <w:rPr>
      <w:rFonts w:eastAsiaTheme="minorHAnsi"/>
      <w:szCs w:val="24"/>
    </w:rPr>
  </w:style>
  <w:style w:type="paragraph" w:customStyle="1" w:styleId="9CC3DB96D50F46A9B7B2001E371C42BA17">
    <w:name w:val="9CC3DB96D50F46A9B7B2001E371C42BA17"/>
    <w:rsid w:val="00AF18BB"/>
    <w:pPr>
      <w:spacing w:after="120" w:line="240" w:lineRule="auto"/>
    </w:pPr>
    <w:rPr>
      <w:rFonts w:eastAsiaTheme="minorHAnsi"/>
      <w:szCs w:val="24"/>
    </w:rPr>
  </w:style>
  <w:style w:type="paragraph" w:customStyle="1" w:styleId="4AE5AB9932A34458849D70FACA0ADB4D18">
    <w:name w:val="4AE5AB9932A34458849D70FACA0ADB4D18"/>
    <w:rsid w:val="00AF18BB"/>
    <w:pPr>
      <w:spacing w:after="120" w:line="240" w:lineRule="auto"/>
    </w:pPr>
    <w:rPr>
      <w:rFonts w:eastAsiaTheme="minorHAnsi"/>
      <w:szCs w:val="24"/>
    </w:rPr>
  </w:style>
  <w:style w:type="paragraph" w:customStyle="1" w:styleId="2465C474022F4A82BE69D74A81D1A42818">
    <w:name w:val="2465C474022F4A82BE69D74A81D1A42818"/>
    <w:rsid w:val="00AF18BB"/>
    <w:pPr>
      <w:spacing w:after="120" w:line="240" w:lineRule="auto"/>
    </w:pPr>
    <w:rPr>
      <w:rFonts w:eastAsiaTheme="minorHAnsi"/>
      <w:szCs w:val="24"/>
    </w:rPr>
  </w:style>
  <w:style w:type="paragraph" w:customStyle="1" w:styleId="259709122E0E43628B230A1B5733F7C217">
    <w:name w:val="259709122E0E43628B230A1B5733F7C217"/>
    <w:rsid w:val="00AF18BB"/>
    <w:pPr>
      <w:spacing w:after="120" w:line="240" w:lineRule="auto"/>
    </w:pPr>
    <w:rPr>
      <w:rFonts w:eastAsiaTheme="minorHAnsi"/>
      <w:szCs w:val="24"/>
    </w:rPr>
  </w:style>
  <w:style w:type="paragraph" w:customStyle="1" w:styleId="614ED0D8FFD7450C8CA58B5DE949E93617">
    <w:name w:val="614ED0D8FFD7450C8CA58B5DE949E93617"/>
    <w:rsid w:val="00AF18BB"/>
    <w:pPr>
      <w:spacing w:after="120" w:line="240" w:lineRule="auto"/>
    </w:pPr>
    <w:rPr>
      <w:rFonts w:eastAsiaTheme="minorHAnsi"/>
      <w:szCs w:val="24"/>
    </w:rPr>
  </w:style>
  <w:style w:type="paragraph" w:customStyle="1" w:styleId="B4AD35753651465F879F5A68B34B716D13">
    <w:name w:val="B4AD35753651465F879F5A68B34B716D13"/>
    <w:rsid w:val="00AF18BB"/>
    <w:pPr>
      <w:spacing w:after="120" w:line="240" w:lineRule="auto"/>
    </w:pPr>
    <w:rPr>
      <w:rFonts w:eastAsiaTheme="minorHAnsi"/>
      <w:szCs w:val="24"/>
    </w:rPr>
  </w:style>
  <w:style w:type="paragraph" w:customStyle="1" w:styleId="53380F5A33DC4EEBBF17C1A024EEA5E713">
    <w:name w:val="53380F5A33DC4EEBBF17C1A024EEA5E713"/>
    <w:rsid w:val="00AF18BB"/>
    <w:pPr>
      <w:spacing w:after="120" w:line="240" w:lineRule="auto"/>
    </w:pPr>
    <w:rPr>
      <w:rFonts w:eastAsiaTheme="minorHAnsi"/>
      <w:szCs w:val="24"/>
    </w:rPr>
  </w:style>
  <w:style w:type="paragraph" w:customStyle="1" w:styleId="84E8D30D9C35400B840003B34394125F13">
    <w:name w:val="84E8D30D9C35400B840003B34394125F13"/>
    <w:rsid w:val="00AF18BB"/>
    <w:pPr>
      <w:spacing w:after="120" w:line="240" w:lineRule="auto"/>
    </w:pPr>
    <w:rPr>
      <w:rFonts w:eastAsiaTheme="minorHAnsi"/>
      <w:szCs w:val="24"/>
    </w:rPr>
  </w:style>
  <w:style w:type="paragraph" w:customStyle="1" w:styleId="5B23ED1503BC498A8D4523D397D4E7F713">
    <w:name w:val="5B23ED1503BC498A8D4523D397D4E7F713"/>
    <w:rsid w:val="00AF18BB"/>
    <w:pPr>
      <w:spacing w:after="120" w:line="240" w:lineRule="auto"/>
    </w:pPr>
    <w:rPr>
      <w:rFonts w:eastAsiaTheme="minorHAnsi"/>
      <w:szCs w:val="24"/>
    </w:rPr>
  </w:style>
  <w:style w:type="paragraph" w:customStyle="1" w:styleId="3DF802094EF04337984A336BBC8BA94413">
    <w:name w:val="3DF802094EF04337984A336BBC8BA94413"/>
    <w:rsid w:val="00AF18BB"/>
    <w:pPr>
      <w:spacing w:after="120" w:line="240" w:lineRule="auto"/>
    </w:pPr>
    <w:rPr>
      <w:rFonts w:eastAsiaTheme="minorHAnsi"/>
      <w:szCs w:val="24"/>
    </w:rPr>
  </w:style>
  <w:style w:type="paragraph" w:customStyle="1" w:styleId="4CD729D50D6449C29580EA93A3991DD813">
    <w:name w:val="4CD729D50D6449C29580EA93A3991DD813"/>
    <w:rsid w:val="00AF18BB"/>
    <w:pPr>
      <w:spacing w:after="120" w:line="240" w:lineRule="auto"/>
    </w:pPr>
    <w:rPr>
      <w:rFonts w:eastAsiaTheme="minorHAnsi"/>
      <w:szCs w:val="24"/>
    </w:rPr>
  </w:style>
  <w:style w:type="paragraph" w:customStyle="1" w:styleId="6765D7C806B849DAAFB1EAEEC61236D613">
    <w:name w:val="6765D7C806B849DAAFB1EAEEC61236D613"/>
    <w:rsid w:val="00AF18BB"/>
    <w:pPr>
      <w:spacing w:after="120" w:line="240" w:lineRule="auto"/>
    </w:pPr>
    <w:rPr>
      <w:rFonts w:eastAsiaTheme="minorHAnsi"/>
      <w:szCs w:val="24"/>
    </w:rPr>
  </w:style>
  <w:style w:type="paragraph" w:customStyle="1" w:styleId="D8AF9004D1B24EF7BF07BC1613D1CD1913">
    <w:name w:val="D8AF9004D1B24EF7BF07BC1613D1CD1913"/>
    <w:rsid w:val="00AF18BB"/>
    <w:pPr>
      <w:spacing w:after="120" w:line="240" w:lineRule="auto"/>
    </w:pPr>
    <w:rPr>
      <w:rFonts w:eastAsiaTheme="minorHAnsi"/>
      <w:szCs w:val="24"/>
    </w:rPr>
  </w:style>
  <w:style w:type="paragraph" w:customStyle="1" w:styleId="27DF92A8FF7B4705A6BA5AC84078565313">
    <w:name w:val="27DF92A8FF7B4705A6BA5AC84078565313"/>
    <w:rsid w:val="00AF18BB"/>
    <w:pPr>
      <w:spacing w:after="120" w:line="240" w:lineRule="auto"/>
    </w:pPr>
    <w:rPr>
      <w:rFonts w:eastAsiaTheme="minorHAnsi"/>
      <w:szCs w:val="24"/>
    </w:rPr>
  </w:style>
  <w:style w:type="paragraph" w:customStyle="1" w:styleId="E21F9E2615E646A380C87F45DDEF7C9A13">
    <w:name w:val="E21F9E2615E646A380C87F45DDEF7C9A13"/>
    <w:rsid w:val="00AF18BB"/>
    <w:pPr>
      <w:spacing w:after="120" w:line="240" w:lineRule="auto"/>
    </w:pPr>
    <w:rPr>
      <w:rFonts w:eastAsiaTheme="minorHAnsi"/>
      <w:szCs w:val="24"/>
    </w:rPr>
  </w:style>
  <w:style w:type="paragraph" w:customStyle="1" w:styleId="48CADFE0E83E46DB91994B1C227A854713">
    <w:name w:val="48CADFE0E83E46DB91994B1C227A854713"/>
    <w:rsid w:val="00AF18BB"/>
    <w:pPr>
      <w:spacing w:after="120" w:line="240" w:lineRule="auto"/>
    </w:pPr>
    <w:rPr>
      <w:rFonts w:eastAsiaTheme="minorHAnsi"/>
      <w:szCs w:val="24"/>
    </w:rPr>
  </w:style>
  <w:style w:type="paragraph" w:customStyle="1" w:styleId="AF8F78CECFEB4986ABC3446C3A7E85C013">
    <w:name w:val="AF8F78CECFEB4986ABC3446C3A7E85C013"/>
    <w:rsid w:val="00AF18BB"/>
    <w:pPr>
      <w:spacing w:after="120" w:line="240" w:lineRule="auto"/>
    </w:pPr>
    <w:rPr>
      <w:rFonts w:eastAsiaTheme="minorHAnsi"/>
      <w:szCs w:val="24"/>
    </w:rPr>
  </w:style>
  <w:style w:type="paragraph" w:customStyle="1" w:styleId="DD8F35F69565411EAA143E2F12FC6F9C5">
    <w:name w:val="DD8F35F69565411EAA143E2F12FC6F9C5"/>
    <w:rsid w:val="00AF18BB"/>
    <w:pPr>
      <w:spacing w:after="120" w:line="240" w:lineRule="auto"/>
    </w:pPr>
    <w:rPr>
      <w:rFonts w:eastAsiaTheme="minorHAnsi"/>
      <w:szCs w:val="24"/>
    </w:rPr>
  </w:style>
  <w:style w:type="paragraph" w:customStyle="1" w:styleId="352E7A85A1A14C9B84EF6BDD168D619B4">
    <w:name w:val="352E7A85A1A14C9B84EF6BDD168D619B4"/>
    <w:rsid w:val="00AF18BB"/>
    <w:pPr>
      <w:spacing w:after="120" w:line="240" w:lineRule="auto"/>
    </w:pPr>
    <w:rPr>
      <w:rFonts w:eastAsiaTheme="minorHAnsi"/>
      <w:szCs w:val="24"/>
    </w:rPr>
  </w:style>
  <w:style w:type="paragraph" w:customStyle="1" w:styleId="A21B6B5655534C4AA0160858DC1620F14">
    <w:name w:val="A21B6B5655534C4AA0160858DC1620F14"/>
    <w:rsid w:val="00AF18BB"/>
    <w:pPr>
      <w:spacing w:after="120" w:line="240" w:lineRule="auto"/>
    </w:pPr>
    <w:rPr>
      <w:rFonts w:eastAsiaTheme="minorHAnsi"/>
      <w:szCs w:val="24"/>
    </w:rPr>
  </w:style>
  <w:style w:type="paragraph" w:customStyle="1" w:styleId="25D5B623478042B8B0AD29870EDD40204">
    <w:name w:val="25D5B623478042B8B0AD29870EDD40204"/>
    <w:rsid w:val="00AF18BB"/>
    <w:pPr>
      <w:spacing w:after="120" w:line="240" w:lineRule="auto"/>
    </w:pPr>
    <w:rPr>
      <w:rFonts w:eastAsiaTheme="minorHAnsi"/>
      <w:szCs w:val="24"/>
    </w:rPr>
  </w:style>
  <w:style w:type="paragraph" w:customStyle="1" w:styleId="06FD250AD83146C5BEA0C5CA151729C74">
    <w:name w:val="06FD250AD83146C5BEA0C5CA151729C74"/>
    <w:rsid w:val="00AF18BB"/>
    <w:pPr>
      <w:spacing w:after="120" w:line="240" w:lineRule="auto"/>
    </w:pPr>
    <w:rPr>
      <w:rFonts w:eastAsiaTheme="minorHAnsi"/>
      <w:szCs w:val="24"/>
    </w:rPr>
  </w:style>
  <w:style w:type="paragraph" w:customStyle="1" w:styleId="1FF2FA215CF7443C9088C0AEB22F70874">
    <w:name w:val="1FF2FA215CF7443C9088C0AEB22F70874"/>
    <w:rsid w:val="00AF18BB"/>
    <w:pPr>
      <w:spacing w:after="120" w:line="240" w:lineRule="auto"/>
    </w:pPr>
    <w:rPr>
      <w:rFonts w:eastAsiaTheme="minorHAnsi"/>
      <w:szCs w:val="24"/>
    </w:rPr>
  </w:style>
  <w:style w:type="paragraph" w:customStyle="1" w:styleId="73436809BEF24D14BFA2CF3133BED4074">
    <w:name w:val="73436809BEF24D14BFA2CF3133BED4074"/>
    <w:rsid w:val="00AF18BB"/>
    <w:pPr>
      <w:spacing w:after="120" w:line="240" w:lineRule="auto"/>
    </w:pPr>
    <w:rPr>
      <w:rFonts w:eastAsiaTheme="minorHAnsi"/>
      <w:szCs w:val="24"/>
    </w:rPr>
  </w:style>
  <w:style w:type="paragraph" w:customStyle="1" w:styleId="D6369587BAE0407BB25BD7FFDF0D4CDC4">
    <w:name w:val="D6369587BAE0407BB25BD7FFDF0D4CDC4"/>
    <w:rsid w:val="00AF18BB"/>
    <w:pPr>
      <w:spacing w:after="120" w:line="240" w:lineRule="auto"/>
    </w:pPr>
    <w:rPr>
      <w:rFonts w:eastAsiaTheme="minorHAnsi"/>
      <w:szCs w:val="24"/>
    </w:rPr>
  </w:style>
  <w:style w:type="paragraph" w:customStyle="1" w:styleId="9EE75FF906DC46A18B0DEB9D5B847D4A4">
    <w:name w:val="9EE75FF906DC46A18B0DEB9D5B847D4A4"/>
    <w:rsid w:val="00AF18BB"/>
    <w:pPr>
      <w:spacing w:after="120" w:line="240" w:lineRule="auto"/>
    </w:pPr>
    <w:rPr>
      <w:rFonts w:eastAsiaTheme="minorHAnsi"/>
      <w:szCs w:val="24"/>
    </w:rPr>
  </w:style>
  <w:style w:type="paragraph" w:customStyle="1" w:styleId="7B790A3A9DEE4211BFCA7AE3913E4DFF4">
    <w:name w:val="7B790A3A9DEE4211BFCA7AE3913E4DFF4"/>
    <w:rsid w:val="00AF18BB"/>
    <w:pPr>
      <w:spacing w:after="120" w:line="240" w:lineRule="auto"/>
    </w:pPr>
    <w:rPr>
      <w:rFonts w:eastAsiaTheme="minorHAnsi"/>
      <w:szCs w:val="24"/>
    </w:rPr>
  </w:style>
  <w:style w:type="paragraph" w:customStyle="1" w:styleId="340FE3AE575C49F5B038DC7DD6C6DCD34">
    <w:name w:val="340FE3AE575C49F5B038DC7DD6C6DCD34"/>
    <w:rsid w:val="00AF18BB"/>
    <w:pPr>
      <w:spacing w:after="120" w:line="240" w:lineRule="auto"/>
    </w:pPr>
    <w:rPr>
      <w:rFonts w:eastAsiaTheme="minorHAnsi"/>
      <w:szCs w:val="24"/>
    </w:rPr>
  </w:style>
  <w:style w:type="paragraph" w:customStyle="1" w:styleId="5415CFE7D6104556AEB2D28301AFB28A4">
    <w:name w:val="5415CFE7D6104556AEB2D28301AFB28A4"/>
    <w:rsid w:val="00AF18BB"/>
    <w:pPr>
      <w:spacing w:after="120" w:line="240" w:lineRule="auto"/>
    </w:pPr>
    <w:rPr>
      <w:rFonts w:eastAsiaTheme="minorHAnsi"/>
      <w:szCs w:val="24"/>
    </w:rPr>
  </w:style>
  <w:style w:type="paragraph" w:customStyle="1" w:styleId="0B9C370B7181468BBB34E19C5F1139C14">
    <w:name w:val="0B9C370B7181468BBB34E19C5F1139C14"/>
    <w:rsid w:val="00AF18BB"/>
    <w:pPr>
      <w:spacing w:after="120" w:line="240" w:lineRule="auto"/>
    </w:pPr>
    <w:rPr>
      <w:rFonts w:eastAsiaTheme="minorHAnsi"/>
      <w:szCs w:val="24"/>
    </w:rPr>
  </w:style>
  <w:style w:type="paragraph" w:customStyle="1" w:styleId="E5AE9583B6B543198D428E4EF2B662F84">
    <w:name w:val="E5AE9583B6B543198D428E4EF2B662F84"/>
    <w:rsid w:val="00AF18BB"/>
    <w:pPr>
      <w:spacing w:after="120" w:line="240" w:lineRule="auto"/>
    </w:pPr>
    <w:rPr>
      <w:rFonts w:eastAsiaTheme="minorHAnsi"/>
      <w:szCs w:val="24"/>
    </w:rPr>
  </w:style>
  <w:style w:type="paragraph" w:customStyle="1" w:styleId="E4F8FB1FFD774A9AB798AC5AAF2530234">
    <w:name w:val="E4F8FB1FFD774A9AB798AC5AAF2530234"/>
    <w:rsid w:val="00AF18BB"/>
    <w:pPr>
      <w:spacing w:after="120" w:line="240" w:lineRule="auto"/>
    </w:pPr>
    <w:rPr>
      <w:rFonts w:eastAsiaTheme="minorHAnsi"/>
      <w:szCs w:val="24"/>
    </w:rPr>
  </w:style>
  <w:style w:type="paragraph" w:customStyle="1" w:styleId="5B0275D8FE5F4F1981C1AD4FEEA78CE24">
    <w:name w:val="5B0275D8FE5F4F1981C1AD4FEEA78CE24"/>
    <w:rsid w:val="00AF18BB"/>
    <w:pPr>
      <w:spacing w:after="120" w:line="240" w:lineRule="auto"/>
    </w:pPr>
    <w:rPr>
      <w:rFonts w:eastAsiaTheme="minorHAnsi"/>
      <w:szCs w:val="24"/>
    </w:rPr>
  </w:style>
  <w:style w:type="paragraph" w:customStyle="1" w:styleId="758686E032DE47FFADC7AB916C9240D54">
    <w:name w:val="758686E032DE47FFADC7AB916C9240D54"/>
    <w:rsid w:val="00AF18BB"/>
    <w:pPr>
      <w:spacing w:after="120" w:line="240" w:lineRule="auto"/>
    </w:pPr>
    <w:rPr>
      <w:rFonts w:eastAsiaTheme="minorHAnsi"/>
      <w:szCs w:val="24"/>
    </w:rPr>
  </w:style>
  <w:style w:type="paragraph" w:customStyle="1" w:styleId="AF1B5588FCB8462AAA499B564A33E1734">
    <w:name w:val="AF1B5588FCB8462AAA499B564A33E1734"/>
    <w:rsid w:val="00AF18BB"/>
    <w:pPr>
      <w:spacing w:after="120" w:line="240" w:lineRule="auto"/>
    </w:pPr>
    <w:rPr>
      <w:rFonts w:eastAsiaTheme="minorHAnsi"/>
      <w:szCs w:val="24"/>
    </w:rPr>
  </w:style>
  <w:style w:type="paragraph" w:customStyle="1" w:styleId="640F7FC170804B719A1BA372520384C84">
    <w:name w:val="640F7FC170804B719A1BA372520384C84"/>
    <w:rsid w:val="00AF18BB"/>
    <w:pPr>
      <w:spacing w:after="120" w:line="240" w:lineRule="auto"/>
    </w:pPr>
    <w:rPr>
      <w:rFonts w:eastAsiaTheme="minorHAnsi"/>
      <w:szCs w:val="24"/>
    </w:rPr>
  </w:style>
  <w:style w:type="paragraph" w:customStyle="1" w:styleId="29E8701F33F849FD8C30227A75DEBEC44">
    <w:name w:val="29E8701F33F849FD8C30227A75DEBEC44"/>
    <w:rsid w:val="00AF18BB"/>
    <w:pPr>
      <w:spacing w:after="120" w:line="240" w:lineRule="auto"/>
    </w:pPr>
    <w:rPr>
      <w:rFonts w:eastAsiaTheme="minorHAnsi"/>
      <w:szCs w:val="24"/>
    </w:rPr>
  </w:style>
  <w:style w:type="paragraph" w:customStyle="1" w:styleId="EB6B46B74FFA45A19B052141BEE75E934">
    <w:name w:val="EB6B46B74FFA45A19B052141BEE75E934"/>
    <w:rsid w:val="00AF18BB"/>
    <w:pPr>
      <w:spacing w:after="120" w:line="240" w:lineRule="auto"/>
    </w:pPr>
    <w:rPr>
      <w:rFonts w:eastAsiaTheme="minorHAnsi"/>
      <w:szCs w:val="24"/>
    </w:rPr>
  </w:style>
  <w:style w:type="paragraph" w:customStyle="1" w:styleId="F3C3139563144AD1AB4E97A9D865349D4">
    <w:name w:val="F3C3139563144AD1AB4E97A9D865349D4"/>
    <w:rsid w:val="00AF18BB"/>
    <w:pPr>
      <w:spacing w:after="120" w:line="240" w:lineRule="auto"/>
    </w:pPr>
    <w:rPr>
      <w:rFonts w:eastAsiaTheme="minorHAnsi"/>
      <w:szCs w:val="24"/>
    </w:rPr>
  </w:style>
  <w:style w:type="paragraph" w:customStyle="1" w:styleId="7CCFB2A7111B4A09B3E021538C85C82F4">
    <w:name w:val="7CCFB2A7111B4A09B3E021538C85C82F4"/>
    <w:rsid w:val="00AF18BB"/>
    <w:pPr>
      <w:spacing w:after="120" w:line="240" w:lineRule="auto"/>
    </w:pPr>
    <w:rPr>
      <w:rFonts w:eastAsiaTheme="minorHAnsi"/>
      <w:szCs w:val="24"/>
    </w:rPr>
  </w:style>
  <w:style w:type="paragraph" w:customStyle="1" w:styleId="222B8739C14B4735BC6CB059852059824">
    <w:name w:val="222B8739C14B4735BC6CB059852059824"/>
    <w:rsid w:val="00AF18BB"/>
    <w:pPr>
      <w:spacing w:after="120" w:line="240" w:lineRule="auto"/>
    </w:pPr>
    <w:rPr>
      <w:rFonts w:eastAsiaTheme="minorHAnsi"/>
      <w:szCs w:val="24"/>
    </w:rPr>
  </w:style>
  <w:style w:type="paragraph" w:customStyle="1" w:styleId="C08BE081BF484BB190E51ECA62A3226B4">
    <w:name w:val="C08BE081BF484BB190E51ECA62A3226B4"/>
    <w:rsid w:val="00AF18BB"/>
    <w:pPr>
      <w:spacing w:after="120" w:line="240" w:lineRule="auto"/>
    </w:pPr>
    <w:rPr>
      <w:rFonts w:eastAsiaTheme="minorHAnsi"/>
      <w:szCs w:val="24"/>
    </w:rPr>
  </w:style>
  <w:style w:type="paragraph" w:customStyle="1" w:styleId="4C7D57CB8C6840F4B3572BFDDA0ECC204">
    <w:name w:val="4C7D57CB8C6840F4B3572BFDDA0ECC204"/>
    <w:rsid w:val="00AF18BB"/>
    <w:pPr>
      <w:spacing w:after="120" w:line="240" w:lineRule="auto"/>
    </w:pPr>
    <w:rPr>
      <w:rFonts w:eastAsiaTheme="minorHAnsi"/>
      <w:szCs w:val="24"/>
    </w:rPr>
  </w:style>
  <w:style w:type="paragraph" w:customStyle="1" w:styleId="7B2E8A8018CC4332A7DF30518C21D2DF4">
    <w:name w:val="7B2E8A8018CC4332A7DF30518C21D2DF4"/>
    <w:rsid w:val="00AF18BB"/>
    <w:pPr>
      <w:spacing w:after="120" w:line="240" w:lineRule="auto"/>
    </w:pPr>
    <w:rPr>
      <w:rFonts w:eastAsiaTheme="minorHAnsi"/>
      <w:szCs w:val="24"/>
    </w:rPr>
  </w:style>
  <w:style w:type="paragraph" w:customStyle="1" w:styleId="53A28817A9784FBF922307F3A10136654">
    <w:name w:val="53A28817A9784FBF922307F3A10136654"/>
    <w:rsid w:val="00AF18BB"/>
    <w:pPr>
      <w:spacing w:after="120" w:line="240" w:lineRule="auto"/>
    </w:pPr>
    <w:rPr>
      <w:rFonts w:eastAsiaTheme="minorHAnsi"/>
      <w:szCs w:val="24"/>
    </w:rPr>
  </w:style>
  <w:style w:type="paragraph" w:customStyle="1" w:styleId="EC64D289A84B47FC85C793A6CB37AA9A4">
    <w:name w:val="EC64D289A84B47FC85C793A6CB37AA9A4"/>
    <w:rsid w:val="00AF18BB"/>
    <w:pPr>
      <w:spacing w:after="120" w:line="240" w:lineRule="auto"/>
    </w:pPr>
    <w:rPr>
      <w:rFonts w:eastAsiaTheme="minorHAnsi"/>
      <w:szCs w:val="24"/>
    </w:rPr>
  </w:style>
  <w:style w:type="paragraph" w:customStyle="1" w:styleId="44CAFC5F93E641E9A3FC1365A78D8F734">
    <w:name w:val="44CAFC5F93E641E9A3FC1365A78D8F734"/>
    <w:rsid w:val="00AF18BB"/>
    <w:pPr>
      <w:spacing w:after="120" w:line="240" w:lineRule="auto"/>
    </w:pPr>
    <w:rPr>
      <w:rFonts w:eastAsiaTheme="minorHAnsi"/>
      <w:szCs w:val="24"/>
    </w:rPr>
  </w:style>
  <w:style w:type="paragraph" w:customStyle="1" w:styleId="336D985B74EA4C05843805162EA0EDAA4">
    <w:name w:val="336D985B74EA4C05843805162EA0EDAA4"/>
    <w:rsid w:val="00AF18BB"/>
    <w:pPr>
      <w:spacing w:after="120" w:line="240" w:lineRule="auto"/>
    </w:pPr>
    <w:rPr>
      <w:rFonts w:eastAsiaTheme="minorHAnsi"/>
      <w:szCs w:val="24"/>
    </w:rPr>
  </w:style>
  <w:style w:type="paragraph" w:customStyle="1" w:styleId="D5150A0B507D4AF0A33D21A91904F6274">
    <w:name w:val="D5150A0B507D4AF0A33D21A91904F6274"/>
    <w:rsid w:val="00AF18BB"/>
    <w:pPr>
      <w:spacing w:after="120" w:line="240" w:lineRule="auto"/>
    </w:pPr>
    <w:rPr>
      <w:rFonts w:eastAsiaTheme="minorHAnsi"/>
      <w:szCs w:val="24"/>
    </w:rPr>
  </w:style>
  <w:style w:type="paragraph" w:customStyle="1" w:styleId="36910B72C44044AFB44F2094DAED997F4">
    <w:name w:val="36910B72C44044AFB44F2094DAED997F4"/>
    <w:rsid w:val="00AF18BB"/>
    <w:pPr>
      <w:spacing w:after="120" w:line="240" w:lineRule="auto"/>
    </w:pPr>
    <w:rPr>
      <w:rFonts w:eastAsiaTheme="minorHAnsi"/>
      <w:szCs w:val="24"/>
    </w:rPr>
  </w:style>
  <w:style w:type="paragraph" w:customStyle="1" w:styleId="D6DA37E4C5234BF1B6EF4622FA2E7D034">
    <w:name w:val="D6DA37E4C5234BF1B6EF4622FA2E7D034"/>
    <w:rsid w:val="00AF18BB"/>
    <w:pPr>
      <w:spacing w:after="120" w:line="240" w:lineRule="auto"/>
    </w:pPr>
    <w:rPr>
      <w:rFonts w:eastAsiaTheme="minorHAnsi"/>
      <w:szCs w:val="24"/>
    </w:rPr>
  </w:style>
  <w:style w:type="paragraph" w:customStyle="1" w:styleId="7ADBA30E02AA4E10A0D27EB5A157CCB94">
    <w:name w:val="7ADBA30E02AA4E10A0D27EB5A157CCB94"/>
    <w:rsid w:val="00AF18BB"/>
    <w:pPr>
      <w:spacing w:after="120" w:line="240" w:lineRule="auto"/>
    </w:pPr>
    <w:rPr>
      <w:rFonts w:eastAsiaTheme="minorHAnsi"/>
      <w:szCs w:val="24"/>
    </w:rPr>
  </w:style>
  <w:style w:type="paragraph" w:customStyle="1" w:styleId="2D76A97D9FA941FBA836636B1379EE234">
    <w:name w:val="2D76A97D9FA941FBA836636B1379EE234"/>
    <w:rsid w:val="00AF18BB"/>
    <w:pPr>
      <w:spacing w:after="120" w:line="240" w:lineRule="auto"/>
    </w:pPr>
    <w:rPr>
      <w:rFonts w:eastAsiaTheme="minorHAnsi"/>
      <w:szCs w:val="24"/>
    </w:rPr>
  </w:style>
  <w:style w:type="paragraph" w:customStyle="1" w:styleId="0D8AA29F70D04BE4A5C80AFBB1B992784">
    <w:name w:val="0D8AA29F70D04BE4A5C80AFBB1B992784"/>
    <w:rsid w:val="00AF18BB"/>
    <w:pPr>
      <w:spacing w:after="120" w:line="240" w:lineRule="auto"/>
    </w:pPr>
    <w:rPr>
      <w:rFonts w:eastAsiaTheme="minorHAnsi"/>
      <w:szCs w:val="24"/>
    </w:rPr>
  </w:style>
  <w:style w:type="paragraph" w:customStyle="1" w:styleId="F43DE58771B645A8B28EA443E296AFA84">
    <w:name w:val="F43DE58771B645A8B28EA443E296AFA84"/>
    <w:rsid w:val="00AF18BB"/>
    <w:pPr>
      <w:spacing w:after="120" w:line="240" w:lineRule="auto"/>
    </w:pPr>
    <w:rPr>
      <w:rFonts w:eastAsiaTheme="minorHAnsi"/>
      <w:szCs w:val="24"/>
    </w:rPr>
  </w:style>
  <w:style w:type="paragraph" w:customStyle="1" w:styleId="C8F9B8E7DD664D34BE7E48A837BAE4404">
    <w:name w:val="C8F9B8E7DD664D34BE7E48A837BAE4404"/>
    <w:rsid w:val="00AF18BB"/>
    <w:pPr>
      <w:spacing w:after="120" w:line="240" w:lineRule="auto"/>
    </w:pPr>
    <w:rPr>
      <w:rFonts w:eastAsiaTheme="minorHAnsi"/>
      <w:szCs w:val="24"/>
    </w:rPr>
  </w:style>
  <w:style w:type="paragraph" w:customStyle="1" w:styleId="9527A7368EF248C2B59C2A2D1B04FFE84">
    <w:name w:val="9527A7368EF248C2B59C2A2D1B04FFE84"/>
    <w:rsid w:val="00AF18BB"/>
    <w:pPr>
      <w:spacing w:after="120" w:line="240" w:lineRule="auto"/>
    </w:pPr>
    <w:rPr>
      <w:rFonts w:eastAsiaTheme="minorHAnsi"/>
      <w:szCs w:val="24"/>
    </w:rPr>
  </w:style>
  <w:style w:type="paragraph" w:customStyle="1" w:styleId="83469EC889044A56A3722B522B62930B4">
    <w:name w:val="83469EC889044A56A3722B522B62930B4"/>
    <w:rsid w:val="00AF18BB"/>
    <w:pPr>
      <w:spacing w:after="120" w:line="240" w:lineRule="auto"/>
    </w:pPr>
    <w:rPr>
      <w:rFonts w:eastAsiaTheme="minorHAnsi"/>
      <w:szCs w:val="24"/>
    </w:rPr>
  </w:style>
  <w:style w:type="paragraph" w:customStyle="1" w:styleId="2390DFA469C54A06A1586ECD6EFA335A4">
    <w:name w:val="2390DFA469C54A06A1586ECD6EFA335A4"/>
    <w:rsid w:val="00AF18BB"/>
    <w:pPr>
      <w:spacing w:after="120" w:line="240" w:lineRule="auto"/>
    </w:pPr>
    <w:rPr>
      <w:rFonts w:eastAsiaTheme="minorHAnsi"/>
      <w:szCs w:val="24"/>
    </w:rPr>
  </w:style>
  <w:style w:type="paragraph" w:customStyle="1" w:styleId="EADA12DC5946484E95F1840CCBB174E04">
    <w:name w:val="EADA12DC5946484E95F1840CCBB174E04"/>
    <w:rsid w:val="00AF18BB"/>
    <w:pPr>
      <w:spacing w:after="120" w:line="240" w:lineRule="auto"/>
    </w:pPr>
    <w:rPr>
      <w:rFonts w:eastAsiaTheme="minorHAnsi"/>
      <w:szCs w:val="24"/>
    </w:rPr>
  </w:style>
  <w:style w:type="paragraph" w:customStyle="1" w:styleId="C3467AD0A63645FAA266B079C60479B84">
    <w:name w:val="C3467AD0A63645FAA266B079C60479B84"/>
    <w:rsid w:val="00AF18BB"/>
    <w:pPr>
      <w:spacing w:after="120" w:line="240" w:lineRule="auto"/>
    </w:pPr>
    <w:rPr>
      <w:rFonts w:eastAsiaTheme="minorHAnsi"/>
      <w:szCs w:val="24"/>
    </w:rPr>
  </w:style>
  <w:style w:type="paragraph" w:customStyle="1" w:styleId="7E83B6E3E47F4750A3658D4F6BB7B2B34">
    <w:name w:val="7E83B6E3E47F4750A3658D4F6BB7B2B34"/>
    <w:rsid w:val="00AF18BB"/>
    <w:pPr>
      <w:spacing w:after="120" w:line="240" w:lineRule="auto"/>
    </w:pPr>
    <w:rPr>
      <w:rFonts w:eastAsiaTheme="minorHAnsi"/>
      <w:szCs w:val="24"/>
    </w:rPr>
  </w:style>
  <w:style w:type="paragraph" w:customStyle="1" w:styleId="49064CB6F6584AFA896D19D8374353734">
    <w:name w:val="49064CB6F6584AFA896D19D8374353734"/>
    <w:rsid w:val="00AF18BB"/>
    <w:pPr>
      <w:spacing w:after="120" w:line="240" w:lineRule="auto"/>
    </w:pPr>
    <w:rPr>
      <w:rFonts w:eastAsiaTheme="minorHAnsi"/>
      <w:szCs w:val="24"/>
    </w:rPr>
  </w:style>
  <w:style w:type="paragraph" w:customStyle="1" w:styleId="9FCC4F6B1EF5478887C1697D3333A6E34">
    <w:name w:val="9FCC4F6B1EF5478887C1697D3333A6E34"/>
    <w:rsid w:val="00AF18BB"/>
    <w:pPr>
      <w:spacing w:after="120" w:line="240" w:lineRule="auto"/>
    </w:pPr>
    <w:rPr>
      <w:rFonts w:eastAsiaTheme="minorHAnsi"/>
      <w:szCs w:val="24"/>
    </w:rPr>
  </w:style>
  <w:style w:type="paragraph" w:customStyle="1" w:styleId="8006DA3419F344A58E7FC677E8A87F9F4">
    <w:name w:val="8006DA3419F344A58E7FC677E8A87F9F4"/>
    <w:rsid w:val="00AF18BB"/>
    <w:pPr>
      <w:spacing w:after="120" w:line="240" w:lineRule="auto"/>
    </w:pPr>
    <w:rPr>
      <w:rFonts w:eastAsiaTheme="minorHAnsi"/>
      <w:szCs w:val="24"/>
    </w:rPr>
  </w:style>
  <w:style w:type="paragraph" w:customStyle="1" w:styleId="17CA28A101134B1691300971772C95754">
    <w:name w:val="17CA28A101134B1691300971772C95754"/>
    <w:rsid w:val="00AF18BB"/>
    <w:pPr>
      <w:spacing w:after="120" w:line="240" w:lineRule="auto"/>
    </w:pPr>
    <w:rPr>
      <w:rFonts w:eastAsiaTheme="minorHAnsi"/>
      <w:szCs w:val="24"/>
    </w:rPr>
  </w:style>
  <w:style w:type="paragraph" w:customStyle="1" w:styleId="26119845576D451FB58BBCDF3FD60FC93">
    <w:name w:val="26119845576D451FB58BBCDF3FD60FC93"/>
    <w:rsid w:val="00AF18BB"/>
    <w:pPr>
      <w:spacing w:after="120" w:line="240" w:lineRule="auto"/>
    </w:pPr>
    <w:rPr>
      <w:rFonts w:eastAsiaTheme="minorHAnsi"/>
      <w:szCs w:val="24"/>
    </w:rPr>
  </w:style>
  <w:style w:type="paragraph" w:customStyle="1" w:styleId="CD26F290B1E64D5EA0AE1803DC2A297D3">
    <w:name w:val="CD26F290B1E64D5EA0AE1803DC2A297D3"/>
    <w:rsid w:val="00AF18BB"/>
    <w:pPr>
      <w:spacing w:after="120" w:line="240" w:lineRule="auto"/>
    </w:pPr>
    <w:rPr>
      <w:rFonts w:eastAsiaTheme="minorHAnsi"/>
      <w:szCs w:val="24"/>
    </w:rPr>
  </w:style>
  <w:style w:type="paragraph" w:customStyle="1" w:styleId="D809546718854F7BA91E85C8715C0A973">
    <w:name w:val="D809546718854F7BA91E85C8715C0A973"/>
    <w:rsid w:val="00AF18BB"/>
    <w:pPr>
      <w:spacing w:after="120" w:line="240" w:lineRule="auto"/>
    </w:pPr>
    <w:rPr>
      <w:rFonts w:eastAsiaTheme="minorHAnsi"/>
      <w:szCs w:val="24"/>
    </w:rPr>
  </w:style>
  <w:style w:type="paragraph" w:customStyle="1" w:styleId="C86181B12B15441C83859A0E06B463A63">
    <w:name w:val="C86181B12B15441C83859A0E06B463A63"/>
    <w:rsid w:val="00AF18BB"/>
    <w:pPr>
      <w:spacing w:after="120" w:line="240" w:lineRule="auto"/>
    </w:pPr>
    <w:rPr>
      <w:rFonts w:eastAsiaTheme="minorHAnsi"/>
      <w:szCs w:val="24"/>
    </w:rPr>
  </w:style>
  <w:style w:type="paragraph" w:customStyle="1" w:styleId="D323180CB82E44FEA4DA273F8ABE57B13">
    <w:name w:val="D323180CB82E44FEA4DA273F8ABE57B13"/>
    <w:rsid w:val="00AF18BB"/>
    <w:pPr>
      <w:spacing w:after="120" w:line="240" w:lineRule="auto"/>
    </w:pPr>
    <w:rPr>
      <w:rFonts w:eastAsiaTheme="minorHAnsi"/>
      <w:szCs w:val="24"/>
    </w:rPr>
  </w:style>
  <w:style w:type="paragraph" w:customStyle="1" w:styleId="3DA477B6081D4868953B970972B6D5BB3">
    <w:name w:val="3DA477B6081D4868953B970972B6D5BB3"/>
    <w:rsid w:val="00AF18BB"/>
    <w:pPr>
      <w:spacing w:after="120" w:line="240" w:lineRule="auto"/>
    </w:pPr>
    <w:rPr>
      <w:rFonts w:eastAsiaTheme="minorHAnsi"/>
      <w:szCs w:val="24"/>
    </w:rPr>
  </w:style>
  <w:style w:type="paragraph" w:customStyle="1" w:styleId="EEC1780D570246D688712E5CDA5C32273">
    <w:name w:val="EEC1780D570246D688712E5CDA5C32273"/>
    <w:rsid w:val="00AF18BB"/>
    <w:pPr>
      <w:spacing w:after="120" w:line="240" w:lineRule="auto"/>
    </w:pPr>
    <w:rPr>
      <w:rFonts w:eastAsiaTheme="minorHAnsi"/>
      <w:szCs w:val="24"/>
    </w:rPr>
  </w:style>
  <w:style w:type="paragraph" w:customStyle="1" w:styleId="2F6C734EED7A43F8AAA6966DC09B3A903">
    <w:name w:val="2F6C734EED7A43F8AAA6966DC09B3A903"/>
    <w:rsid w:val="00AF18BB"/>
    <w:pPr>
      <w:spacing w:after="120" w:line="240" w:lineRule="auto"/>
    </w:pPr>
    <w:rPr>
      <w:rFonts w:eastAsiaTheme="minorHAnsi"/>
      <w:szCs w:val="24"/>
    </w:rPr>
  </w:style>
  <w:style w:type="paragraph" w:customStyle="1" w:styleId="FF0DB978FC1F491A86AFF5C80972F2493">
    <w:name w:val="FF0DB978FC1F491A86AFF5C80972F2493"/>
    <w:rsid w:val="00AF18BB"/>
    <w:pPr>
      <w:spacing w:after="120" w:line="240" w:lineRule="auto"/>
    </w:pPr>
    <w:rPr>
      <w:rFonts w:eastAsiaTheme="minorHAnsi"/>
      <w:szCs w:val="24"/>
    </w:rPr>
  </w:style>
  <w:style w:type="paragraph" w:customStyle="1" w:styleId="867AEC51CA8943EE897418562F03A6493">
    <w:name w:val="867AEC51CA8943EE897418562F03A6493"/>
    <w:rsid w:val="00AF18BB"/>
    <w:pPr>
      <w:spacing w:after="120" w:line="240" w:lineRule="auto"/>
    </w:pPr>
    <w:rPr>
      <w:rFonts w:eastAsiaTheme="minorHAnsi"/>
      <w:szCs w:val="24"/>
    </w:rPr>
  </w:style>
  <w:style w:type="paragraph" w:customStyle="1" w:styleId="61C18E3309EE42EAB307E55D7C6CF20C3">
    <w:name w:val="61C18E3309EE42EAB307E55D7C6CF20C3"/>
    <w:rsid w:val="00AF18BB"/>
    <w:pPr>
      <w:spacing w:after="120" w:line="240" w:lineRule="auto"/>
    </w:pPr>
    <w:rPr>
      <w:rFonts w:eastAsiaTheme="minorHAnsi"/>
      <w:szCs w:val="24"/>
    </w:rPr>
  </w:style>
  <w:style w:type="paragraph" w:customStyle="1" w:styleId="2505A9DE404E43D0858A07FB5A37C1DA3">
    <w:name w:val="2505A9DE404E43D0858A07FB5A37C1DA3"/>
    <w:rsid w:val="00AF18BB"/>
    <w:pPr>
      <w:spacing w:after="120" w:line="240" w:lineRule="auto"/>
    </w:pPr>
    <w:rPr>
      <w:rFonts w:eastAsiaTheme="minorHAnsi"/>
      <w:szCs w:val="24"/>
    </w:rPr>
  </w:style>
  <w:style w:type="paragraph" w:customStyle="1" w:styleId="FCDA622223F542568F51E94356DF37083">
    <w:name w:val="FCDA622223F542568F51E94356DF37083"/>
    <w:rsid w:val="00AF18BB"/>
    <w:pPr>
      <w:spacing w:after="120" w:line="240" w:lineRule="auto"/>
    </w:pPr>
    <w:rPr>
      <w:rFonts w:eastAsiaTheme="minorHAnsi"/>
      <w:szCs w:val="24"/>
    </w:rPr>
  </w:style>
  <w:style w:type="paragraph" w:customStyle="1" w:styleId="C384DD4DCF2346B191E22EAB1B19E9703">
    <w:name w:val="C384DD4DCF2346B191E22EAB1B19E9703"/>
    <w:rsid w:val="00AF18BB"/>
    <w:pPr>
      <w:spacing w:after="120" w:line="240" w:lineRule="auto"/>
    </w:pPr>
    <w:rPr>
      <w:rFonts w:eastAsiaTheme="minorHAnsi"/>
      <w:szCs w:val="24"/>
    </w:rPr>
  </w:style>
  <w:style w:type="paragraph" w:customStyle="1" w:styleId="9E19AE76D5C145D9A05B457B8E15278F3">
    <w:name w:val="9E19AE76D5C145D9A05B457B8E15278F3"/>
    <w:rsid w:val="00AF18BB"/>
    <w:pPr>
      <w:spacing w:after="120" w:line="240" w:lineRule="auto"/>
    </w:pPr>
    <w:rPr>
      <w:rFonts w:eastAsiaTheme="minorHAnsi"/>
      <w:szCs w:val="24"/>
    </w:rPr>
  </w:style>
  <w:style w:type="paragraph" w:customStyle="1" w:styleId="1D5D2BFD868949639ABBFD9005B7B1F43">
    <w:name w:val="1D5D2BFD868949639ABBFD9005B7B1F43"/>
    <w:rsid w:val="00AF18BB"/>
    <w:pPr>
      <w:spacing w:after="120" w:line="240" w:lineRule="auto"/>
    </w:pPr>
    <w:rPr>
      <w:rFonts w:eastAsiaTheme="minorHAnsi"/>
      <w:szCs w:val="24"/>
    </w:rPr>
  </w:style>
  <w:style w:type="paragraph" w:customStyle="1" w:styleId="558BE8E35D4540C8937C3B0D08C30CBA3">
    <w:name w:val="558BE8E35D4540C8937C3B0D08C30CBA3"/>
    <w:rsid w:val="00AF18BB"/>
    <w:pPr>
      <w:spacing w:after="120" w:line="240" w:lineRule="auto"/>
    </w:pPr>
    <w:rPr>
      <w:rFonts w:eastAsiaTheme="minorHAnsi"/>
      <w:szCs w:val="24"/>
    </w:rPr>
  </w:style>
  <w:style w:type="paragraph" w:customStyle="1" w:styleId="AD7FAB5F12074E84A58DE7C9FE6861F63">
    <w:name w:val="AD7FAB5F12074E84A58DE7C9FE6861F63"/>
    <w:rsid w:val="00AF18BB"/>
    <w:pPr>
      <w:spacing w:after="120" w:line="240" w:lineRule="auto"/>
    </w:pPr>
    <w:rPr>
      <w:rFonts w:eastAsiaTheme="minorHAnsi"/>
      <w:szCs w:val="24"/>
    </w:rPr>
  </w:style>
  <w:style w:type="paragraph" w:customStyle="1" w:styleId="AA18F3917217433EA62AB5EDF6FE8F773">
    <w:name w:val="AA18F3917217433EA62AB5EDF6FE8F773"/>
    <w:rsid w:val="00AF18BB"/>
    <w:pPr>
      <w:spacing w:after="120" w:line="240" w:lineRule="auto"/>
    </w:pPr>
    <w:rPr>
      <w:rFonts w:eastAsiaTheme="minorHAnsi"/>
      <w:szCs w:val="24"/>
    </w:rPr>
  </w:style>
  <w:style w:type="paragraph" w:customStyle="1" w:styleId="6A07F43C3DA444F5B19941AA0F0057A33">
    <w:name w:val="6A07F43C3DA444F5B19941AA0F0057A33"/>
    <w:rsid w:val="00AF18BB"/>
    <w:pPr>
      <w:spacing w:after="120" w:line="240" w:lineRule="auto"/>
    </w:pPr>
    <w:rPr>
      <w:rFonts w:eastAsiaTheme="minorHAnsi"/>
      <w:szCs w:val="24"/>
    </w:rPr>
  </w:style>
  <w:style w:type="paragraph" w:customStyle="1" w:styleId="860A079DF2D940DD9D59F75BF682F7AA3">
    <w:name w:val="860A079DF2D940DD9D59F75BF682F7AA3"/>
    <w:rsid w:val="00AF18BB"/>
    <w:pPr>
      <w:spacing w:after="120" w:line="240" w:lineRule="auto"/>
    </w:pPr>
    <w:rPr>
      <w:rFonts w:eastAsiaTheme="minorHAnsi"/>
      <w:szCs w:val="24"/>
    </w:rPr>
  </w:style>
  <w:style w:type="paragraph" w:customStyle="1" w:styleId="EDF1FE31B54349E5BE6C016DAC8F0D3B3">
    <w:name w:val="EDF1FE31B54349E5BE6C016DAC8F0D3B3"/>
    <w:rsid w:val="00AF18BB"/>
    <w:pPr>
      <w:spacing w:after="120" w:line="240" w:lineRule="auto"/>
    </w:pPr>
    <w:rPr>
      <w:rFonts w:eastAsiaTheme="minorHAnsi"/>
      <w:szCs w:val="24"/>
    </w:rPr>
  </w:style>
  <w:style w:type="paragraph" w:customStyle="1" w:styleId="1C5942DC5CFD448581481E7EB75179AA3">
    <w:name w:val="1C5942DC5CFD448581481E7EB75179AA3"/>
    <w:rsid w:val="00AF18BB"/>
    <w:pPr>
      <w:spacing w:after="120" w:line="240" w:lineRule="auto"/>
    </w:pPr>
    <w:rPr>
      <w:rFonts w:eastAsiaTheme="minorHAnsi"/>
      <w:szCs w:val="24"/>
    </w:rPr>
  </w:style>
  <w:style w:type="paragraph" w:customStyle="1" w:styleId="9634418D61A5496ABE0EF48F914C84A33">
    <w:name w:val="9634418D61A5496ABE0EF48F914C84A33"/>
    <w:rsid w:val="00AF18BB"/>
    <w:pPr>
      <w:spacing w:after="120" w:line="240" w:lineRule="auto"/>
    </w:pPr>
    <w:rPr>
      <w:rFonts w:eastAsiaTheme="minorHAnsi"/>
      <w:szCs w:val="24"/>
    </w:rPr>
  </w:style>
  <w:style w:type="paragraph" w:customStyle="1" w:styleId="9135D0C6DB5D42B78802E2A0D51C86E03">
    <w:name w:val="9135D0C6DB5D42B78802E2A0D51C86E03"/>
    <w:rsid w:val="00AF18BB"/>
    <w:pPr>
      <w:spacing w:after="120" w:line="240" w:lineRule="auto"/>
    </w:pPr>
    <w:rPr>
      <w:rFonts w:eastAsiaTheme="minorHAnsi"/>
      <w:szCs w:val="24"/>
    </w:rPr>
  </w:style>
  <w:style w:type="paragraph" w:customStyle="1" w:styleId="2CDABD79AF3345EB8B99AD334120D8CC1">
    <w:name w:val="2CDABD79AF3345EB8B99AD334120D8CC1"/>
    <w:rsid w:val="00AF18BB"/>
    <w:pPr>
      <w:spacing w:after="120" w:line="240" w:lineRule="auto"/>
    </w:pPr>
    <w:rPr>
      <w:rFonts w:eastAsiaTheme="minorHAnsi"/>
      <w:szCs w:val="24"/>
    </w:rPr>
  </w:style>
  <w:style w:type="paragraph" w:customStyle="1" w:styleId="76261ABD6AFF43CDB8D2C4B8B35DABC41">
    <w:name w:val="76261ABD6AFF43CDB8D2C4B8B35DABC41"/>
    <w:rsid w:val="00AF18BB"/>
    <w:pPr>
      <w:spacing w:after="120" w:line="240" w:lineRule="auto"/>
    </w:pPr>
    <w:rPr>
      <w:rFonts w:eastAsiaTheme="minorHAnsi"/>
      <w:szCs w:val="24"/>
    </w:rPr>
  </w:style>
  <w:style w:type="paragraph" w:customStyle="1" w:styleId="2174B2D391BA4781AD423B7475504CB91">
    <w:name w:val="2174B2D391BA4781AD423B7475504CB91"/>
    <w:rsid w:val="00AF18BB"/>
    <w:pPr>
      <w:spacing w:after="120" w:line="240" w:lineRule="auto"/>
    </w:pPr>
    <w:rPr>
      <w:rFonts w:eastAsiaTheme="minorHAnsi"/>
      <w:szCs w:val="24"/>
    </w:rPr>
  </w:style>
  <w:style w:type="paragraph" w:customStyle="1" w:styleId="07EC9E7FB0F34E5581D4592730FE45193">
    <w:name w:val="07EC9E7FB0F34E5581D4592730FE45193"/>
    <w:rsid w:val="00AF18BB"/>
    <w:pPr>
      <w:spacing w:after="120" w:line="240" w:lineRule="auto"/>
    </w:pPr>
    <w:rPr>
      <w:rFonts w:eastAsiaTheme="minorHAnsi"/>
      <w:szCs w:val="24"/>
    </w:rPr>
  </w:style>
  <w:style w:type="paragraph" w:customStyle="1" w:styleId="10967C26DE83430E9401484ED6CEA03A3">
    <w:name w:val="10967C26DE83430E9401484ED6CEA03A3"/>
    <w:rsid w:val="00AF18BB"/>
    <w:pPr>
      <w:spacing w:after="120" w:line="240" w:lineRule="auto"/>
    </w:pPr>
    <w:rPr>
      <w:rFonts w:eastAsiaTheme="minorHAnsi"/>
      <w:szCs w:val="24"/>
    </w:rPr>
  </w:style>
  <w:style w:type="paragraph" w:customStyle="1" w:styleId="D9F250115AA94AEBB23E15DFFA6B7707">
    <w:name w:val="D9F250115AA94AEBB23E15DFFA6B7707"/>
    <w:rsid w:val="00AF18BB"/>
  </w:style>
  <w:style w:type="paragraph" w:customStyle="1" w:styleId="CAEB05EE8CC543DC9887EEE0C9A57135">
    <w:name w:val="CAEB05EE8CC543DC9887EEE0C9A57135"/>
    <w:rsid w:val="00AF18BB"/>
  </w:style>
  <w:style w:type="paragraph" w:customStyle="1" w:styleId="BA3BB6F7366A4DD29D3E204BF799A47C">
    <w:name w:val="BA3BB6F7366A4DD29D3E204BF799A47C"/>
    <w:rsid w:val="00AF18BB"/>
  </w:style>
  <w:style w:type="paragraph" w:customStyle="1" w:styleId="1888256BF7C54EAD9D23BA3A0D700D9B">
    <w:name w:val="1888256BF7C54EAD9D23BA3A0D700D9B"/>
    <w:rsid w:val="00AF18BB"/>
  </w:style>
  <w:style w:type="paragraph" w:customStyle="1" w:styleId="492E05F7635A43BBA156D9F4297A6557">
    <w:name w:val="492E05F7635A43BBA156D9F4297A6557"/>
    <w:rsid w:val="00AF18BB"/>
  </w:style>
  <w:style w:type="paragraph" w:customStyle="1" w:styleId="6A7E48EDD06C485E9BBFC35DD67444C6">
    <w:name w:val="6A7E48EDD06C485E9BBFC35DD67444C6"/>
    <w:rsid w:val="00AF18BB"/>
  </w:style>
  <w:style w:type="paragraph" w:customStyle="1" w:styleId="7EF17A9EBD844A809960DE6E2745B743">
    <w:name w:val="7EF17A9EBD844A809960DE6E2745B743"/>
    <w:rsid w:val="00AF18BB"/>
  </w:style>
  <w:style w:type="paragraph" w:customStyle="1" w:styleId="759ACDB6985843C59E837CB4655AA9BE">
    <w:name w:val="759ACDB6985843C59E837CB4655AA9BE"/>
    <w:rsid w:val="00AF18BB"/>
  </w:style>
  <w:style w:type="paragraph" w:customStyle="1" w:styleId="C601151C423A4F6091BB65904DBFDBC3">
    <w:name w:val="C601151C423A4F6091BB65904DBFDBC3"/>
    <w:rsid w:val="00AF18BB"/>
  </w:style>
  <w:style w:type="paragraph" w:customStyle="1" w:styleId="91F9D5DB862A47BD80D2919F3AA17118">
    <w:name w:val="91F9D5DB862A47BD80D2919F3AA17118"/>
    <w:rsid w:val="00AF18BB"/>
  </w:style>
  <w:style w:type="paragraph" w:customStyle="1" w:styleId="E33445EA09DC4EDF83E9929A3D7EA998">
    <w:name w:val="E33445EA09DC4EDF83E9929A3D7EA998"/>
    <w:rsid w:val="00AF18BB"/>
  </w:style>
  <w:style w:type="paragraph" w:customStyle="1" w:styleId="582DA8522D594271B5E7F2BCF9A41788">
    <w:name w:val="582DA8522D594271B5E7F2BCF9A41788"/>
    <w:rsid w:val="00AF18BB"/>
  </w:style>
  <w:style w:type="paragraph" w:customStyle="1" w:styleId="6756BAEE5D4640AB9201E3132927D8FA">
    <w:name w:val="6756BAEE5D4640AB9201E3132927D8FA"/>
    <w:rsid w:val="00AF18BB"/>
  </w:style>
  <w:style w:type="paragraph" w:customStyle="1" w:styleId="03D9A8D9923541A8ADA72E87748634F0">
    <w:name w:val="03D9A8D9923541A8ADA72E87748634F0"/>
    <w:rsid w:val="00AF18BB"/>
  </w:style>
  <w:style w:type="paragraph" w:customStyle="1" w:styleId="0F58914E22C24A6EBF3578A5F2FF99F9">
    <w:name w:val="0F58914E22C24A6EBF3578A5F2FF99F9"/>
    <w:rsid w:val="00AF18BB"/>
  </w:style>
  <w:style w:type="paragraph" w:customStyle="1" w:styleId="8E9E9A65F78F45F689E6F3417115E3D0">
    <w:name w:val="8E9E9A65F78F45F689E6F3417115E3D0"/>
    <w:rsid w:val="00AF18BB"/>
  </w:style>
  <w:style w:type="paragraph" w:customStyle="1" w:styleId="5E7278E1534E49E190AF9326EC266E04">
    <w:name w:val="5E7278E1534E49E190AF9326EC266E04"/>
    <w:rsid w:val="00AF18BB"/>
  </w:style>
  <w:style w:type="paragraph" w:customStyle="1" w:styleId="E7F8ED5D46EC42F9B439B731C07286A2">
    <w:name w:val="E7F8ED5D46EC42F9B439B731C07286A2"/>
    <w:rsid w:val="00AF18BB"/>
  </w:style>
  <w:style w:type="paragraph" w:customStyle="1" w:styleId="9174FDE3C7E74B8EAC0271A07A4309B1">
    <w:name w:val="9174FDE3C7E74B8EAC0271A07A4309B1"/>
    <w:rsid w:val="00AF18BB"/>
  </w:style>
  <w:style w:type="paragraph" w:customStyle="1" w:styleId="F82894EF71EB499A905B5AC47A49AF7F">
    <w:name w:val="F82894EF71EB499A905B5AC47A49AF7F"/>
    <w:rsid w:val="00AF18BB"/>
  </w:style>
  <w:style w:type="paragraph" w:customStyle="1" w:styleId="A4ADB3B9AC254FE6B6E8B019517DE773">
    <w:name w:val="A4ADB3B9AC254FE6B6E8B019517DE773"/>
    <w:rsid w:val="00AF18BB"/>
  </w:style>
  <w:style w:type="paragraph" w:customStyle="1" w:styleId="92DBBA77AB6D423294A76E053B6E0420">
    <w:name w:val="92DBBA77AB6D423294A76E053B6E0420"/>
    <w:rsid w:val="00AF18BB"/>
  </w:style>
  <w:style w:type="paragraph" w:customStyle="1" w:styleId="93CC30BEA74D414EB28CCF2621026FBD">
    <w:name w:val="93CC30BEA74D414EB28CCF2621026FBD"/>
    <w:rsid w:val="00AF18BB"/>
  </w:style>
  <w:style w:type="paragraph" w:customStyle="1" w:styleId="F57C7049ECD54890BE9A93580DE6094B">
    <w:name w:val="F57C7049ECD54890BE9A93580DE6094B"/>
    <w:rsid w:val="00AF18BB"/>
  </w:style>
  <w:style w:type="paragraph" w:customStyle="1" w:styleId="DF9B77E79C164667949D95AA3B4E346A">
    <w:name w:val="DF9B77E79C164667949D95AA3B4E346A"/>
    <w:rsid w:val="00AF18BB"/>
  </w:style>
  <w:style w:type="paragraph" w:customStyle="1" w:styleId="8CC7A47195FB49C2AFBAD207DA30C13C">
    <w:name w:val="8CC7A47195FB49C2AFBAD207DA30C13C"/>
    <w:rsid w:val="00AF18BB"/>
  </w:style>
  <w:style w:type="paragraph" w:customStyle="1" w:styleId="9C88D473BD6744D39639590B35693010">
    <w:name w:val="9C88D473BD6744D39639590B35693010"/>
    <w:rsid w:val="00AF18BB"/>
  </w:style>
  <w:style w:type="paragraph" w:customStyle="1" w:styleId="5420F095197F440BAC1799366143F0E7">
    <w:name w:val="5420F095197F440BAC1799366143F0E7"/>
    <w:rsid w:val="00AF18BB"/>
  </w:style>
  <w:style w:type="paragraph" w:customStyle="1" w:styleId="E3775476CA4D4AF997E2BF0F9B1A8FCC">
    <w:name w:val="E3775476CA4D4AF997E2BF0F9B1A8FCC"/>
    <w:rsid w:val="00AF18BB"/>
  </w:style>
  <w:style w:type="paragraph" w:customStyle="1" w:styleId="C66E07FA78AA48CC82FD9CAE244EB811">
    <w:name w:val="C66E07FA78AA48CC82FD9CAE244EB811"/>
    <w:rsid w:val="00AF18BB"/>
  </w:style>
  <w:style w:type="paragraph" w:customStyle="1" w:styleId="6E29C2F0933D4157BC04BA92C5FBD006">
    <w:name w:val="6E29C2F0933D4157BC04BA92C5FBD006"/>
    <w:rsid w:val="00AF18BB"/>
  </w:style>
  <w:style w:type="paragraph" w:customStyle="1" w:styleId="F020CAFB07C44D52B3F591B62E39CF78">
    <w:name w:val="F020CAFB07C44D52B3F591B62E39CF78"/>
    <w:rsid w:val="00AF18BB"/>
  </w:style>
  <w:style w:type="paragraph" w:customStyle="1" w:styleId="96D51EB218734323944234B0F041E6DB">
    <w:name w:val="96D51EB218734323944234B0F041E6DB"/>
    <w:rsid w:val="00AF18BB"/>
  </w:style>
  <w:style w:type="paragraph" w:customStyle="1" w:styleId="EF5962FCF0224ABD8E388A27B613225B">
    <w:name w:val="EF5962FCF0224ABD8E388A27B613225B"/>
    <w:rsid w:val="00AF18BB"/>
  </w:style>
  <w:style w:type="paragraph" w:customStyle="1" w:styleId="137DF7C071F94582AAD628449B9E7354">
    <w:name w:val="137DF7C071F94582AAD628449B9E7354"/>
    <w:rsid w:val="00AF18BB"/>
  </w:style>
  <w:style w:type="paragraph" w:customStyle="1" w:styleId="EEF49920CD3548B2A36CFA1EE961246C">
    <w:name w:val="EEF49920CD3548B2A36CFA1EE961246C"/>
    <w:rsid w:val="00AF18BB"/>
  </w:style>
  <w:style w:type="paragraph" w:customStyle="1" w:styleId="2E3F8B4EC0C84EDFA87B57F884E37B2D">
    <w:name w:val="2E3F8B4EC0C84EDFA87B57F884E37B2D"/>
    <w:rsid w:val="00AF18BB"/>
  </w:style>
  <w:style w:type="paragraph" w:customStyle="1" w:styleId="3202A1707A2D4ADB91D24B2643BE197A">
    <w:name w:val="3202A1707A2D4ADB91D24B2643BE197A"/>
    <w:rsid w:val="00AF18BB"/>
  </w:style>
  <w:style w:type="paragraph" w:customStyle="1" w:styleId="A6F04050E47A4E41ABCD0FF98CD3BE05">
    <w:name w:val="A6F04050E47A4E41ABCD0FF98CD3BE05"/>
    <w:rsid w:val="00AF18BB"/>
  </w:style>
  <w:style w:type="paragraph" w:customStyle="1" w:styleId="0685CFE8EE7B4B9080BF354D4619B920">
    <w:name w:val="0685CFE8EE7B4B9080BF354D4619B920"/>
    <w:rsid w:val="00AF18BB"/>
  </w:style>
  <w:style w:type="paragraph" w:customStyle="1" w:styleId="423A3A979F824797A7C4CC241AD8F2E4">
    <w:name w:val="423A3A979F824797A7C4CC241AD8F2E4"/>
    <w:rsid w:val="00AF18BB"/>
  </w:style>
  <w:style w:type="paragraph" w:customStyle="1" w:styleId="6ACB3B1388ED4FE18C1EFE7267DF97B5">
    <w:name w:val="6ACB3B1388ED4FE18C1EFE7267DF97B5"/>
    <w:rsid w:val="00AF18BB"/>
  </w:style>
  <w:style w:type="paragraph" w:customStyle="1" w:styleId="9290752687354A1BB6C8041F2D2D941E">
    <w:name w:val="9290752687354A1BB6C8041F2D2D941E"/>
    <w:rsid w:val="00AF18BB"/>
  </w:style>
  <w:style w:type="paragraph" w:customStyle="1" w:styleId="9D93E89CE17A400D81A7E170B13D9429">
    <w:name w:val="9D93E89CE17A400D81A7E170B13D9429"/>
    <w:rsid w:val="00AF18BB"/>
  </w:style>
  <w:style w:type="paragraph" w:customStyle="1" w:styleId="5F61EBAD47984EEDAABC7115C1D6CA76">
    <w:name w:val="5F61EBAD47984EEDAABC7115C1D6CA76"/>
    <w:rsid w:val="00AF18BB"/>
  </w:style>
  <w:style w:type="paragraph" w:customStyle="1" w:styleId="BD294A454C38414697EB6907529C3185">
    <w:name w:val="BD294A454C38414697EB6907529C3185"/>
    <w:rsid w:val="00AF18BB"/>
  </w:style>
  <w:style w:type="paragraph" w:customStyle="1" w:styleId="5974D658650A497889646F7C2F1277B8">
    <w:name w:val="5974D658650A497889646F7C2F1277B8"/>
    <w:rsid w:val="00AF18BB"/>
  </w:style>
  <w:style w:type="paragraph" w:customStyle="1" w:styleId="A3F02D479D0E438D8EFC5683C54637E3">
    <w:name w:val="A3F02D479D0E438D8EFC5683C54637E3"/>
    <w:rsid w:val="00AF18BB"/>
  </w:style>
  <w:style w:type="paragraph" w:customStyle="1" w:styleId="9A3FDDBB3A514E1AA9C55E9E91514C50">
    <w:name w:val="9A3FDDBB3A514E1AA9C55E9E91514C50"/>
    <w:rsid w:val="00AF18BB"/>
  </w:style>
  <w:style w:type="paragraph" w:customStyle="1" w:styleId="791F5F5299AF4231B38D705F017360C7">
    <w:name w:val="791F5F5299AF4231B38D705F017360C7"/>
    <w:rsid w:val="00AF18BB"/>
  </w:style>
  <w:style w:type="paragraph" w:customStyle="1" w:styleId="09332F7D3835420AABDCA3D85CA57736">
    <w:name w:val="09332F7D3835420AABDCA3D85CA57736"/>
    <w:rsid w:val="00AF18BB"/>
  </w:style>
  <w:style w:type="paragraph" w:customStyle="1" w:styleId="CFBCFEB73D18432C84386015011D63EA">
    <w:name w:val="CFBCFEB73D18432C84386015011D63EA"/>
    <w:rsid w:val="00AF18BB"/>
  </w:style>
  <w:style w:type="paragraph" w:customStyle="1" w:styleId="E904ABC2757A42C0BAF52E0CCBECA9E2">
    <w:name w:val="E904ABC2757A42C0BAF52E0CCBECA9E2"/>
    <w:rsid w:val="00AF18BB"/>
  </w:style>
  <w:style w:type="paragraph" w:customStyle="1" w:styleId="A4DAB1440CEA404BAE5CF058DF16933A">
    <w:name w:val="A4DAB1440CEA404BAE5CF058DF16933A"/>
    <w:rsid w:val="00AF18BB"/>
  </w:style>
  <w:style w:type="paragraph" w:customStyle="1" w:styleId="69A58847F81049FEBC78606E11D81148">
    <w:name w:val="69A58847F81049FEBC78606E11D81148"/>
    <w:rsid w:val="00AF18BB"/>
  </w:style>
  <w:style w:type="paragraph" w:customStyle="1" w:styleId="E449FC02A7E44C3B9F0475A14FEC77B4">
    <w:name w:val="E449FC02A7E44C3B9F0475A14FEC77B4"/>
    <w:rsid w:val="00AF18BB"/>
  </w:style>
  <w:style w:type="paragraph" w:customStyle="1" w:styleId="9107CF935919443484EFB3FA3E026E05">
    <w:name w:val="9107CF935919443484EFB3FA3E026E05"/>
    <w:rsid w:val="00AF18BB"/>
  </w:style>
  <w:style w:type="paragraph" w:customStyle="1" w:styleId="52EA330FFCE7463C88A8BE9524153E51">
    <w:name w:val="52EA330FFCE7463C88A8BE9524153E51"/>
    <w:rsid w:val="00AF18BB"/>
  </w:style>
  <w:style w:type="paragraph" w:customStyle="1" w:styleId="CD84A868847C4A11AC963C0EA00B3EB718">
    <w:name w:val="CD84A868847C4A11AC963C0EA00B3EB718"/>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8">
    <w:name w:val="F0657B2065AB4E8896A52898BA9D08A818"/>
    <w:rsid w:val="00AF18BB"/>
    <w:pPr>
      <w:spacing w:after="120" w:line="240" w:lineRule="auto"/>
    </w:pPr>
    <w:rPr>
      <w:rFonts w:eastAsiaTheme="minorHAnsi"/>
      <w:szCs w:val="24"/>
    </w:rPr>
  </w:style>
  <w:style w:type="paragraph" w:customStyle="1" w:styleId="D17908024721463F9A34915F7D8E8EF618">
    <w:name w:val="D17908024721463F9A34915F7D8E8EF618"/>
    <w:rsid w:val="00AF18BB"/>
    <w:pPr>
      <w:spacing w:after="120" w:line="240" w:lineRule="auto"/>
    </w:pPr>
    <w:rPr>
      <w:rFonts w:eastAsiaTheme="minorHAnsi"/>
      <w:szCs w:val="24"/>
    </w:rPr>
  </w:style>
  <w:style w:type="paragraph" w:customStyle="1" w:styleId="B66B8281BE7340379AC34783FE1D89A018">
    <w:name w:val="B66B8281BE7340379AC34783FE1D89A018"/>
    <w:rsid w:val="00AF18BB"/>
    <w:pPr>
      <w:spacing w:after="120" w:line="240" w:lineRule="auto"/>
    </w:pPr>
    <w:rPr>
      <w:rFonts w:eastAsiaTheme="minorHAnsi"/>
      <w:szCs w:val="24"/>
    </w:rPr>
  </w:style>
  <w:style w:type="paragraph" w:customStyle="1" w:styleId="3B5F373AC5E544E5BC382DEBC5C05BF518">
    <w:name w:val="3B5F373AC5E544E5BC382DEBC5C05BF518"/>
    <w:rsid w:val="00AF18BB"/>
    <w:pPr>
      <w:spacing w:after="120" w:line="240" w:lineRule="auto"/>
    </w:pPr>
    <w:rPr>
      <w:rFonts w:eastAsiaTheme="minorHAnsi"/>
      <w:szCs w:val="24"/>
    </w:rPr>
  </w:style>
  <w:style w:type="paragraph" w:customStyle="1" w:styleId="9CC3DB96D50F46A9B7B2001E371C42BA18">
    <w:name w:val="9CC3DB96D50F46A9B7B2001E371C42BA18"/>
    <w:rsid w:val="00AF18BB"/>
    <w:pPr>
      <w:spacing w:after="120" w:line="240" w:lineRule="auto"/>
    </w:pPr>
    <w:rPr>
      <w:rFonts w:eastAsiaTheme="minorHAnsi"/>
      <w:szCs w:val="24"/>
    </w:rPr>
  </w:style>
  <w:style w:type="paragraph" w:customStyle="1" w:styleId="4AE5AB9932A34458849D70FACA0ADB4D19">
    <w:name w:val="4AE5AB9932A34458849D70FACA0ADB4D19"/>
    <w:rsid w:val="00AF18BB"/>
    <w:pPr>
      <w:spacing w:after="120" w:line="240" w:lineRule="auto"/>
    </w:pPr>
    <w:rPr>
      <w:rFonts w:eastAsiaTheme="minorHAnsi"/>
      <w:szCs w:val="24"/>
    </w:rPr>
  </w:style>
  <w:style w:type="paragraph" w:customStyle="1" w:styleId="2465C474022F4A82BE69D74A81D1A42819">
    <w:name w:val="2465C474022F4A82BE69D74A81D1A42819"/>
    <w:rsid w:val="00AF18BB"/>
    <w:pPr>
      <w:spacing w:after="120" w:line="240" w:lineRule="auto"/>
    </w:pPr>
    <w:rPr>
      <w:rFonts w:eastAsiaTheme="minorHAnsi"/>
      <w:szCs w:val="24"/>
    </w:rPr>
  </w:style>
  <w:style w:type="paragraph" w:customStyle="1" w:styleId="259709122E0E43628B230A1B5733F7C218">
    <w:name w:val="259709122E0E43628B230A1B5733F7C218"/>
    <w:rsid w:val="00AF18BB"/>
    <w:pPr>
      <w:spacing w:after="120" w:line="240" w:lineRule="auto"/>
    </w:pPr>
    <w:rPr>
      <w:rFonts w:eastAsiaTheme="minorHAnsi"/>
      <w:szCs w:val="24"/>
    </w:rPr>
  </w:style>
  <w:style w:type="paragraph" w:customStyle="1" w:styleId="614ED0D8FFD7450C8CA58B5DE949E93618">
    <w:name w:val="614ED0D8FFD7450C8CA58B5DE949E93618"/>
    <w:rsid w:val="00AF18BB"/>
    <w:pPr>
      <w:spacing w:after="120" w:line="240" w:lineRule="auto"/>
    </w:pPr>
    <w:rPr>
      <w:rFonts w:eastAsiaTheme="minorHAnsi"/>
      <w:szCs w:val="24"/>
    </w:rPr>
  </w:style>
  <w:style w:type="paragraph" w:customStyle="1" w:styleId="B4AD35753651465F879F5A68B34B716D14">
    <w:name w:val="B4AD35753651465F879F5A68B34B716D14"/>
    <w:rsid w:val="00AF18BB"/>
    <w:pPr>
      <w:spacing w:after="120" w:line="240" w:lineRule="auto"/>
    </w:pPr>
    <w:rPr>
      <w:rFonts w:eastAsiaTheme="minorHAnsi"/>
      <w:szCs w:val="24"/>
    </w:rPr>
  </w:style>
  <w:style w:type="paragraph" w:customStyle="1" w:styleId="53380F5A33DC4EEBBF17C1A024EEA5E714">
    <w:name w:val="53380F5A33DC4EEBBF17C1A024EEA5E714"/>
    <w:rsid w:val="00AF18BB"/>
    <w:pPr>
      <w:spacing w:after="120" w:line="240" w:lineRule="auto"/>
    </w:pPr>
    <w:rPr>
      <w:rFonts w:eastAsiaTheme="minorHAnsi"/>
      <w:szCs w:val="24"/>
    </w:rPr>
  </w:style>
  <w:style w:type="paragraph" w:customStyle="1" w:styleId="84E8D30D9C35400B840003B34394125F14">
    <w:name w:val="84E8D30D9C35400B840003B34394125F14"/>
    <w:rsid w:val="00AF18BB"/>
    <w:pPr>
      <w:spacing w:after="120" w:line="240" w:lineRule="auto"/>
    </w:pPr>
    <w:rPr>
      <w:rFonts w:eastAsiaTheme="minorHAnsi"/>
      <w:szCs w:val="24"/>
    </w:rPr>
  </w:style>
  <w:style w:type="paragraph" w:customStyle="1" w:styleId="5B23ED1503BC498A8D4523D397D4E7F714">
    <w:name w:val="5B23ED1503BC498A8D4523D397D4E7F714"/>
    <w:rsid w:val="00AF18BB"/>
    <w:pPr>
      <w:spacing w:after="120" w:line="240" w:lineRule="auto"/>
    </w:pPr>
    <w:rPr>
      <w:rFonts w:eastAsiaTheme="minorHAnsi"/>
      <w:szCs w:val="24"/>
    </w:rPr>
  </w:style>
  <w:style w:type="paragraph" w:customStyle="1" w:styleId="3DF802094EF04337984A336BBC8BA94414">
    <w:name w:val="3DF802094EF04337984A336BBC8BA94414"/>
    <w:rsid w:val="00AF18BB"/>
    <w:pPr>
      <w:spacing w:after="120" w:line="240" w:lineRule="auto"/>
    </w:pPr>
    <w:rPr>
      <w:rFonts w:eastAsiaTheme="minorHAnsi"/>
      <w:szCs w:val="24"/>
    </w:rPr>
  </w:style>
  <w:style w:type="paragraph" w:customStyle="1" w:styleId="4CD729D50D6449C29580EA93A3991DD814">
    <w:name w:val="4CD729D50D6449C29580EA93A3991DD814"/>
    <w:rsid w:val="00AF18BB"/>
    <w:pPr>
      <w:spacing w:after="120" w:line="240" w:lineRule="auto"/>
    </w:pPr>
    <w:rPr>
      <w:rFonts w:eastAsiaTheme="minorHAnsi"/>
      <w:szCs w:val="24"/>
    </w:rPr>
  </w:style>
  <w:style w:type="paragraph" w:customStyle="1" w:styleId="6765D7C806B849DAAFB1EAEEC61236D614">
    <w:name w:val="6765D7C806B849DAAFB1EAEEC61236D614"/>
    <w:rsid w:val="00AF18BB"/>
    <w:pPr>
      <w:spacing w:after="120" w:line="240" w:lineRule="auto"/>
    </w:pPr>
    <w:rPr>
      <w:rFonts w:eastAsiaTheme="minorHAnsi"/>
      <w:szCs w:val="24"/>
    </w:rPr>
  </w:style>
  <w:style w:type="paragraph" w:customStyle="1" w:styleId="D8AF9004D1B24EF7BF07BC1613D1CD1914">
    <w:name w:val="D8AF9004D1B24EF7BF07BC1613D1CD1914"/>
    <w:rsid w:val="00AF18BB"/>
    <w:pPr>
      <w:spacing w:after="120" w:line="240" w:lineRule="auto"/>
    </w:pPr>
    <w:rPr>
      <w:rFonts w:eastAsiaTheme="minorHAnsi"/>
      <w:szCs w:val="24"/>
    </w:rPr>
  </w:style>
  <w:style w:type="paragraph" w:customStyle="1" w:styleId="27DF92A8FF7B4705A6BA5AC84078565314">
    <w:name w:val="27DF92A8FF7B4705A6BA5AC84078565314"/>
    <w:rsid w:val="00AF18BB"/>
    <w:pPr>
      <w:spacing w:after="120" w:line="240" w:lineRule="auto"/>
    </w:pPr>
    <w:rPr>
      <w:rFonts w:eastAsiaTheme="minorHAnsi"/>
      <w:szCs w:val="24"/>
    </w:rPr>
  </w:style>
  <w:style w:type="paragraph" w:customStyle="1" w:styleId="E21F9E2615E646A380C87F45DDEF7C9A14">
    <w:name w:val="E21F9E2615E646A380C87F45DDEF7C9A14"/>
    <w:rsid w:val="00AF18BB"/>
    <w:pPr>
      <w:spacing w:after="120" w:line="240" w:lineRule="auto"/>
    </w:pPr>
    <w:rPr>
      <w:rFonts w:eastAsiaTheme="minorHAnsi"/>
      <w:szCs w:val="24"/>
    </w:rPr>
  </w:style>
  <w:style w:type="paragraph" w:customStyle="1" w:styleId="48CADFE0E83E46DB91994B1C227A854714">
    <w:name w:val="48CADFE0E83E46DB91994B1C227A854714"/>
    <w:rsid w:val="00AF18BB"/>
    <w:pPr>
      <w:spacing w:after="120" w:line="240" w:lineRule="auto"/>
    </w:pPr>
    <w:rPr>
      <w:rFonts w:eastAsiaTheme="minorHAnsi"/>
      <w:szCs w:val="24"/>
    </w:rPr>
  </w:style>
  <w:style w:type="paragraph" w:customStyle="1" w:styleId="AF8F78CECFEB4986ABC3446C3A7E85C014">
    <w:name w:val="AF8F78CECFEB4986ABC3446C3A7E85C014"/>
    <w:rsid w:val="00AF18BB"/>
    <w:pPr>
      <w:spacing w:after="120" w:line="240" w:lineRule="auto"/>
    </w:pPr>
    <w:rPr>
      <w:rFonts w:eastAsiaTheme="minorHAnsi"/>
      <w:szCs w:val="24"/>
    </w:rPr>
  </w:style>
  <w:style w:type="paragraph" w:customStyle="1" w:styleId="DD8F35F69565411EAA143E2F12FC6F9C6">
    <w:name w:val="DD8F35F69565411EAA143E2F12FC6F9C6"/>
    <w:rsid w:val="00AF18BB"/>
    <w:pPr>
      <w:spacing w:after="120" w:line="240" w:lineRule="auto"/>
    </w:pPr>
    <w:rPr>
      <w:rFonts w:eastAsiaTheme="minorHAnsi"/>
      <w:szCs w:val="24"/>
    </w:rPr>
  </w:style>
  <w:style w:type="paragraph" w:customStyle="1" w:styleId="352E7A85A1A14C9B84EF6BDD168D619B5">
    <w:name w:val="352E7A85A1A14C9B84EF6BDD168D619B5"/>
    <w:rsid w:val="00AF18BB"/>
    <w:pPr>
      <w:spacing w:after="120" w:line="240" w:lineRule="auto"/>
    </w:pPr>
    <w:rPr>
      <w:rFonts w:eastAsiaTheme="minorHAnsi"/>
      <w:szCs w:val="24"/>
    </w:rPr>
  </w:style>
  <w:style w:type="paragraph" w:customStyle="1" w:styleId="A21B6B5655534C4AA0160858DC1620F15">
    <w:name w:val="A21B6B5655534C4AA0160858DC1620F15"/>
    <w:rsid w:val="00AF18BB"/>
    <w:pPr>
      <w:spacing w:after="120" w:line="240" w:lineRule="auto"/>
    </w:pPr>
    <w:rPr>
      <w:rFonts w:eastAsiaTheme="minorHAnsi"/>
      <w:szCs w:val="24"/>
    </w:rPr>
  </w:style>
  <w:style w:type="paragraph" w:customStyle="1" w:styleId="25D5B623478042B8B0AD29870EDD40205">
    <w:name w:val="25D5B623478042B8B0AD29870EDD40205"/>
    <w:rsid w:val="00AF18BB"/>
    <w:pPr>
      <w:spacing w:after="120" w:line="240" w:lineRule="auto"/>
    </w:pPr>
    <w:rPr>
      <w:rFonts w:eastAsiaTheme="minorHAnsi"/>
      <w:szCs w:val="24"/>
    </w:rPr>
  </w:style>
  <w:style w:type="paragraph" w:customStyle="1" w:styleId="06FD250AD83146C5BEA0C5CA151729C75">
    <w:name w:val="06FD250AD83146C5BEA0C5CA151729C75"/>
    <w:rsid w:val="00AF18BB"/>
    <w:pPr>
      <w:spacing w:after="120" w:line="240" w:lineRule="auto"/>
    </w:pPr>
    <w:rPr>
      <w:rFonts w:eastAsiaTheme="minorHAnsi"/>
      <w:szCs w:val="24"/>
    </w:rPr>
  </w:style>
  <w:style w:type="paragraph" w:customStyle="1" w:styleId="1FF2FA215CF7443C9088C0AEB22F70875">
    <w:name w:val="1FF2FA215CF7443C9088C0AEB22F70875"/>
    <w:rsid w:val="00AF18BB"/>
    <w:pPr>
      <w:spacing w:after="120" w:line="240" w:lineRule="auto"/>
    </w:pPr>
    <w:rPr>
      <w:rFonts w:eastAsiaTheme="minorHAnsi"/>
      <w:szCs w:val="24"/>
    </w:rPr>
  </w:style>
  <w:style w:type="paragraph" w:customStyle="1" w:styleId="73436809BEF24D14BFA2CF3133BED4075">
    <w:name w:val="73436809BEF24D14BFA2CF3133BED4075"/>
    <w:rsid w:val="00AF18BB"/>
    <w:pPr>
      <w:spacing w:after="120" w:line="240" w:lineRule="auto"/>
    </w:pPr>
    <w:rPr>
      <w:rFonts w:eastAsiaTheme="minorHAnsi"/>
      <w:szCs w:val="24"/>
    </w:rPr>
  </w:style>
  <w:style w:type="paragraph" w:customStyle="1" w:styleId="D6369587BAE0407BB25BD7FFDF0D4CDC5">
    <w:name w:val="D6369587BAE0407BB25BD7FFDF0D4CDC5"/>
    <w:rsid w:val="00AF18BB"/>
    <w:pPr>
      <w:spacing w:after="120" w:line="240" w:lineRule="auto"/>
    </w:pPr>
    <w:rPr>
      <w:rFonts w:eastAsiaTheme="minorHAnsi"/>
      <w:szCs w:val="24"/>
    </w:rPr>
  </w:style>
  <w:style w:type="paragraph" w:customStyle="1" w:styleId="9EE75FF906DC46A18B0DEB9D5B847D4A5">
    <w:name w:val="9EE75FF906DC46A18B0DEB9D5B847D4A5"/>
    <w:rsid w:val="00AF18BB"/>
    <w:pPr>
      <w:spacing w:after="120" w:line="240" w:lineRule="auto"/>
    </w:pPr>
    <w:rPr>
      <w:rFonts w:eastAsiaTheme="minorHAnsi"/>
      <w:szCs w:val="24"/>
    </w:rPr>
  </w:style>
  <w:style w:type="paragraph" w:customStyle="1" w:styleId="7B790A3A9DEE4211BFCA7AE3913E4DFF5">
    <w:name w:val="7B790A3A9DEE4211BFCA7AE3913E4DFF5"/>
    <w:rsid w:val="00AF18BB"/>
    <w:pPr>
      <w:spacing w:after="120" w:line="240" w:lineRule="auto"/>
    </w:pPr>
    <w:rPr>
      <w:rFonts w:eastAsiaTheme="minorHAnsi"/>
      <w:szCs w:val="24"/>
    </w:rPr>
  </w:style>
  <w:style w:type="paragraph" w:customStyle="1" w:styleId="340FE3AE575C49F5B038DC7DD6C6DCD35">
    <w:name w:val="340FE3AE575C49F5B038DC7DD6C6DCD35"/>
    <w:rsid w:val="00AF18BB"/>
    <w:pPr>
      <w:spacing w:after="120" w:line="240" w:lineRule="auto"/>
    </w:pPr>
    <w:rPr>
      <w:rFonts w:eastAsiaTheme="minorHAnsi"/>
      <w:szCs w:val="24"/>
    </w:rPr>
  </w:style>
  <w:style w:type="paragraph" w:customStyle="1" w:styleId="5415CFE7D6104556AEB2D28301AFB28A5">
    <w:name w:val="5415CFE7D6104556AEB2D28301AFB28A5"/>
    <w:rsid w:val="00AF18BB"/>
    <w:pPr>
      <w:spacing w:after="120" w:line="240" w:lineRule="auto"/>
    </w:pPr>
    <w:rPr>
      <w:rFonts w:eastAsiaTheme="minorHAnsi"/>
      <w:szCs w:val="24"/>
    </w:rPr>
  </w:style>
  <w:style w:type="paragraph" w:customStyle="1" w:styleId="0B9C370B7181468BBB34E19C5F1139C15">
    <w:name w:val="0B9C370B7181468BBB34E19C5F1139C15"/>
    <w:rsid w:val="00AF18BB"/>
    <w:pPr>
      <w:spacing w:after="120" w:line="240" w:lineRule="auto"/>
    </w:pPr>
    <w:rPr>
      <w:rFonts w:eastAsiaTheme="minorHAnsi"/>
      <w:szCs w:val="24"/>
    </w:rPr>
  </w:style>
  <w:style w:type="paragraph" w:customStyle="1" w:styleId="E5AE9583B6B543198D428E4EF2B662F85">
    <w:name w:val="E5AE9583B6B543198D428E4EF2B662F85"/>
    <w:rsid w:val="00AF18BB"/>
    <w:pPr>
      <w:spacing w:after="120" w:line="240" w:lineRule="auto"/>
    </w:pPr>
    <w:rPr>
      <w:rFonts w:eastAsiaTheme="minorHAnsi"/>
      <w:szCs w:val="24"/>
    </w:rPr>
  </w:style>
  <w:style w:type="paragraph" w:customStyle="1" w:styleId="E4F8FB1FFD774A9AB798AC5AAF2530235">
    <w:name w:val="E4F8FB1FFD774A9AB798AC5AAF2530235"/>
    <w:rsid w:val="00AF18BB"/>
    <w:pPr>
      <w:spacing w:after="120" w:line="240" w:lineRule="auto"/>
    </w:pPr>
    <w:rPr>
      <w:rFonts w:eastAsiaTheme="minorHAnsi"/>
      <w:szCs w:val="24"/>
    </w:rPr>
  </w:style>
  <w:style w:type="paragraph" w:customStyle="1" w:styleId="5B0275D8FE5F4F1981C1AD4FEEA78CE25">
    <w:name w:val="5B0275D8FE5F4F1981C1AD4FEEA78CE25"/>
    <w:rsid w:val="00AF18BB"/>
    <w:pPr>
      <w:spacing w:after="120" w:line="240" w:lineRule="auto"/>
    </w:pPr>
    <w:rPr>
      <w:rFonts w:eastAsiaTheme="minorHAnsi"/>
      <w:szCs w:val="24"/>
    </w:rPr>
  </w:style>
  <w:style w:type="paragraph" w:customStyle="1" w:styleId="758686E032DE47FFADC7AB916C9240D55">
    <w:name w:val="758686E032DE47FFADC7AB916C9240D55"/>
    <w:rsid w:val="00AF18BB"/>
    <w:pPr>
      <w:spacing w:after="120" w:line="240" w:lineRule="auto"/>
    </w:pPr>
    <w:rPr>
      <w:rFonts w:eastAsiaTheme="minorHAnsi"/>
      <w:szCs w:val="24"/>
    </w:rPr>
  </w:style>
  <w:style w:type="paragraph" w:customStyle="1" w:styleId="AF1B5588FCB8462AAA499B564A33E1735">
    <w:name w:val="AF1B5588FCB8462AAA499B564A33E1735"/>
    <w:rsid w:val="00AF18BB"/>
    <w:pPr>
      <w:spacing w:after="120" w:line="240" w:lineRule="auto"/>
    </w:pPr>
    <w:rPr>
      <w:rFonts w:eastAsiaTheme="minorHAnsi"/>
      <w:szCs w:val="24"/>
    </w:rPr>
  </w:style>
  <w:style w:type="paragraph" w:customStyle="1" w:styleId="640F7FC170804B719A1BA372520384C85">
    <w:name w:val="640F7FC170804B719A1BA372520384C85"/>
    <w:rsid w:val="00AF18BB"/>
    <w:pPr>
      <w:spacing w:after="120" w:line="240" w:lineRule="auto"/>
    </w:pPr>
    <w:rPr>
      <w:rFonts w:eastAsiaTheme="minorHAnsi"/>
      <w:szCs w:val="24"/>
    </w:rPr>
  </w:style>
  <w:style w:type="paragraph" w:customStyle="1" w:styleId="29E8701F33F849FD8C30227A75DEBEC45">
    <w:name w:val="29E8701F33F849FD8C30227A75DEBEC45"/>
    <w:rsid w:val="00AF18BB"/>
    <w:pPr>
      <w:spacing w:after="120" w:line="240" w:lineRule="auto"/>
    </w:pPr>
    <w:rPr>
      <w:rFonts w:eastAsiaTheme="minorHAnsi"/>
      <w:szCs w:val="24"/>
    </w:rPr>
  </w:style>
  <w:style w:type="paragraph" w:customStyle="1" w:styleId="EB6B46B74FFA45A19B052141BEE75E935">
    <w:name w:val="EB6B46B74FFA45A19B052141BEE75E935"/>
    <w:rsid w:val="00AF18BB"/>
    <w:pPr>
      <w:spacing w:after="120" w:line="240" w:lineRule="auto"/>
    </w:pPr>
    <w:rPr>
      <w:rFonts w:eastAsiaTheme="minorHAnsi"/>
      <w:szCs w:val="24"/>
    </w:rPr>
  </w:style>
  <w:style w:type="paragraph" w:customStyle="1" w:styleId="F3C3139563144AD1AB4E97A9D865349D5">
    <w:name w:val="F3C3139563144AD1AB4E97A9D865349D5"/>
    <w:rsid w:val="00AF18BB"/>
    <w:pPr>
      <w:spacing w:after="120" w:line="240" w:lineRule="auto"/>
    </w:pPr>
    <w:rPr>
      <w:rFonts w:eastAsiaTheme="minorHAnsi"/>
      <w:szCs w:val="24"/>
    </w:rPr>
  </w:style>
  <w:style w:type="paragraph" w:customStyle="1" w:styleId="7CCFB2A7111B4A09B3E021538C85C82F5">
    <w:name w:val="7CCFB2A7111B4A09B3E021538C85C82F5"/>
    <w:rsid w:val="00AF18BB"/>
    <w:pPr>
      <w:spacing w:after="120" w:line="240" w:lineRule="auto"/>
    </w:pPr>
    <w:rPr>
      <w:rFonts w:eastAsiaTheme="minorHAnsi"/>
      <w:szCs w:val="24"/>
    </w:rPr>
  </w:style>
  <w:style w:type="paragraph" w:customStyle="1" w:styleId="222B8739C14B4735BC6CB059852059825">
    <w:name w:val="222B8739C14B4735BC6CB059852059825"/>
    <w:rsid w:val="00AF18BB"/>
    <w:pPr>
      <w:spacing w:after="120" w:line="240" w:lineRule="auto"/>
    </w:pPr>
    <w:rPr>
      <w:rFonts w:eastAsiaTheme="minorHAnsi"/>
      <w:szCs w:val="24"/>
    </w:rPr>
  </w:style>
  <w:style w:type="paragraph" w:customStyle="1" w:styleId="C08BE081BF484BB190E51ECA62A3226B5">
    <w:name w:val="C08BE081BF484BB190E51ECA62A3226B5"/>
    <w:rsid w:val="00AF18BB"/>
    <w:pPr>
      <w:spacing w:after="120" w:line="240" w:lineRule="auto"/>
    </w:pPr>
    <w:rPr>
      <w:rFonts w:eastAsiaTheme="minorHAnsi"/>
      <w:szCs w:val="24"/>
    </w:rPr>
  </w:style>
  <w:style w:type="paragraph" w:customStyle="1" w:styleId="4C7D57CB8C6840F4B3572BFDDA0ECC205">
    <w:name w:val="4C7D57CB8C6840F4B3572BFDDA0ECC205"/>
    <w:rsid w:val="00AF18BB"/>
    <w:pPr>
      <w:spacing w:after="120" w:line="240" w:lineRule="auto"/>
    </w:pPr>
    <w:rPr>
      <w:rFonts w:eastAsiaTheme="minorHAnsi"/>
      <w:szCs w:val="24"/>
    </w:rPr>
  </w:style>
  <w:style w:type="paragraph" w:customStyle="1" w:styleId="7B2E8A8018CC4332A7DF30518C21D2DF5">
    <w:name w:val="7B2E8A8018CC4332A7DF30518C21D2DF5"/>
    <w:rsid w:val="00AF18BB"/>
    <w:pPr>
      <w:spacing w:after="120" w:line="240" w:lineRule="auto"/>
    </w:pPr>
    <w:rPr>
      <w:rFonts w:eastAsiaTheme="minorHAnsi"/>
      <w:szCs w:val="24"/>
    </w:rPr>
  </w:style>
  <w:style w:type="paragraph" w:customStyle="1" w:styleId="53A28817A9784FBF922307F3A10136655">
    <w:name w:val="53A28817A9784FBF922307F3A10136655"/>
    <w:rsid w:val="00AF18BB"/>
    <w:pPr>
      <w:spacing w:after="120" w:line="240" w:lineRule="auto"/>
    </w:pPr>
    <w:rPr>
      <w:rFonts w:eastAsiaTheme="minorHAnsi"/>
      <w:szCs w:val="24"/>
    </w:rPr>
  </w:style>
  <w:style w:type="paragraph" w:customStyle="1" w:styleId="EC64D289A84B47FC85C793A6CB37AA9A5">
    <w:name w:val="EC64D289A84B47FC85C793A6CB37AA9A5"/>
    <w:rsid w:val="00AF18BB"/>
    <w:pPr>
      <w:spacing w:after="120" w:line="240" w:lineRule="auto"/>
    </w:pPr>
    <w:rPr>
      <w:rFonts w:eastAsiaTheme="minorHAnsi"/>
      <w:szCs w:val="24"/>
    </w:rPr>
  </w:style>
  <w:style w:type="paragraph" w:customStyle="1" w:styleId="44CAFC5F93E641E9A3FC1365A78D8F735">
    <w:name w:val="44CAFC5F93E641E9A3FC1365A78D8F735"/>
    <w:rsid w:val="00AF18BB"/>
    <w:pPr>
      <w:spacing w:after="120" w:line="240" w:lineRule="auto"/>
    </w:pPr>
    <w:rPr>
      <w:rFonts w:eastAsiaTheme="minorHAnsi"/>
      <w:szCs w:val="24"/>
    </w:rPr>
  </w:style>
  <w:style w:type="paragraph" w:customStyle="1" w:styleId="336D985B74EA4C05843805162EA0EDAA5">
    <w:name w:val="336D985B74EA4C05843805162EA0EDAA5"/>
    <w:rsid w:val="00AF18BB"/>
    <w:pPr>
      <w:spacing w:after="120" w:line="240" w:lineRule="auto"/>
    </w:pPr>
    <w:rPr>
      <w:rFonts w:eastAsiaTheme="minorHAnsi"/>
      <w:szCs w:val="24"/>
    </w:rPr>
  </w:style>
  <w:style w:type="paragraph" w:customStyle="1" w:styleId="D5150A0B507D4AF0A33D21A91904F6275">
    <w:name w:val="D5150A0B507D4AF0A33D21A91904F6275"/>
    <w:rsid w:val="00AF18BB"/>
    <w:pPr>
      <w:spacing w:after="120" w:line="240" w:lineRule="auto"/>
    </w:pPr>
    <w:rPr>
      <w:rFonts w:eastAsiaTheme="minorHAnsi"/>
      <w:szCs w:val="24"/>
    </w:rPr>
  </w:style>
  <w:style w:type="paragraph" w:customStyle="1" w:styleId="36910B72C44044AFB44F2094DAED997F5">
    <w:name w:val="36910B72C44044AFB44F2094DAED997F5"/>
    <w:rsid w:val="00AF18BB"/>
    <w:pPr>
      <w:spacing w:after="120" w:line="240" w:lineRule="auto"/>
    </w:pPr>
    <w:rPr>
      <w:rFonts w:eastAsiaTheme="minorHAnsi"/>
      <w:szCs w:val="24"/>
    </w:rPr>
  </w:style>
  <w:style w:type="paragraph" w:customStyle="1" w:styleId="D6DA37E4C5234BF1B6EF4622FA2E7D035">
    <w:name w:val="D6DA37E4C5234BF1B6EF4622FA2E7D035"/>
    <w:rsid w:val="00AF18BB"/>
    <w:pPr>
      <w:spacing w:after="120" w:line="240" w:lineRule="auto"/>
    </w:pPr>
    <w:rPr>
      <w:rFonts w:eastAsiaTheme="minorHAnsi"/>
      <w:szCs w:val="24"/>
    </w:rPr>
  </w:style>
  <w:style w:type="paragraph" w:customStyle="1" w:styleId="7ADBA30E02AA4E10A0D27EB5A157CCB95">
    <w:name w:val="7ADBA30E02AA4E10A0D27EB5A157CCB95"/>
    <w:rsid w:val="00AF18BB"/>
    <w:pPr>
      <w:spacing w:after="120" w:line="240" w:lineRule="auto"/>
    </w:pPr>
    <w:rPr>
      <w:rFonts w:eastAsiaTheme="minorHAnsi"/>
      <w:szCs w:val="24"/>
    </w:rPr>
  </w:style>
  <w:style w:type="paragraph" w:customStyle="1" w:styleId="2D76A97D9FA941FBA836636B1379EE235">
    <w:name w:val="2D76A97D9FA941FBA836636B1379EE235"/>
    <w:rsid w:val="00AF18BB"/>
    <w:pPr>
      <w:spacing w:after="120" w:line="240" w:lineRule="auto"/>
    </w:pPr>
    <w:rPr>
      <w:rFonts w:eastAsiaTheme="minorHAnsi"/>
      <w:szCs w:val="24"/>
    </w:rPr>
  </w:style>
  <w:style w:type="paragraph" w:customStyle="1" w:styleId="0D8AA29F70D04BE4A5C80AFBB1B992785">
    <w:name w:val="0D8AA29F70D04BE4A5C80AFBB1B992785"/>
    <w:rsid w:val="00AF18BB"/>
    <w:pPr>
      <w:spacing w:after="120" w:line="240" w:lineRule="auto"/>
    </w:pPr>
    <w:rPr>
      <w:rFonts w:eastAsiaTheme="minorHAnsi"/>
      <w:szCs w:val="24"/>
    </w:rPr>
  </w:style>
  <w:style w:type="paragraph" w:customStyle="1" w:styleId="F43DE58771B645A8B28EA443E296AFA85">
    <w:name w:val="F43DE58771B645A8B28EA443E296AFA85"/>
    <w:rsid w:val="00AF18BB"/>
    <w:pPr>
      <w:spacing w:after="120" w:line="240" w:lineRule="auto"/>
    </w:pPr>
    <w:rPr>
      <w:rFonts w:eastAsiaTheme="minorHAnsi"/>
      <w:szCs w:val="24"/>
    </w:rPr>
  </w:style>
  <w:style w:type="paragraph" w:customStyle="1" w:styleId="C8F9B8E7DD664D34BE7E48A837BAE4405">
    <w:name w:val="C8F9B8E7DD664D34BE7E48A837BAE4405"/>
    <w:rsid w:val="00AF18BB"/>
    <w:pPr>
      <w:spacing w:after="120" w:line="240" w:lineRule="auto"/>
    </w:pPr>
    <w:rPr>
      <w:rFonts w:eastAsiaTheme="minorHAnsi"/>
      <w:szCs w:val="24"/>
    </w:rPr>
  </w:style>
  <w:style w:type="paragraph" w:customStyle="1" w:styleId="9527A7368EF248C2B59C2A2D1B04FFE85">
    <w:name w:val="9527A7368EF248C2B59C2A2D1B04FFE85"/>
    <w:rsid w:val="00AF18BB"/>
    <w:pPr>
      <w:spacing w:after="120" w:line="240" w:lineRule="auto"/>
    </w:pPr>
    <w:rPr>
      <w:rFonts w:eastAsiaTheme="minorHAnsi"/>
      <w:szCs w:val="24"/>
    </w:rPr>
  </w:style>
  <w:style w:type="paragraph" w:customStyle="1" w:styleId="83469EC889044A56A3722B522B62930B5">
    <w:name w:val="83469EC889044A56A3722B522B62930B5"/>
    <w:rsid w:val="00AF18BB"/>
    <w:pPr>
      <w:spacing w:after="120" w:line="240" w:lineRule="auto"/>
    </w:pPr>
    <w:rPr>
      <w:rFonts w:eastAsiaTheme="minorHAnsi"/>
      <w:szCs w:val="24"/>
    </w:rPr>
  </w:style>
  <w:style w:type="paragraph" w:customStyle="1" w:styleId="2390DFA469C54A06A1586ECD6EFA335A5">
    <w:name w:val="2390DFA469C54A06A1586ECD6EFA335A5"/>
    <w:rsid w:val="00AF18BB"/>
    <w:pPr>
      <w:spacing w:after="120" w:line="240" w:lineRule="auto"/>
    </w:pPr>
    <w:rPr>
      <w:rFonts w:eastAsiaTheme="minorHAnsi"/>
      <w:szCs w:val="24"/>
    </w:rPr>
  </w:style>
  <w:style w:type="paragraph" w:customStyle="1" w:styleId="EADA12DC5946484E95F1840CCBB174E05">
    <w:name w:val="EADA12DC5946484E95F1840CCBB174E05"/>
    <w:rsid w:val="00AF18BB"/>
    <w:pPr>
      <w:spacing w:after="120" w:line="240" w:lineRule="auto"/>
    </w:pPr>
    <w:rPr>
      <w:rFonts w:eastAsiaTheme="minorHAnsi"/>
      <w:szCs w:val="24"/>
    </w:rPr>
  </w:style>
  <w:style w:type="paragraph" w:customStyle="1" w:styleId="C3467AD0A63645FAA266B079C60479B85">
    <w:name w:val="C3467AD0A63645FAA266B079C60479B85"/>
    <w:rsid w:val="00AF18BB"/>
    <w:pPr>
      <w:spacing w:after="120" w:line="240" w:lineRule="auto"/>
    </w:pPr>
    <w:rPr>
      <w:rFonts w:eastAsiaTheme="minorHAnsi"/>
      <w:szCs w:val="24"/>
    </w:rPr>
  </w:style>
  <w:style w:type="paragraph" w:customStyle="1" w:styleId="7E83B6E3E47F4750A3658D4F6BB7B2B35">
    <w:name w:val="7E83B6E3E47F4750A3658D4F6BB7B2B35"/>
    <w:rsid w:val="00AF18BB"/>
    <w:pPr>
      <w:spacing w:after="120" w:line="240" w:lineRule="auto"/>
    </w:pPr>
    <w:rPr>
      <w:rFonts w:eastAsiaTheme="minorHAnsi"/>
      <w:szCs w:val="24"/>
    </w:rPr>
  </w:style>
  <w:style w:type="paragraph" w:customStyle="1" w:styleId="49064CB6F6584AFA896D19D8374353735">
    <w:name w:val="49064CB6F6584AFA896D19D8374353735"/>
    <w:rsid w:val="00AF18BB"/>
    <w:pPr>
      <w:spacing w:after="120" w:line="240" w:lineRule="auto"/>
    </w:pPr>
    <w:rPr>
      <w:rFonts w:eastAsiaTheme="minorHAnsi"/>
      <w:szCs w:val="24"/>
    </w:rPr>
  </w:style>
  <w:style w:type="paragraph" w:customStyle="1" w:styleId="9FCC4F6B1EF5478887C1697D3333A6E35">
    <w:name w:val="9FCC4F6B1EF5478887C1697D3333A6E35"/>
    <w:rsid w:val="00AF18BB"/>
    <w:pPr>
      <w:spacing w:after="120" w:line="240" w:lineRule="auto"/>
    </w:pPr>
    <w:rPr>
      <w:rFonts w:eastAsiaTheme="minorHAnsi"/>
      <w:szCs w:val="24"/>
    </w:rPr>
  </w:style>
  <w:style w:type="paragraph" w:customStyle="1" w:styleId="8006DA3419F344A58E7FC677E8A87F9F5">
    <w:name w:val="8006DA3419F344A58E7FC677E8A87F9F5"/>
    <w:rsid w:val="00AF18BB"/>
    <w:pPr>
      <w:spacing w:after="120" w:line="240" w:lineRule="auto"/>
    </w:pPr>
    <w:rPr>
      <w:rFonts w:eastAsiaTheme="minorHAnsi"/>
      <w:szCs w:val="24"/>
    </w:rPr>
  </w:style>
  <w:style w:type="paragraph" w:customStyle="1" w:styleId="17CA28A101134B1691300971772C95755">
    <w:name w:val="17CA28A101134B1691300971772C95755"/>
    <w:rsid w:val="00AF18BB"/>
    <w:pPr>
      <w:spacing w:after="120" w:line="240" w:lineRule="auto"/>
    </w:pPr>
    <w:rPr>
      <w:rFonts w:eastAsiaTheme="minorHAnsi"/>
      <w:szCs w:val="24"/>
    </w:rPr>
  </w:style>
  <w:style w:type="paragraph" w:customStyle="1" w:styleId="26119845576D451FB58BBCDF3FD60FC94">
    <w:name w:val="26119845576D451FB58BBCDF3FD60FC94"/>
    <w:rsid w:val="00AF18BB"/>
    <w:pPr>
      <w:spacing w:after="120" w:line="240" w:lineRule="auto"/>
    </w:pPr>
    <w:rPr>
      <w:rFonts w:eastAsiaTheme="minorHAnsi"/>
      <w:szCs w:val="24"/>
    </w:rPr>
  </w:style>
  <w:style w:type="paragraph" w:customStyle="1" w:styleId="CD26F290B1E64D5EA0AE1803DC2A297D4">
    <w:name w:val="CD26F290B1E64D5EA0AE1803DC2A297D4"/>
    <w:rsid w:val="00AF18BB"/>
    <w:pPr>
      <w:spacing w:after="120" w:line="240" w:lineRule="auto"/>
    </w:pPr>
    <w:rPr>
      <w:rFonts w:eastAsiaTheme="minorHAnsi"/>
      <w:szCs w:val="24"/>
    </w:rPr>
  </w:style>
  <w:style w:type="paragraph" w:customStyle="1" w:styleId="D809546718854F7BA91E85C8715C0A974">
    <w:name w:val="D809546718854F7BA91E85C8715C0A974"/>
    <w:rsid w:val="00AF18BB"/>
    <w:pPr>
      <w:spacing w:after="120" w:line="240" w:lineRule="auto"/>
    </w:pPr>
    <w:rPr>
      <w:rFonts w:eastAsiaTheme="minorHAnsi"/>
      <w:szCs w:val="24"/>
    </w:rPr>
  </w:style>
  <w:style w:type="paragraph" w:customStyle="1" w:styleId="C86181B12B15441C83859A0E06B463A64">
    <w:name w:val="C86181B12B15441C83859A0E06B463A64"/>
    <w:rsid w:val="00AF18BB"/>
    <w:pPr>
      <w:spacing w:after="120" w:line="240" w:lineRule="auto"/>
    </w:pPr>
    <w:rPr>
      <w:rFonts w:eastAsiaTheme="minorHAnsi"/>
      <w:szCs w:val="24"/>
    </w:rPr>
  </w:style>
  <w:style w:type="paragraph" w:customStyle="1" w:styleId="D323180CB82E44FEA4DA273F8ABE57B14">
    <w:name w:val="D323180CB82E44FEA4DA273F8ABE57B14"/>
    <w:rsid w:val="00AF18BB"/>
    <w:pPr>
      <w:spacing w:after="120" w:line="240" w:lineRule="auto"/>
    </w:pPr>
    <w:rPr>
      <w:rFonts w:eastAsiaTheme="minorHAnsi"/>
      <w:szCs w:val="24"/>
    </w:rPr>
  </w:style>
  <w:style w:type="paragraph" w:customStyle="1" w:styleId="3DA477B6081D4868953B970972B6D5BB4">
    <w:name w:val="3DA477B6081D4868953B970972B6D5BB4"/>
    <w:rsid w:val="00AF18BB"/>
    <w:pPr>
      <w:spacing w:after="120" w:line="240" w:lineRule="auto"/>
    </w:pPr>
    <w:rPr>
      <w:rFonts w:eastAsiaTheme="minorHAnsi"/>
      <w:szCs w:val="24"/>
    </w:rPr>
  </w:style>
  <w:style w:type="paragraph" w:customStyle="1" w:styleId="EEC1780D570246D688712E5CDA5C32274">
    <w:name w:val="EEC1780D570246D688712E5CDA5C32274"/>
    <w:rsid w:val="00AF18BB"/>
    <w:pPr>
      <w:spacing w:after="120" w:line="240" w:lineRule="auto"/>
    </w:pPr>
    <w:rPr>
      <w:rFonts w:eastAsiaTheme="minorHAnsi"/>
      <w:szCs w:val="24"/>
    </w:rPr>
  </w:style>
  <w:style w:type="paragraph" w:customStyle="1" w:styleId="2F6C734EED7A43F8AAA6966DC09B3A904">
    <w:name w:val="2F6C734EED7A43F8AAA6966DC09B3A904"/>
    <w:rsid w:val="00AF18BB"/>
    <w:pPr>
      <w:spacing w:after="120" w:line="240" w:lineRule="auto"/>
    </w:pPr>
    <w:rPr>
      <w:rFonts w:eastAsiaTheme="minorHAnsi"/>
      <w:szCs w:val="24"/>
    </w:rPr>
  </w:style>
  <w:style w:type="paragraph" w:customStyle="1" w:styleId="FF0DB978FC1F491A86AFF5C80972F2494">
    <w:name w:val="FF0DB978FC1F491A86AFF5C80972F2494"/>
    <w:rsid w:val="00AF18BB"/>
    <w:pPr>
      <w:spacing w:after="120" w:line="240" w:lineRule="auto"/>
    </w:pPr>
    <w:rPr>
      <w:rFonts w:eastAsiaTheme="minorHAnsi"/>
      <w:szCs w:val="24"/>
    </w:rPr>
  </w:style>
  <w:style w:type="paragraph" w:customStyle="1" w:styleId="867AEC51CA8943EE897418562F03A6494">
    <w:name w:val="867AEC51CA8943EE897418562F03A6494"/>
    <w:rsid w:val="00AF18BB"/>
    <w:pPr>
      <w:spacing w:after="120" w:line="240" w:lineRule="auto"/>
    </w:pPr>
    <w:rPr>
      <w:rFonts w:eastAsiaTheme="minorHAnsi"/>
      <w:szCs w:val="24"/>
    </w:rPr>
  </w:style>
  <w:style w:type="paragraph" w:customStyle="1" w:styleId="61C18E3309EE42EAB307E55D7C6CF20C4">
    <w:name w:val="61C18E3309EE42EAB307E55D7C6CF20C4"/>
    <w:rsid w:val="00AF18BB"/>
    <w:pPr>
      <w:spacing w:after="120" w:line="240" w:lineRule="auto"/>
    </w:pPr>
    <w:rPr>
      <w:rFonts w:eastAsiaTheme="minorHAnsi"/>
      <w:szCs w:val="24"/>
    </w:rPr>
  </w:style>
  <w:style w:type="paragraph" w:customStyle="1" w:styleId="2505A9DE404E43D0858A07FB5A37C1DA4">
    <w:name w:val="2505A9DE404E43D0858A07FB5A37C1DA4"/>
    <w:rsid w:val="00AF18BB"/>
    <w:pPr>
      <w:spacing w:after="120" w:line="240" w:lineRule="auto"/>
    </w:pPr>
    <w:rPr>
      <w:rFonts w:eastAsiaTheme="minorHAnsi"/>
      <w:szCs w:val="24"/>
    </w:rPr>
  </w:style>
  <w:style w:type="paragraph" w:customStyle="1" w:styleId="FCDA622223F542568F51E94356DF37084">
    <w:name w:val="FCDA622223F542568F51E94356DF37084"/>
    <w:rsid w:val="00AF18BB"/>
    <w:pPr>
      <w:spacing w:after="120" w:line="240" w:lineRule="auto"/>
    </w:pPr>
    <w:rPr>
      <w:rFonts w:eastAsiaTheme="minorHAnsi"/>
      <w:szCs w:val="24"/>
    </w:rPr>
  </w:style>
  <w:style w:type="paragraph" w:customStyle="1" w:styleId="C384DD4DCF2346B191E22EAB1B19E9704">
    <w:name w:val="C384DD4DCF2346B191E22EAB1B19E9704"/>
    <w:rsid w:val="00AF18BB"/>
    <w:pPr>
      <w:spacing w:after="120" w:line="240" w:lineRule="auto"/>
    </w:pPr>
    <w:rPr>
      <w:rFonts w:eastAsiaTheme="minorHAnsi"/>
      <w:szCs w:val="24"/>
    </w:rPr>
  </w:style>
  <w:style w:type="paragraph" w:customStyle="1" w:styleId="9E19AE76D5C145D9A05B457B8E15278F4">
    <w:name w:val="9E19AE76D5C145D9A05B457B8E15278F4"/>
    <w:rsid w:val="00AF18BB"/>
    <w:pPr>
      <w:spacing w:after="120" w:line="240" w:lineRule="auto"/>
    </w:pPr>
    <w:rPr>
      <w:rFonts w:eastAsiaTheme="minorHAnsi"/>
      <w:szCs w:val="24"/>
    </w:rPr>
  </w:style>
  <w:style w:type="paragraph" w:customStyle="1" w:styleId="1D5D2BFD868949639ABBFD9005B7B1F44">
    <w:name w:val="1D5D2BFD868949639ABBFD9005B7B1F44"/>
    <w:rsid w:val="00AF18BB"/>
    <w:pPr>
      <w:spacing w:after="120" w:line="240" w:lineRule="auto"/>
    </w:pPr>
    <w:rPr>
      <w:rFonts w:eastAsiaTheme="minorHAnsi"/>
      <w:szCs w:val="24"/>
    </w:rPr>
  </w:style>
  <w:style w:type="paragraph" w:customStyle="1" w:styleId="558BE8E35D4540C8937C3B0D08C30CBA4">
    <w:name w:val="558BE8E35D4540C8937C3B0D08C30CBA4"/>
    <w:rsid w:val="00AF18BB"/>
    <w:pPr>
      <w:spacing w:after="120" w:line="240" w:lineRule="auto"/>
    </w:pPr>
    <w:rPr>
      <w:rFonts w:eastAsiaTheme="minorHAnsi"/>
      <w:szCs w:val="24"/>
    </w:rPr>
  </w:style>
  <w:style w:type="paragraph" w:customStyle="1" w:styleId="AD7FAB5F12074E84A58DE7C9FE6861F64">
    <w:name w:val="AD7FAB5F12074E84A58DE7C9FE6861F64"/>
    <w:rsid w:val="00AF18BB"/>
    <w:pPr>
      <w:spacing w:after="120" w:line="240" w:lineRule="auto"/>
    </w:pPr>
    <w:rPr>
      <w:rFonts w:eastAsiaTheme="minorHAnsi"/>
      <w:szCs w:val="24"/>
    </w:rPr>
  </w:style>
  <w:style w:type="paragraph" w:customStyle="1" w:styleId="AA18F3917217433EA62AB5EDF6FE8F774">
    <w:name w:val="AA18F3917217433EA62AB5EDF6FE8F774"/>
    <w:rsid w:val="00AF18BB"/>
    <w:pPr>
      <w:spacing w:after="120" w:line="240" w:lineRule="auto"/>
    </w:pPr>
    <w:rPr>
      <w:rFonts w:eastAsiaTheme="minorHAnsi"/>
      <w:szCs w:val="24"/>
    </w:rPr>
  </w:style>
  <w:style w:type="paragraph" w:customStyle="1" w:styleId="6A07F43C3DA444F5B19941AA0F0057A34">
    <w:name w:val="6A07F43C3DA444F5B19941AA0F0057A34"/>
    <w:rsid w:val="00AF18BB"/>
    <w:pPr>
      <w:spacing w:after="120" w:line="240" w:lineRule="auto"/>
    </w:pPr>
    <w:rPr>
      <w:rFonts w:eastAsiaTheme="minorHAnsi"/>
      <w:szCs w:val="24"/>
    </w:rPr>
  </w:style>
  <w:style w:type="paragraph" w:customStyle="1" w:styleId="860A079DF2D940DD9D59F75BF682F7AA4">
    <w:name w:val="860A079DF2D940DD9D59F75BF682F7AA4"/>
    <w:rsid w:val="00AF18BB"/>
    <w:pPr>
      <w:spacing w:after="120" w:line="240" w:lineRule="auto"/>
    </w:pPr>
    <w:rPr>
      <w:rFonts w:eastAsiaTheme="minorHAnsi"/>
      <w:szCs w:val="24"/>
    </w:rPr>
  </w:style>
  <w:style w:type="paragraph" w:customStyle="1" w:styleId="EDF1FE31B54349E5BE6C016DAC8F0D3B4">
    <w:name w:val="EDF1FE31B54349E5BE6C016DAC8F0D3B4"/>
    <w:rsid w:val="00AF18BB"/>
    <w:pPr>
      <w:spacing w:after="120" w:line="240" w:lineRule="auto"/>
    </w:pPr>
    <w:rPr>
      <w:rFonts w:eastAsiaTheme="minorHAnsi"/>
      <w:szCs w:val="24"/>
    </w:rPr>
  </w:style>
  <w:style w:type="paragraph" w:customStyle="1" w:styleId="1C5942DC5CFD448581481E7EB75179AA4">
    <w:name w:val="1C5942DC5CFD448581481E7EB75179AA4"/>
    <w:rsid w:val="00AF18BB"/>
    <w:pPr>
      <w:spacing w:after="120" w:line="240" w:lineRule="auto"/>
    </w:pPr>
    <w:rPr>
      <w:rFonts w:eastAsiaTheme="minorHAnsi"/>
      <w:szCs w:val="24"/>
    </w:rPr>
  </w:style>
  <w:style w:type="paragraph" w:customStyle="1" w:styleId="9634418D61A5496ABE0EF48F914C84A34">
    <w:name w:val="9634418D61A5496ABE0EF48F914C84A34"/>
    <w:rsid w:val="00AF18BB"/>
    <w:pPr>
      <w:spacing w:after="120" w:line="240" w:lineRule="auto"/>
    </w:pPr>
    <w:rPr>
      <w:rFonts w:eastAsiaTheme="minorHAnsi"/>
      <w:szCs w:val="24"/>
    </w:rPr>
  </w:style>
  <w:style w:type="paragraph" w:customStyle="1" w:styleId="9135D0C6DB5D42B78802E2A0D51C86E04">
    <w:name w:val="9135D0C6DB5D42B78802E2A0D51C86E04"/>
    <w:rsid w:val="00AF18BB"/>
    <w:pPr>
      <w:spacing w:after="120" w:line="240" w:lineRule="auto"/>
    </w:pPr>
    <w:rPr>
      <w:rFonts w:eastAsiaTheme="minorHAnsi"/>
      <w:szCs w:val="24"/>
    </w:rPr>
  </w:style>
  <w:style w:type="paragraph" w:customStyle="1" w:styleId="0F58914E22C24A6EBF3578A5F2FF99F91">
    <w:name w:val="0F58914E22C24A6EBF3578A5F2FF99F91"/>
    <w:rsid w:val="00AF18BB"/>
    <w:pPr>
      <w:spacing w:after="120" w:line="240" w:lineRule="auto"/>
    </w:pPr>
    <w:rPr>
      <w:rFonts w:eastAsiaTheme="minorHAnsi"/>
      <w:szCs w:val="24"/>
    </w:rPr>
  </w:style>
  <w:style w:type="paragraph" w:customStyle="1" w:styleId="8E9E9A65F78F45F689E6F3417115E3D01">
    <w:name w:val="8E9E9A65F78F45F689E6F3417115E3D01"/>
    <w:rsid w:val="00AF18BB"/>
    <w:pPr>
      <w:spacing w:after="120" w:line="240" w:lineRule="auto"/>
    </w:pPr>
    <w:rPr>
      <w:rFonts w:eastAsiaTheme="minorHAnsi"/>
      <w:szCs w:val="24"/>
    </w:rPr>
  </w:style>
  <w:style w:type="paragraph" w:customStyle="1" w:styleId="5E7278E1534E49E190AF9326EC266E041">
    <w:name w:val="5E7278E1534E49E190AF9326EC266E041"/>
    <w:rsid w:val="00AF18BB"/>
    <w:pPr>
      <w:spacing w:after="120" w:line="240" w:lineRule="auto"/>
    </w:pPr>
    <w:rPr>
      <w:rFonts w:eastAsiaTheme="minorHAnsi"/>
      <w:szCs w:val="24"/>
    </w:rPr>
  </w:style>
  <w:style w:type="paragraph" w:customStyle="1" w:styleId="E7F8ED5D46EC42F9B439B731C07286A21">
    <w:name w:val="E7F8ED5D46EC42F9B439B731C07286A21"/>
    <w:rsid w:val="00AF18BB"/>
    <w:pPr>
      <w:spacing w:after="120" w:line="240" w:lineRule="auto"/>
    </w:pPr>
    <w:rPr>
      <w:rFonts w:eastAsiaTheme="minorHAnsi"/>
      <w:szCs w:val="24"/>
    </w:rPr>
  </w:style>
  <w:style w:type="paragraph" w:customStyle="1" w:styleId="9174FDE3C7E74B8EAC0271A07A4309B11">
    <w:name w:val="9174FDE3C7E74B8EAC0271A07A4309B11"/>
    <w:rsid w:val="00AF18BB"/>
    <w:pPr>
      <w:spacing w:after="120" w:line="240" w:lineRule="auto"/>
    </w:pPr>
    <w:rPr>
      <w:rFonts w:eastAsiaTheme="minorHAnsi"/>
      <w:szCs w:val="24"/>
    </w:rPr>
  </w:style>
  <w:style w:type="paragraph" w:customStyle="1" w:styleId="F82894EF71EB499A905B5AC47A49AF7F1">
    <w:name w:val="F82894EF71EB499A905B5AC47A49AF7F1"/>
    <w:rsid w:val="00AF18BB"/>
    <w:pPr>
      <w:spacing w:after="120" w:line="240" w:lineRule="auto"/>
    </w:pPr>
    <w:rPr>
      <w:rFonts w:eastAsiaTheme="minorHAnsi"/>
      <w:szCs w:val="24"/>
    </w:rPr>
  </w:style>
  <w:style w:type="paragraph" w:customStyle="1" w:styleId="A4ADB3B9AC254FE6B6E8B019517DE7731">
    <w:name w:val="A4ADB3B9AC254FE6B6E8B019517DE7731"/>
    <w:rsid w:val="00AF18BB"/>
    <w:pPr>
      <w:spacing w:after="120" w:line="240" w:lineRule="auto"/>
    </w:pPr>
    <w:rPr>
      <w:rFonts w:eastAsiaTheme="minorHAnsi"/>
      <w:szCs w:val="24"/>
    </w:rPr>
  </w:style>
  <w:style w:type="paragraph" w:customStyle="1" w:styleId="92DBBA77AB6D423294A76E053B6E04201">
    <w:name w:val="92DBBA77AB6D423294A76E053B6E04201"/>
    <w:rsid w:val="00AF18BB"/>
    <w:pPr>
      <w:spacing w:after="120" w:line="240" w:lineRule="auto"/>
    </w:pPr>
    <w:rPr>
      <w:rFonts w:eastAsiaTheme="minorHAnsi"/>
      <w:szCs w:val="24"/>
    </w:rPr>
  </w:style>
  <w:style w:type="paragraph" w:customStyle="1" w:styleId="93CC30BEA74D414EB28CCF2621026FBD1">
    <w:name w:val="93CC30BEA74D414EB28CCF2621026FBD1"/>
    <w:rsid w:val="00AF18BB"/>
    <w:pPr>
      <w:spacing w:after="120" w:line="240" w:lineRule="auto"/>
    </w:pPr>
    <w:rPr>
      <w:rFonts w:eastAsiaTheme="minorHAnsi"/>
      <w:szCs w:val="24"/>
    </w:rPr>
  </w:style>
  <w:style w:type="paragraph" w:customStyle="1" w:styleId="F57C7049ECD54890BE9A93580DE6094B1">
    <w:name w:val="F57C7049ECD54890BE9A93580DE6094B1"/>
    <w:rsid w:val="00AF18BB"/>
    <w:pPr>
      <w:spacing w:after="120" w:line="240" w:lineRule="auto"/>
    </w:pPr>
    <w:rPr>
      <w:rFonts w:eastAsiaTheme="minorHAnsi"/>
      <w:szCs w:val="24"/>
    </w:rPr>
  </w:style>
  <w:style w:type="paragraph" w:customStyle="1" w:styleId="DF9B77E79C164667949D95AA3B4E346A1">
    <w:name w:val="DF9B77E79C164667949D95AA3B4E346A1"/>
    <w:rsid w:val="00AF18BB"/>
    <w:pPr>
      <w:spacing w:after="120" w:line="240" w:lineRule="auto"/>
    </w:pPr>
    <w:rPr>
      <w:rFonts w:eastAsiaTheme="minorHAnsi"/>
      <w:szCs w:val="24"/>
    </w:rPr>
  </w:style>
  <w:style w:type="paragraph" w:customStyle="1" w:styleId="8CC7A47195FB49C2AFBAD207DA30C13C1">
    <w:name w:val="8CC7A47195FB49C2AFBAD207DA30C13C1"/>
    <w:rsid w:val="00AF18BB"/>
    <w:pPr>
      <w:spacing w:after="120" w:line="240" w:lineRule="auto"/>
    </w:pPr>
    <w:rPr>
      <w:rFonts w:eastAsiaTheme="minorHAnsi"/>
      <w:szCs w:val="24"/>
    </w:rPr>
  </w:style>
  <w:style w:type="paragraph" w:customStyle="1" w:styleId="9C88D473BD6744D39639590B356930101">
    <w:name w:val="9C88D473BD6744D39639590B356930101"/>
    <w:rsid w:val="00AF18BB"/>
    <w:pPr>
      <w:spacing w:after="120" w:line="240" w:lineRule="auto"/>
    </w:pPr>
    <w:rPr>
      <w:rFonts w:eastAsiaTheme="minorHAnsi"/>
      <w:szCs w:val="24"/>
    </w:rPr>
  </w:style>
  <w:style w:type="paragraph" w:customStyle="1" w:styleId="5420F095197F440BAC1799366143F0E71">
    <w:name w:val="5420F095197F440BAC1799366143F0E71"/>
    <w:rsid w:val="00AF18BB"/>
    <w:pPr>
      <w:spacing w:after="120" w:line="240" w:lineRule="auto"/>
    </w:pPr>
    <w:rPr>
      <w:rFonts w:eastAsiaTheme="minorHAnsi"/>
      <w:szCs w:val="24"/>
    </w:rPr>
  </w:style>
  <w:style w:type="paragraph" w:customStyle="1" w:styleId="E3775476CA4D4AF997E2BF0F9B1A8FCC1">
    <w:name w:val="E3775476CA4D4AF997E2BF0F9B1A8FCC1"/>
    <w:rsid w:val="00AF18BB"/>
    <w:pPr>
      <w:spacing w:after="120" w:line="240" w:lineRule="auto"/>
    </w:pPr>
    <w:rPr>
      <w:rFonts w:eastAsiaTheme="minorHAnsi"/>
      <w:szCs w:val="24"/>
    </w:rPr>
  </w:style>
  <w:style w:type="paragraph" w:customStyle="1" w:styleId="C66E07FA78AA48CC82FD9CAE244EB8111">
    <w:name w:val="C66E07FA78AA48CC82FD9CAE244EB8111"/>
    <w:rsid w:val="00AF18BB"/>
    <w:pPr>
      <w:spacing w:after="120" w:line="240" w:lineRule="auto"/>
    </w:pPr>
    <w:rPr>
      <w:rFonts w:eastAsiaTheme="minorHAnsi"/>
      <w:szCs w:val="24"/>
    </w:rPr>
  </w:style>
  <w:style w:type="paragraph" w:customStyle="1" w:styleId="6E29C2F0933D4157BC04BA92C5FBD0061">
    <w:name w:val="6E29C2F0933D4157BC04BA92C5FBD0061"/>
    <w:rsid w:val="00AF18BB"/>
    <w:pPr>
      <w:spacing w:after="120" w:line="240" w:lineRule="auto"/>
    </w:pPr>
    <w:rPr>
      <w:rFonts w:eastAsiaTheme="minorHAnsi"/>
      <w:szCs w:val="24"/>
    </w:rPr>
  </w:style>
  <w:style w:type="paragraph" w:customStyle="1" w:styleId="F020CAFB07C44D52B3F591B62E39CF781">
    <w:name w:val="F020CAFB07C44D52B3F591B62E39CF781"/>
    <w:rsid w:val="00AF18BB"/>
    <w:pPr>
      <w:spacing w:after="120" w:line="240" w:lineRule="auto"/>
    </w:pPr>
    <w:rPr>
      <w:rFonts w:eastAsiaTheme="minorHAnsi"/>
      <w:szCs w:val="24"/>
    </w:rPr>
  </w:style>
  <w:style w:type="paragraph" w:customStyle="1" w:styleId="96D51EB218734323944234B0F041E6DB1">
    <w:name w:val="96D51EB218734323944234B0F041E6DB1"/>
    <w:rsid w:val="00AF18BB"/>
    <w:pPr>
      <w:spacing w:after="120" w:line="240" w:lineRule="auto"/>
    </w:pPr>
    <w:rPr>
      <w:rFonts w:eastAsiaTheme="minorHAnsi"/>
      <w:szCs w:val="24"/>
    </w:rPr>
  </w:style>
  <w:style w:type="paragraph" w:customStyle="1" w:styleId="EF5962FCF0224ABD8E388A27B613225B1">
    <w:name w:val="EF5962FCF0224ABD8E388A27B613225B1"/>
    <w:rsid w:val="00AF18BB"/>
    <w:pPr>
      <w:spacing w:after="120" w:line="240" w:lineRule="auto"/>
    </w:pPr>
    <w:rPr>
      <w:rFonts w:eastAsiaTheme="minorHAnsi"/>
      <w:szCs w:val="24"/>
    </w:rPr>
  </w:style>
  <w:style w:type="paragraph" w:customStyle="1" w:styleId="137DF7C071F94582AAD628449B9E73541">
    <w:name w:val="137DF7C071F94582AAD628449B9E73541"/>
    <w:rsid w:val="00AF18BB"/>
    <w:pPr>
      <w:spacing w:after="120" w:line="240" w:lineRule="auto"/>
    </w:pPr>
    <w:rPr>
      <w:rFonts w:eastAsiaTheme="minorHAnsi"/>
      <w:szCs w:val="24"/>
    </w:rPr>
  </w:style>
  <w:style w:type="paragraph" w:customStyle="1" w:styleId="EEF49920CD3548B2A36CFA1EE961246C1">
    <w:name w:val="EEF49920CD3548B2A36CFA1EE961246C1"/>
    <w:rsid w:val="00AF18BB"/>
    <w:pPr>
      <w:spacing w:after="120" w:line="240" w:lineRule="auto"/>
    </w:pPr>
    <w:rPr>
      <w:rFonts w:eastAsiaTheme="minorHAnsi"/>
      <w:szCs w:val="24"/>
    </w:rPr>
  </w:style>
  <w:style w:type="paragraph" w:customStyle="1" w:styleId="2E3F8B4EC0C84EDFA87B57F884E37B2D1">
    <w:name w:val="2E3F8B4EC0C84EDFA87B57F884E37B2D1"/>
    <w:rsid w:val="00AF18BB"/>
    <w:pPr>
      <w:spacing w:after="120" w:line="240" w:lineRule="auto"/>
    </w:pPr>
    <w:rPr>
      <w:rFonts w:eastAsiaTheme="minorHAnsi"/>
      <w:szCs w:val="24"/>
    </w:rPr>
  </w:style>
  <w:style w:type="paragraph" w:customStyle="1" w:styleId="3202A1707A2D4ADB91D24B2643BE197A1">
    <w:name w:val="3202A1707A2D4ADB91D24B2643BE197A1"/>
    <w:rsid w:val="00AF18BB"/>
    <w:pPr>
      <w:spacing w:after="120" w:line="240" w:lineRule="auto"/>
    </w:pPr>
    <w:rPr>
      <w:rFonts w:eastAsiaTheme="minorHAnsi"/>
      <w:szCs w:val="24"/>
    </w:rPr>
  </w:style>
  <w:style w:type="paragraph" w:customStyle="1" w:styleId="A6F04050E47A4E41ABCD0FF98CD3BE051">
    <w:name w:val="A6F04050E47A4E41ABCD0FF98CD3BE051"/>
    <w:rsid w:val="00AF18BB"/>
    <w:pPr>
      <w:spacing w:after="120" w:line="240" w:lineRule="auto"/>
    </w:pPr>
    <w:rPr>
      <w:rFonts w:eastAsiaTheme="minorHAnsi"/>
      <w:szCs w:val="24"/>
    </w:rPr>
  </w:style>
  <w:style w:type="paragraph" w:customStyle="1" w:styleId="0685CFE8EE7B4B9080BF354D4619B9201">
    <w:name w:val="0685CFE8EE7B4B9080BF354D4619B9201"/>
    <w:rsid w:val="00AF18BB"/>
    <w:pPr>
      <w:spacing w:after="120" w:line="240" w:lineRule="auto"/>
    </w:pPr>
    <w:rPr>
      <w:rFonts w:eastAsiaTheme="minorHAnsi"/>
      <w:szCs w:val="24"/>
    </w:rPr>
  </w:style>
  <w:style w:type="paragraph" w:customStyle="1" w:styleId="423A3A979F824797A7C4CC241AD8F2E41">
    <w:name w:val="423A3A979F824797A7C4CC241AD8F2E41"/>
    <w:rsid w:val="00AF18BB"/>
    <w:pPr>
      <w:spacing w:after="120" w:line="240" w:lineRule="auto"/>
    </w:pPr>
    <w:rPr>
      <w:rFonts w:eastAsiaTheme="minorHAnsi"/>
      <w:szCs w:val="24"/>
    </w:rPr>
  </w:style>
  <w:style w:type="paragraph" w:customStyle="1" w:styleId="6ACB3B1388ED4FE18C1EFE7267DF97B51">
    <w:name w:val="6ACB3B1388ED4FE18C1EFE7267DF97B51"/>
    <w:rsid w:val="00AF18BB"/>
    <w:pPr>
      <w:spacing w:after="120" w:line="240" w:lineRule="auto"/>
    </w:pPr>
    <w:rPr>
      <w:rFonts w:eastAsiaTheme="minorHAnsi"/>
      <w:szCs w:val="24"/>
    </w:rPr>
  </w:style>
  <w:style w:type="paragraph" w:customStyle="1" w:styleId="9290752687354A1BB6C8041F2D2D941E1">
    <w:name w:val="9290752687354A1BB6C8041F2D2D941E1"/>
    <w:rsid w:val="00AF18BB"/>
    <w:pPr>
      <w:spacing w:after="120" w:line="240" w:lineRule="auto"/>
    </w:pPr>
    <w:rPr>
      <w:rFonts w:eastAsiaTheme="minorHAnsi"/>
      <w:szCs w:val="24"/>
    </w:rPr>
  </w:style>
  <w:style w:type="paragraph" w:customStyle="1" w:styleId="9D93E89CE17A400D81A7E170B13D94291">
    <w:name w:val="9D93E89CE17A400D81A7E170B13D94291"/>
    <w:rsid w:val="00AF18BB"/>
    <w:pPr>
      <w:spacing w:after="120" w:line="240" w:lineRule="auto"/>
    </w:pPr>
    <w:rPr>
      <w:rFonts w:eastAsiaTheme="minorHAnsi"/>
      <w:szCs w:val="24"/>
    </w:rPr>
  </w:style>
  <w:style w:type="paragraph" w:customStyle="1" w:styleId="5F61EBAD47984EEDAABC7115C1D6CA761">
    <w:name w:val="5F61EBAD47984EEDAABC7115C1D6CA761"/>
    <w:rsid w:val="00AF18BB"/>
    <w:pPr>
      <w:spacing w:after="120" w:line="240" w:lineRule="auto"/>
    </w:pPr>
    <w:rPr>
      <w:rFonts w:eastAsiaTheme="minorHAnsi"/>
      <w:szCs w:val="24"/>
    </w:rPr>
  </w:style>
  <w:style w:type="paragraph" w:customStyle="1" w:styleId="BD294A454C38414697EB6907529C31851">
    <w:name w:val="BD294A454C38414697EB6907529C31851"/>
    <w:rsid w:val="00AF18BB"/>
    <w:pPr>
      <w:spacing w:after="120" w:line="240" w:lineRule="auto"/>
    </w:pPr>
    <w:rPr>
      <w:rFonts w:eastAsiaTheme="minorHAnsi"/>
      <w:szCs w:val="24"/>
    </w:rPr>
  </w:style>
  <w:style w:type="paragraph" w:customStyle="1" w:styleId="09332F7D3835420AABDCA3D85CA577361">
    <w:name w:val="09332F7D3835420AABDCA3D85CA577361"/>
    <w:rsid w:val="00AF18BB"/>
    <w:pPr>
      <w:spacing w:after="120" w:line="240" w:lineRule="auto"/>
    </w:pPr>
    <w:rPr>
      <w:rFonts w:eastAsiaTheme="minorHAnsi"/>
      <w:szCs w:val="24"/>
    </w:rPr>
  </w:style>
  <w:style w:type="paragraph" w:customStyle="1" w:styleId="791F5F5299AF4231B38D705F017360C71">
    <w:name w:val="791F5F5299AF4231B38D705F017360C71"/>
    <w:rsid w:val="00AF18BB"/>
    <w:pPr>
      <w:spacing w:after="120" w:line="240" w:lineRule="auto"/>
    </w:pPr>
    <w:rPr>
      <w:rFonts w:eastAsiaTheme="minorHAnsi"/>
      <w:szCs w:val="24"/>
    </w:rPr>
  </w:style>
  <w:style w:type="paragraph" w:customStyle="1" w:styleId="9A3FDDBB3A514E1AA9C55E9E91514C501">
    <w:name w:val="9A3FDDBB3A514E1AA9C55E9E91514C501"/>
    <w:rsid w:val="00AF18BB"/>
    <w:pPr>
      <w:spacing w:after="120" w:line="240" w:lineRule="auto"/>
    </w:pPr>
    <w:rPr>
      <w:rFonts w:eastAsiaTheme="minorHAnsi"/>
      <w:szCs w:val="24"/>
    </w:rPr>
  </w:style>
  <w:style w:type="paragraph" w:customStyle="1" w:styleId="A3F02D479D0E438D8EFC5683C54637E31">
    <w:name w:val="A3F02D479D0E438D8EFC5683C54637E31"/>
    <w:rsid w:val="00AF18BB"/>
    <w:pPr>
      <w:spacing w:after="120" w:line="240" w:lineRule="auto"/>
    </w:pPr>
    <w:rPr>
      <w:rFonts w:eastAsiaTheme="minorHAnsi"/>
      <w:szCs w:val="24"/>
    </w:rPr>
  </w:style>
  <w:style w:type="paragraph" w:customStyle="1" w:styleId="5974D658650A497889646F7C2F1277B81">
    <w:name w:val="5974D658650A497889646F7C2F1277B81"/>
    <w:rsid w:val="00AF18BB"/>
    <w:pPr>
      <w:spacing w:after="120" w:line="240" w:lineRule="auto"/>
    </w:pPr>
    <w:rPr>
      <w:rFonts w:eastAsiaTheme="minorHAnsi"/>
      <w:szCs w:val="24"/>
    </w:rPr>
  </w:style>
  <w:style w:type="paragraph" w:customStyle="1" w:styleId="9107CF935919443484EFB3FA3E026E051">
    <w:name w:val="9107CF935919443484EFB3FA3E026E051"/>
    <w:rsid w:val="00AF18BB"/>
    <w:pPr>
      <w:spacing w:after="120" w:line="240" w:lineRule="auto"/>
    </w:pPr>
    <w:rPr>
      <w:rFonts w:eastAsiaTheme="minorHAnsi"/>
      <w:szCs w:val="24"/>
    </w:rPr>
  </w:style>
  <w:style w:type="paragraph" w:customStyle="1" w:styleId="52EA330FFCE7463C88A8BE9524153E511">
    <w:name w:val="52EA330FFCE7463C88A8BE9524153E511"/>
    <w:rsid w:val="00AF18BB"/>
    <w:pPr>
      <w:spacing w:after="120" w:line="240" w:lineRule="auto"/>
    </w:pPr>
    <w:rPr>
      <w:rFonts w:eastAsiaTheme="minorHAnsi"/>
      <w:szCs w:val="24"/>
    </w:rPr>
  </w:style>
  <w:style w:type="paragraph" w:customStyle="1" w:styleId="33E45BF738384782BD528353C68F98F2">
    <w:name w:val="33E45BF738384782BD528353C68F98F2"/>
    <w:rsid w:val="00AF18BB"/>
  </w:style>
  <w:style w:type="paragraph" w:customStyle="1" w:styleId="881D9416B6C04FA39C93F0CBC768B137">
    <w:name w:val="881D9416B6C04FA39C93F0CBC768B137"/>
    <w:rsid w:val="00AF18BB"/>
  </w:style>
  <w:style w:type="paragraph" w:customStyle="1" w:styleId="4BD29D59FCF14BDA9B90A3705B1D86B0">
    <w:name w:val="4BD29D59FCF14BDA9B90A3705B1D86B0"/>
    <w:rsid w:val="00AF18BB"/>
  </w:style>
  <w:style w:type="paragraph" w:customStyle="1" w:styleId="4DEF96AA6BD94B4AB8379D02B2B94D59">
    <w:name w:val="4DEF96AA6BD94B4AB8379D02B2B94D59"/>
    <w:rsid w:val="00AF18BB"/>
  </w:style>
  <w:style w:type="paragraph" w:customStyle="1" w:styleId="D761E6664F37476889335FDD017D3757">
    <w:name w:val="D761E6664F37476889335FDD017D3757"/>
    <w:rsid w:val="00AF18BB"/>
  </w:style>
  <w:style w:type="paragraph" w:customStyle="1" w:styleId="E55FEDED90AE4A738513812B964B9626">
    <w:name w:val="E55FEDED90AE4A738513812B964B9626"/>
    <w:rsid w:val="00AF18BB"/>
  </w:style>
  <w:style w:type="paragraph" w:customStyle="1" w:styleId="54D874C3F58844C2855E7A9DD0CF8570">
    <w:name w:val="54D874C3F58844C2855E7A9DD0CF8570"/>
    <w:rsid w:val="00AF18BB"/>
  </w:style>
  <w:style w:type="paragraph" w:customStyle="1" w:styleId="AB26D853A1D64758BAD57BB4B5EBB3A2">
    <w:name w:val="AB26D853A1D64758BAD57BB4B5EBB3A2"/>
    <w:rsid w:val="00AF18BB"/>
  </w:style>
  <w:style w:type="paragraph" w:customStyle="1" w:styleId="86EC4DFF7A9F4E9194F6CD89911739C5">
    <w:name w:val="86EC4DFF7A9F4E9194F6CD89911739C5"/>
    <w:rsid w:val="00AF18BB"/>
  </w:style>
  <w:style w:type="paragraph" w:customStyle="1" w:styleId="1D3B0D35866A476F98E04F51EA504DCA">
    <w:name w:val="1D3B0D35866A476F98E04F51EA504DCA"/>
    <w:rsid w:val="00AF18BB"/>
  </w:style>
  <w:style w:type="paragraph" w:customStyle="1" w:styleId="9CD86FD29EFA4BA9A6801CAC0F7962D6">
    <w:name w:val="9CD86FD29EFA4BA9A6801CAC0F7962D6"/>
    <w:rsid w:val="00AF18BB"/>
  </w:style>
  <w:style w:type="paragraph" w:customStyle="1" w:styleId="852B8CD1AAC84077B35A438B66598B49">
    <w:name w:val="852B8CD1AAC84077B35A438B66598B49"/>
    <w:rsid w:val="00AF18BB"/>
  </w:style>
  <w:style w:type="paragraph" w:customStyle="1" w:styleId="4F4FB2A107244963A4B951BEDEDCF9F0">
    <w:name w:val="4F4FB2A107244963A4B951BEDEDCF9F0"/>
    <w:rsid w:val="00AF18BB"/>
  </w:style>
  <w:style w:type="paragraph" w:customStyle="1" w:styleId="F166DA2606AE4E339E1C40881C6C3ABC">
    <w:name w:val="F166DA2606AE4E339E1C40881C6C3ABC"/>
    <w:rsid w:val="00AF18BB"/>
  </w:style>
  <w:style w:type="paragraph" w:customStyle="1" w:styleId="F755A054C6854764A2A91A98E192B409">
    <w:name w:val="F755A054C6854764A2A91A98E192B409"/>
    <w:rsid w:val="00AF18BB"/>
  </w:style>
  <w:style w:type="paragraph" w:customStyle="1" w:styleId="EE82CF1F4EEE45EBB90A7D7352DCA1B2">
    <w:name w:val="EE82CF1F4EEE45EBB90A7D7352DCA1B2"/>
    <w:rsid w:val="00AF18BB"/>
  </w:style>
  <w:style w:type="paragraph" w:customStyle="1" w:styleId="25395BB2334C4A38B5F0B5AF2672F0F6">
    <w:name w:val="25395BB2334C4A38B5F0B5AF2672F0F6"/>
    <w:rsid w:val="00AF18BB"/>
  </w:style>
  <w:style w:type="paragraph" w:customStyle="1" w:styleId="9B5D2C76C0474B959EAC74BF3653059B">
    <w:name w:val="9B5D2C76C0474B959EAC74BF3653059B"/>
    <w:rsid w:val="00AF18BB"/>
  </w:style>
  <w:style w:type="paragraph" w:customStyle="1" w:styleId="3BA198EDAB054F42A20ED0D3A7E5A040">
    <w:name w:val="3BA198EDAB054F42A20ED0D3A7E5A040"/>
    <w:rsid w:val="00AF18BB"/>
  </w:style>
  <w:style w:type="paragraph" w:customStyle="1" w:styleId="EAC6ECAF032348C4B10EF30213C35172">
    <w:name w:val="EAC6ECAF032348C4B10EF30213C35172"/>
    <w:rsid w:val="00AF18BB"/>
  </w:style>
  <w:style w:type="paragraph" w:customStyle="1" w:styleId="6BDA7C5BFAD2415886A0EB862BE2EA68">
    <w:name w:val="6BDA7C5BFAD2415886A0EB862BE2EA68"/>
    <w:rsid w:val="00AF18BB"/>
  </w:style>
  <w:style w:type="paragraph" w:customStyle="1" w:styleId="428A5C4DCB1B4776AD635434B6668F9C">
    <w:name w:val="428A5C4DCB1B4776AD635434B6668F9C"/>
    <w:rsid w:val="00AF18BB"/>
  </w:style>
  <w:style w:type="paragraph" w:customStyle="1" w:styleId="5DE61D01D8A04258B1DC49CD1126175B">
    <w:name w:val="5DE61D01D8A04258B1DC49CD1126175B"/>
    <w:rsid w:val="00AF18BB"/>
  </w:style>
  <w:style w:type="paragraph" w:customStyle="1" w:styleId="5E7C8AEBF0B84967BA9012318F01E8C1">
    <w:name w:val="5E7C8AEBF0B84967BA9012318F01E8C1"/>
    <w:rsid w:val="00AF18BB"/>
  </w:style>
  <w:style w:type="paragraph" w:customStyle="1" w:styleId="8D8BE35BB838420BBBA0F24AC2B36D8A">
    <w:name w:val="8D8BE35BB838420BBBA0F24AC2B36D8A"/>
    <w:rsid w:val="00AF18BB"/>
  </w:style>
  <w:style w:type="paragraph" w:customStyle="1" w:styleId="49EEE62C5B5F4844B9847E026E4A04EF">
    <w:name w:val="49EEE62C5B5F4844B9847E026E4A04EF"/>
    <w:rsid w:val="00AF18BB"/>
  </w:style>
  <w:style w:type="paragraph" w:customStyle="1" w:styleId="C8E0139D82074BDBBEC3B82C6A4741B4">
    <w:name w:val="C8E0139D82074BDBBEC3B82C6A4741B4"/>
    <w:rsid w:val="00AF18BB"/>
  </w:style>
  <w:style w:type="paragraph" w:customStyle="1" w:styleId="CD84A868847C4A11AC963C0EA00B3EB719">
    <w:name w:val="CD84A868847C4A11AC963C0EA00B3EB719"/>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19">
    <w:name w:val="F0657B2065AB4E8896A52898BA9D08A819"/>
    <w:rsid w:val="00AF18BB"/>
    <w:pPr>
      <w:spacing w:after="120" w:line="240" w:lineRule="auto"/>
    </w:pPr>
    <w:rPr>
      <w:rFonts w:eastAsiaTheme="minorHAnsi"/>
      <w:szCs w:val="24"/>
    </w:rPr>
  </w:style>
  <w:style w:type="paragraph" w:customStyle="1" w:styleId="D17908024721463F9A34915F7D8E8EF619">
    <w:name w:val="D17908024721463F9A34915F7D8E8EF619"/>
    <w:rsid w:val="00AF18BB"/>
    <w:pPr>
      <w:spacing w:after="120" w:line="240" w:lineRule="auto"/>
    </w:pPr>
    <w:rPr>
      <w:rFonts w:eastAsiaTheme="minorHAnsi"/>
      <w:szCs w:val="24"/>
    </w:rPr>
  </w:style>
  <w:style w:type="paragraph" w:customStyle="1" w:styleId="B66B8281BE7340379AC34783FE1D89A019">
    <w:name w:val="B66B8281BE7340379AC34783FE1D89A019"/>
    <w:rsid w:val="00AF18BB"/>
    <w:pPr>
      <w:spacing w:after="120" w:line="240" w:lineRule="auto"/>
    </w:pPr>
    <w:rPr>
      <w:rFonts w:eastAsiaTheme="minorHAnsi"/>
      <w:szCs w:val="24"/>
    </w:rPr>
  </w:style>
  <w:style w:type="paragraph" w:customStyle="1" w:styleId="3B5F373AC5E544E5BC382DEBC5C05BF519">
    <w:name w:val="3B5F373AC5E544E5BC382DEBC5C05BF519"/>
    <w:rsid w:val="00AF18BB"/>
    <w:pPr>
      <w:spacing w:after="120" w:line="240" w:lineRule="auto"/>
    </w:pPr>
    <w:rPr>
      <w:rFonts w:eastAsiaTheme="minorHAnsi"/>
      <w:szCs w:val="24"/>
    </w:rPr>
  </w:style>
  <w:style w:type="paragraph" w:customStyle="1" w:styleId="9CC3DB96D50F46A9B7B2001E371C42BA19">
    <w:name w:val="9CC3DB96D50F46A9B7B2001E371C42BA19"/>
    <w:rsid w:val="00AF18BB"/>
    <w:pPr>
      <w:spacing w:after="120" w:line="240" w:lineRule="auto"/>
    </w:pPr>
    <w:rPr>
      <w:rFonts w:eastAsiaTheme="minorHAnsi"/>
      <w:szCs w:val="24"/>
    </w:rPr>
  </w:style>
  <w:style w:type="paragraph" w:customStyle="1" w:styleId="4AE5AB9932A34458849D70FACA0ADB4D20">
    <w:name w:val="4AE5AB9932A34458849D70FACA0ADB4D20"/>
    <w:rsid w:val="00AF18BB"/>
    <w:pPr>
      <w:spacing w:after="120" w:line="240" w:lineRule="auto"/>
    </w:pPr>
    <w:rPr>
      <w:rFonts w:eastAsiaTheme="minorHAnsi"/>
      <w:szCs w:val="24"/>
    </w:rPr>
  </w:style>
  <w:style w:type="paragraph" w:customStyle="1" w:styleId="2465C474022F4A82BE69D74A81D1A42820">
    <w:name w:val="2465C474022F4A82BE69D74A81D1A42820"/>
    <w:rsid w:val="00AF18BB"/>
    <w:pPr>
      <w:spacing w:after="120" w:line="240" w:lineRule="auto"/>
    </w:pPr>
    <w:rPr>
      <w:rFonts w:eastAsiaTheme="minorHAnsi"/>
      <w:szCs w:val="24"/>
    </w:rPr>
  </w:style>
  <w:style w:type="paragraph" w:customStyle="1" w:styleId="259709122E0E43628B230A1B5733F7C219">
    <w:name w:val="259709122E0E43628B230A1B5733F7C219"/>
    <w:rsid w:val="00AF18BB"/>
    <w:pPr>
      <w:spacing w:after="120" w:line="240" w:lineRule="auto"/>
    </w:pPr>
    <w:rPr>
      <w:rFonts w:eastAsiaTheme="minorHAnsi"/>
      <w:szCs w:val="24"/>
    </w:rPr>
  </w:style>
  <w:style w:type="paragraph" w:customStyle="1" w:styleId="614ED0D8FFD7450C8CA58B5DE949E93619">
    <w:name w:val="614ED0D8FFD7450C8CA58B5DE949E93619"/>
    <w:rsid w:val="00AF18BB"/>
    <w:pPr>
      <w:spacing w:after="120" w:line="240" w:lineRule="auto"/>
    </w:pPr>
    <w:rPr>
      <w:rFonts w:eastAsiaTheme="minorHAnsi"/>
      <w:szCs w:val="24"/>
    </w:rPr>
  </w:style>
  <w:style w:type="paragraph" w:customStyle="1" w:styleId="B4AD35753651465F879F5A68B34B716D15">
    <w:name w:val="B4AD35753651465F879F5A68B34B716D15"/>
    <w:rsid w:val="00AF18BB"/>
    <w:pPr>
      <w:spacing w:after="120" w:line="240" w:lineRule="auto"/>
    </w:pPr>
    <w:rPr>
      <w:rFonts w:eastAsiaTheme="minorHAnsi"/>
      <w:szCs w:val="24"/>
    </w:rPr>
  </w:style>
  <w:style w:type="paragraph" w:customStyle="1" w:styleId="53380F5A33DC4EEBBF17C1A024EEA5E715">
    <w:name w:val="53380F5A33DC4EEBBF17C1A024EEA5E715"/>
    <w:rsid w:val="00AF18BB"/>
    <w:pPr>
      <w:spacing w:after="120" w:line="240" w:lineRule="auto"/>
    </w:pPr>
    <w:rPr>
      <w:rFonts w:eastAsiaTheme="minorHAnsi"/>
      <w:szCs w:val="24"/>
    </w:rPr>
  </w:style>
  <w:style w:type="paragraph" w:customStyle="1" w:styleId="84E8D30D9C35400B840003B34394125F15">
    <w:name w:val="84E8D30D9C35400B840003B34394125F15"/>
    <w:rsid w:val="00AF18BB"/>
    <w:pPr>
      <w:spacing w:after="120" w:line="240" w:lineRule="auto"/>
    </w:pPr>
    <w:rPr>
      <w:rFonts w:eastAsiaTheme="minorHAnsi"/>
      <w:szCs w:val="24"/>
    </w:rPr>
  </w:style>
  <w:style w:type="paragraph" w:customStyle="1" w:styleId="5B23ED1503BC498A8D4523D397D4E7F715">
    <w:name w:val="5B23ED1503BC498A8D4523D397D4E7F715"/>
    <w:rsid w:val="00AF18BB"/>
    <w:pPr>
      <w:spacing w:after="120" w:line="240" w:lineRule="auto"/>
    </w:pPr>
    <w:rPr>
      <w:rFonts w:eastAsiaTheme="minorHAnsi"/>
      <w:szCs w:val="24"/>
    </w:rPr>
  </w:style>
  <w:style w:type="paragraph" w:customStyle="1" w:styleId="3DF802094EF04337984A336BBC8BA94415">
    <w:name w:val="3DF802094EF04337984A336BBC8BA94415"/>
    <w:rsid w:val="00AF18BB"/>
    <w:pPr>
      <w:spacing w:after="120" w:line="240" w:lineRule="auto"/>
    </w:pPr>
    <w:rPr>
      <w:rFonts w:eastAsiaTheme="minorHAnsi"/>
      <w:szCs w:val="24"/>
    </w:rPr>
  </w:style>
  <w:style w:type="paragraph" w:customStyle="1" w:styleId="4CD729D50D6449C29580EA93A3991DD815">
    <w:name w:val="4CD729D50D6449C29580EA93A3991DD815"/>
    <w:rsid w:val="00AF18BB"/>
    <w:pPr>
      <w:spacing w:after="120" w:line="240" w:lineRule="auto"/>
    </w:pPr>
    <w:rPr>
      <w:rFonts w:eastAsiaTheme="minorHAnsi"/>
      <w:szCs w:val="24"/>
    </w:rPr>
  </w:style>
  <w:style w:type="paragraph" w:customStyle="1" w:styleId="6765D7C806B849DAAFB1EAEEC61236D615">
    <w:name w:val="6765D7C806B849DAAFB1EAEEC61236D615"/>
    <w:rsid w:val="00AF18BB"/>
    <w:pPr>
      <w:spacing w:after="120" w:line="240" w:lineRule="auto"/>
    </w:pPr>
    <w:rPr>
      <w:rFonts w:eastAsiaTheme="minorHAnsi"/>
      <w:szCs w:val="24"/>
    </w:rPr>
  </w:style>
  <w:style w:type="paragraph" w:customStyle="1" w:styleId="D8AF9004D1B24EF7BF07BC1613D1CD1915">
    <w:name w:val="D8AF9004D1B24EF7BF07BC1613D1CD1915"/>
    <w:rsid w:val="00AF18BB"/>
    <w:pPr>
      <w:spacing w:after="120" w:line="240" w:lineRule="auto"/>
    </w:pPr>
    <w:rPr>
      <w:rFonts w:eastAsiaTheme="minorHAnsi"/>
      <w:szCs w:val="24"/>
    </w:rPr>
  </w:style>
  <w:style w:type="paragraph" w:customStyle="1" w:styleId="27DF92A8FF7B4705A6BA5AC84078565315">
    <w:name w:val="27DF92A8FF7B4705A6BA5AC84078565315"/>
    <w:rsid w:val="00AF18BB"/>
    <w:pPr>
      <w:spacing w:after="120" w:line="240" w:lineRule="auto"/>
    </w:pPr>
    <w:rPr>
      <w:rFonts w:eastAsiaTheme="minorHAnsi"/>
      <w:szCs w:val="24"/>
    </w:rPr>
  </w:style>
  <w:style w:type="paragraph" w:customStyle="1" w:styleId="E21F9E2615E646A380C87F45DDEF7C9A15">
    <w:name w:val="E21F9E2615E646A380C87F45DDEF7C9A15"/>
    <w:rsid w:val="00AF18BB"/>
    <w:pPr>
      <w:spacing w:after="120" w:line="240" w:lineRule="auto"/>
    </w:pPr>
    <w:rPr>
      <w:rFonts w:eastAsiaTheme="minorHAnsi"/>
      <w:szCs w:val="24"/>
    </w:rPr>
  </w:style>
  <w:style w:type="paragraph" w:customStyle="1" w:styleId="48CADFE0E83E46DB91994B1C227A854715">
    <w:name w:val="48CADFE0E83E46DB91994B1C227A854715"/>
    <w:rsid w:val="00AF18BB"/>
    <w:pPr>
      <w:spacing w:after="120" w:line="240" w:lineRule="auto"/>
    </w:pPr>
    <w:rPr>
      <w:rFonts w:eastAsiaTheme="minorHAnsi"/>
      <w:szCs w:val="24"/>
    </w:rPr>
  </w:style>
  <w:style w:type="paragraph" w:customStyle="1" w:styleId="AF8F78CECFEB4986ABC3446C3A7E85C015">
    <w:name w:val="AF8F78CECFEB4986ABC3446C3A7E85C015"/>
    <w:rsid w:val="00AF18BB"/>
    <w:pPr>
      <w:spacing w:after="120" w:line="240" w:lineRule="auto"/>
    </w:pPr>
    <w:rPr>
      <w:rFonts w:eastAsiaTheme="minorHAnsi"/>
      <w:szCs w:val="24"/>
    </w:rPr>
  </w:style>
  <w:style w:type="paragraph" w:customStyle="1" w:styleId="DD8F35F69565411EAA143E2F12FC6F9C7">
    <w:name w:val="DD8F35F69565411EAA143E2F12FC6F9C7"/>
    <w:rsid w:val="00AF18BB"/>
    <w:pPr>
      <w:spacing w:after="120" w:line="240" w:lineRule="auto"/>
    </w:pPr>
    <w:rPr>
      <w:rFonts w:eastAsiaTheme="minorHAnsi"/>
      <w:szCs w:val="24"/>
    </w:rPr>
  </w:style>
  <w:style w:type="paragraph" w:customStyle="1" w:styleId="352E7A85A1A14C9B84EF6BDD168D619B6">
    <w:name w:val="352E7A85A1A14C9B84EF6BDD168D619B6"/>
    <w:rsid w:val="00AF18BB"/>
    <w:pPr>
      <w:spacing w:after="120" w:line="240" w:lineRule="auto"/>
    </w:pPr>
    <w:rPr>
      <w:rFonts w:eastAsiaTheme="minorHAnsi"/>
      <w:szCs w:val="24"/>
    </w:rPr>
  </w:style>
  <w:style w:type="paragraph" w:customStyle="1" w:styleId="A21B6B5655534C4AA0160858DC1620F16">
    <w:name w:val="A21B6B5655534C4AA0160858DC1620F16"/>
    <w:rsid w:val="00AF18BB"/>
    <w:pPr>
      <w:spacing w:after="120" w:line="240" w:lineRule="auto"/>
    </w:pPr>
    <w:rPr>
      <w:rFonts w:eastAsiaTheme="minorHAnsi"/>
      <w:szCs w:val="24"/>
    </w:rPr>
  </w:style>
  <w:style w:type="paragraph" w:customStyle="1" w:styleId="25D5B623478042B8B0AD29870EDD40206">
    <w:name w:val="25D5B623478042B8B0AD29870EDD40206"/>
    <w:rsid w:val="00AF18BB"/>
    <w:pPr>
      <w:spacing w:after="120" w:line="240" w:lineRule="auto"/>
    </w:pPr>
    <w:rPr>
      <w:rFonts w:eastAsiaTheme="minorHAnsi"/>
      <w:szCs w:val="24"/>
    </w:rPr>
  </w:style>
  <w:style w:type="paragraph" w:customStyle="1" w:styleId="06FD250AD83146C5BEA0C5CA151729C76">
    <w:name w:val="06FD250AD83146C5BEA0C5CA151729C76"/>
    <w:rsid w:val="00AF18BB"/>
    <w:pPr>
      <w:spacing w:after="120" w:line="240" w:lineRule="auto"/>
    </w:pPr>
    <w:rPr>
      <w:rFonts w:eastAsiaTheme="minorHAnsi"/>
      <w:szCs w:val="24"/>
    </w:rPr>
  </w:style>
  <w:style w:type="paragraph" w:customStyle="1" w:styleId="1FF2FA215CF7443C9088C0AEB22F70876">
    <w:name w:val="1FF2FA215CF7443C9088C0AEB22F70876"/>
    <w:rsid w:val="00AF18BB"/>
    <w:pPr>
      <w:spacing w:after="120" w:line="240" w:lineRule="auto"/>
    </w:pPr>
    <w:rPr>
      <w:rFonts w:eastAsiaTheme="minorHAnsi"/>
      <w:szCs w:val="24"/>
    </w:rPr>
  </w:style>
  <w:style w:type="paragraph" w:customStyle="1" w:styleId="73436809BEF24D14BFA2CF3133BED4076">
    <w:name w:val="73436809BEF24D14BFA2CF3133BED4076"/>
    <w:rsid w:val="00AF18BB"/>
    <w:pPr>
      <w:spacing w:after="120" w:line="240" w:lineRule="auto"/>
    </w:pPr>
    <w:rPr>
      <w:rFonts w:eastAsiaTheme="minorHAnsi"/>
      <w:szCs w:val="24"/>
    </w:rPr>
  </w:style>
  <w:style w:type="paragraph" w:customStyle="1" w:styleId="D6369587BAE0407BB25BD7FFDF0D4CDC6">
    <w:name w:val="D6369587BAE0407BB25BD7FFDF0D4CDC6"/>
    <w:rsid w:val="00AF18BB"/>
    <w:pPr>
      <w:spacing w:after="120" w:line="240" w:lineRule="auto"/>
    </w:pPr>
    <w:rPr>
      <w:rFonts w:eastAsiaTheme="minorHAnsi"/>
      <w:szCs w:val="24"/>
    </w:rPr>
  </w:style>
  <w:style w:type="paragraph" w:customStyle="1" w:styleId="9EE75FF906DC46A18B0DEB9D5B847D4A6">
    <w:name w:val="9EE75FF906DC46A18B0DEB9D5B847D4A6"/>
    <w:rsid w:val="00AF18BB"/>
    <w:pPr>
      <w:spacing w:after="120" w:line="240" w:lineRule="auto"/>
    </w:pPr>
    <w:rPr>
      <w:rFonts w:eastAsiaTheme="minorHAnsi"/>
      <w:szCs w:val="24"/>
    </w:rPr>
  </w:style>
  <w:style w:type="paragraph" w:customStyle="1" w:styleId="7B790A3A9DEE4211BFCA7AE3913E4DFF6">
    <w:name w:val="7B790A3A9DEE4211BFCA7AE3913E4DFF6"/>
    <w:rsid w:val="00AF18BB"/>
    <w:pPr>
      <w:spacing w:after="120" w:line="240" w:lineRule="auto"/>
    </w:pPr>
    <w:rPr>
      <w:rFonts w:eastAsiaTheme="minorHAnsi"/>
      <w:szCs w:val="24"/>
    </w:rPr>
  </w:style>
  <w:style w:type="paragraph" w:customStyle="1" w:styleId="340FE3AE575C49F5B038DC7DD6C6DCD36">
    <w:name w:val="340FE3AE575C49F5B038DC7DD6C6DCD36"/>
    <w:rsid w:val="00AF18BB"/>
    <w:pPr>
      <w:spacing w:after="120" w:line="240" w:lineRule="auto"/>
    </w:pPr>
    <w:rPr>
      <w:rFonts w:eastAsiaTheme="minorHAnsi"/>
      <w:szCs w:val="24"/>
    </w:rPr>
  </w:style>
  <w:style w:type="paragraph" w:customStyle="1" w:styleId="5415CFE7D6104556AEB2D28301AFB28A6">
    <w:name w:val="5415CFE7D6104556AEB2D28301AFB28A6"/>
    <w:rsid w:val="00AF18BB"/>
    <w:pPr>
      <w:spacing w:after="120" w:line="240" w:lineRule="auto"/>
    </w:pPr>
    <w:rPr>
      <w:rFonts w:eastAsiaTheme="minorHAnsi"/>
      <w:szCs w:val="24"/>
    </w:rPr>
  </w:style>
  <w:style w:type="paragraph" w:customStyle="1" w:styleId="0B9C370B7181468BBB34E19C5F1139C16">
    <w:name w:val="0B9C370B7181468BBB34E19C5F1139C16"/>
    <w:rsid w:val="00AF18BB"/>
    <w:pPr>
      <w:spacing w:after="120" w:line="240" w:lineRule="auto"/>
    </w:pPr>
    <w:rPr>
      <w:rFonts w:eastAsiaTheme="minorHAnsi"/>
      <w:szCs w:val="24"/>
    </w:rPr>
  </w:style>
  <w:style w:type="paragraph" w:customStyle="1" w:styleId="E5AE9583B6B543198D428E4EF2B662F86">
    <w:name w:val="E5AE9583B6B543198D428E4EF2B662F86"/>
    <w:rsid w:val="00AF18BB"/>
    <w:pPr>
      <w:spacing w:after="120" w:line="240" w:lineRule="auto"/>
    </w:pPr>
    <w:rPr>
      <w:rFonts w:eastAsiaTheme="minorHAnsi"/>
      <w:szCs w:val="24"/>
    </w:rPr>
  </w:style>
  <w:style w:type="paragraph" w:customStyle="1" w:styleId="E4F8FB1FFD774A9AB798AC5AAF2530236">
    <w:name w:val="E4F8FB1FFD774A9AB798AC5AAF2530236"/>
    <w:rsid w:val="00AF18BB"/>
    <w:pPr>
      <w:spacing w:after="120" w:line="240" w:lineRule="auto"/>
    </w:pPr>
    <w:rPr>
      <w:rFonts w:eastAsiaTheme="minorHAnsi"/>
      <w:szCs w:val="24"/>
    </w:rPr>
  </w:style>
  <w:style w:type="paragraph" w:customStyle="1" w:styleId="5B0275D8FE5F4F1981C1AD4FEEA78CE26">
    <w:name w:val="5B0275D8FE5F4F1981C1AD4FEEA78CE26"/>
    <w:rsid w:val="00AF18BB"/>
    <w:pPr>
      <w:spacing w:after="120" w:line="240" w:lineRule="auto"/>
    </w:pPr>
    <w:rPr>
      <w:rFonts w:eastAsiaTheme="minorHAnsi"/>
      <w:szCs w:val="24"/>
    </w:rPr>
  </w:style>
  <w:style w:type="paragraph" w:customStyle="1" w:styleId="758686E032DE47FFADC7AB916C9240D56">
    <w:name w:val="758686E032DE47FFADC7AB916C9240D56"/>
    <w:rsid w:val="00AF18BB"/>
    <w:pPr>
      <w:spacing w:after="120" w:line="240" w:lineRule="auto"/>
    </w:pPr>
    <w:rPr>
      <w:rFonts w:eastAsiaTheme="minorHAnsi"/>
      <w:szCs w:val="24"/>
    </w:rPr>
  </w:style>
  <w:style w:type="paragraph" w:customStyle="1" w:styleId="AF1B5588FCB8462AAA499B564A33E1736">
    <w:name w:val="AF1B5588FCB8462AAA499B564A33E1736"/>
    <w:rsid w:val="00AF18BB"/>
    <w:pPr>
      <w:spacing w:after="120" w:line="240" w:lineRule="auto"/>
    </w:pPr>
    <w:rPr>
      <w:rFonts w:eastAsiaTheme="minorHAnsi"/>
      <w:szCs w:val="24"/>
    </w:rPr>
  </w:style>
  <w:style w:type="paragraph" w:customStyle="1" w:styleId="640F7FC170804B719A1BA372520384C86">
    <w:name w:val="640F7FC170804B719A1BA372520384C86"/>
    <w:rsid w:val="00AF18BB"/>
    <w:pPr>
      <w:spacing w:after="120" w:line="240" w:lineRule="auto"/>
    </w:pPr>
    <w:rPr>
      <w:rFonts w:eastAsiaTheme="minorHAnsi"/>
      <w:szCs w:val="24"/>
    </w:rPr>
  </w:style>
  <w:style w:type="paragraph" w:customStyle="1" w:styleId="29E8701F33F849FD8C30227A75DEBEC46">
    <w:name w:val="29E8701F33F849FD8C30227A75DEBEC46"/>
    <w:rsid w:val="00AF18BB"/>
    <w:pPr>
      <w:spacing w:after="120" w:line="240" w:lineRule="auto"/>
    </w:pPr>
    <w:rPr>
      <w:rFonts w:eastAsiaTheme="minorHAnsi"/>
      <w:szCs w:val="24"/>
    </w:rPr>
  </w:style>
  <w:style w:type="paragraph" w:customStyle="1" w:styleId="EB6B46B74FFA45A19B052141BEE75E936">
    <w:name w:val="EB6B46B74FFA45A19B052141BEE75E936"/>
    <w:rsid w:val="00AF18BB"/>
    <w:pPr>
      <w:spacing w:after="120" w:line="240" w:lineRule="auto"/>
    </w:pPr>
    <w:rPr>
      <w:rFonts w:eastAsiaTheme="minorHAnsi"/>
      <w:szCs w:val="24"/>
    </w:rPr>
  </w:style>
  <w:style w:type="paragraph" w:customStyle="1" w:styleId="F3C3139563144AD1AB4E97A9D865349D6">
    <w:name w:val="F3C3139563144AD1AB4E97A9D865349D6"/>
    <w:rsid w:val="00AF18BB"/>
    <w:pPr>
      <w:spacing w:after="120" w:line="240" w:lineRule="auto"/>
    </w:pPr>
    <w:rPr>
      <w:rFonts w:eastAsiaTheme="minorHAnsi"/>
      <w:szCs w:val="24"/>
    </w:rPr>
  </w:style>
  <w:style w:type="paragraph" w:customStyle="1" w:styleId="7CCFB2A7111B4A09B3E021538C85C82F6">
    <w:name w:val="7CCFB2A7111B4A09B3E021538C85C82F6"/>
    <w:rsid w:val="00AF18BB"/>
    <w:pPr>
      <w:spacing w:after="120" w:line="240" w:lineRule="auto"/>
    </w:pPr>
    <w:rPr>
      <w:rFonts w:eastAsiaTheme="minorHAnsi"/>
      <w:szCs w:val="24"/>
    </w:rPr>
  </w:style>
  <w:style w:type="paragraph" w:customStyle="1" w:styleId="222B8739C14B4735BC6CB059852059826">
    <w:name w:val="222B8739C14B4735BC6CB059852059826"/>
    <w:rsid w:val="00AF18BB"/>
    <w:pPr>
      <w:spacing w:after="120" w:line="240" w:lineRule="auto"/>
    </w:pPr>
    <w:rPr>
      <w:rFonts w:eastAsiaTheme="minorHAnsi"/>
      <w:szCs w:val="24"/>
    </w:rPr>
  </w:style>
  <w:style w:type="paragraph" w:customStyle="1" w:styleId="C08BE081BF484BB190E51ECA62A3226B6">
    <w:name w:val="C08BE081BF484BB190E51ECA62A3226B6"/>
    <w:rsid w:val="00AF18BB"/>
    <w:pPr>
      <w:spacing w:after="120" w:line="240" w:lineRule="auto"/>
    </w:pPr>
    <w:rPr>
      <w:rFonts w:eastAsiaTheme="minorHAnsi"/>
      <w:szCs w:val="24"/>
    </w:rPr>
  </w:style>
  <w:style w:type="paragraph" w:customStyle="1" w:styleId="4C7D57CB8C6840F4B3572BFDDA0ECC206">
    <w:name w:val="4C7D57CB8C6840F4B3572BFDDA0ECC206"/>
    <w:rsid w:val="00AF18BB"/>
    <w:pPr>
      <w:spacing w:after="120" w:line="240" w:lineRule="auto"/>
    </w:pPr>
    <w:rPr>
      <w:rFonts w:eastAsiaTheme="minorHAnsi"/>
      <w:szCs w:val="24"/>
    </w:rPr>
  </w:style>
  <w:style w:type="paragraph" w:customStyle="1" w:styleId="7B2E8A8018CC4332A7DF30518C21D2DF6">
    <w:name w:val="7B2E8A8018CC4332A7DF30518C21D2DF6"/>
    <w:rsid w:val="00AF18BB"/>
    <w:pPr>
      <w:spacing w:after="120" w:line="240" w:lineRule="auto"/>
    </w:pPr>
    <w:rPr>
      <w:rFonts w:eastAsiaTheme="minorHAnsi"/>
      <w:szCs w:val="24"/>
    </w:rPr>
  </w:style>
  <w:style w:type="paragraph" w:customStyle="1" w:styleId="53A28817A9784FBF922307F3A10136656">
    <w:name w:val="53A28817A9784FBF922307F3A10136656"/>
    <w:rsid w:val="00AF18BB"/>
    <w:pPr>
      <w:spacing w:after="120" w:line="240" w:lineRule="auto"/>
    </w:pPr>
    <w:rPr>
      <w:rFonts w:eastAsiaTheme="minorHAnsi"/>
      <w:szCs w:val="24"/>
    </w:rPr>
  </w:style>
  <w:style w:type="paragraph" w:customStyle="1" w:styleId="EC64D289A84B47FC85C793A6CB37AA9A6">
    <w:name w:val="EC64D289A84B47FC85C793A6CB37AA9A6"/>
    <w:rsid w:val="00AF18BB"/>
    <w:pPr>
      <w:spacing w:after="120" w:line="240" w:lineRule="auto"/>
    </w:pPr>
    <w:rPr>
      <w:rFonts w:eastAsiaTheme="minorHAnsi"/>
      <w:szCs w:val="24"/>
    </w:rPr>
  </w:style>
  <w:style w:type="paragraph" w:customStyle="1" w:styleId="44CAFC5F93E641E9A3FC1365A78D8F736">
    <w:name w:val="44CAFC5F93E641E9A3FC1365A78D8F736"/>
    <w:rsid w:val="00AF18BB"/>
    <w:pPr>
      <w:spacing w:after="120" w:line="240" w:lineRule="auto"/>
    </w:pPr>
    <w:rPr>
      <w:rFonts w:eastAsiaTheme="minorHAnsi"/>
      <w:szCs w:val="24"/>
    </w:rPr>
  </w:style>
  <w:style w:type="paragraph" w:customStyle="1" w:styleId="336D985B74EA4C05843805162EA0EDAA6">
    <w:name w:val="336D985B74EA4C05843805162EA0EDAA6"/>
    <w:rsid w:val="00AF18BB"/>
    <w:pPr>
      <w:spacing w:after="120" w:line="240" w:lineRule="auto"/>
    </w:pPr>
    <w:rPr>
      <w:rFonts w:eastAsiaTheme="minorHAnsi"/>
      <w:szCs w:val="24"/>
    </w:rPr>
  </w:style>
  <w:style w:type="paragraph" w:customStyle="1" w:styleId="D5150A0B507D4AF0A33D21A91904F6276">
    <w:name w:val="D5150A0B507D4AF0A33D21A91904F6276"/>
    <w:rsid w:val="00AF18BB"/>
    <w:pPr>
      <w:spacing w:after="120" w:line="240" w:lineRule="auto"/>
    </w:pPr>
    <w:rPr>
      <w:rFonts w:eastAsiaTheme="minorHAnsi"/>
      <w:szCs w:val="24"/>
    </w:rPr>
  </w:style>
  <w:style w:type="paragraph" w:customStyle="1" w:styleId="36910B72C44044AFB44F2094DAED997F6">
    <w:name w:val="36910B72C44044AFB44F2094DAED997F6"/>
    <w:rsid w:val="00AF18BB"/>
    <w:pPr>
      <w:spacing w:after="120" w:line="240" w:lineRule="auto"/>
    </w:pPr>
    <w:rPr>
      <w:rFonts w:eastAsiaTheme="minorHAnsi"/>
      <w:szCs w:val="24"/>
    </w:rPr>
  </w:style>
  <w:style w:type="paragraph" w:customStyle="1" w:styleId="D6DA37E4C5234BF1B6EF4622FA2E7D036">
    <w:name w:val="D6DA37E4C5234BF1B6EF4622FA2E7D036"/>
    <w:rsid w:val="00AF18BB"/>
    <w:pPr>
      <w:spacing w:after="120" w:line="240" w:lineRule="auto"/>
    </w:pPr>
    <w:rPr>
      <w:rFonts w:eastAsiaTheme="minorHAnsi"/>
      <w:szCs w:val="24"/>
    </w:rPr>
  </w:style>
  <w:style w:type="paragraph" w:customStyle="1" w:styleId="7ADBA30E02AA4E10A0D27EB5A157CCB96">
    <w:name w:val="7ADBA30E02AA4E10A0D27EB5A157CCB96"/>
    <w:rsid w:val="00AF18BB"/>
    <w:pPr>
      <w:spacing w:after="120" w:line="240" w:lineRule="auto"/>
    </w:pPr>
    <w:rPr>
      <w:rFonts w:eastAsiaTheme="minorHAnsi"/>
      <w:szCs w:val="24"/>
    </w:rPr>
  </w:style>
  <w:style w:type="paragraph" w:customStyle="1" w:styleId="2D76A97D9FA941FBA836636B1379EE236">
    <w:name w:val="2D76A97D9FA941FBA836636B1379EE236"/>
    <w:rsid w:val="00AF18BB"/>
    <w:pPr>
      <w:spacing w:after="120" w:line="240" w:lineRule="auto"/>
    </w:pPr>
    <w:rPr>
      <w:rFonts w:eastAsiaTheme="minorHAnsi"/>
      <w:szCs w:val="24"/>
    </w:rPr>
  </w:style>
  <w:style w:type="paragraph" w:customStyle="1" w:styleId="0D8AA29F70D04BE4A5C80AFBB1B992786">
    <w:name w:val="0D8AA29F70D04BE4A5C80AFBB1B992786"/>
    <w:rsid w:val="00AF18BB"/>
    <w:pPr>
      <w:spacing w:after="120" w:line="240" w:lineRule="auto"/>
    </w:pPr>
    <w:rPr>
      <w:rFonts w:eastAsiaTheme="minorHAnsi"/>
      <w:szCs w:val="24"/>
    </w:rPr>
  </w:style>
  <w:style w:type="paragraph" w:customStyle="1" w:styleId="F43DE58771B645A8B28EA443E296AFA86">
    <w:name w:val="F43DE58771B645A8B28EA443E296AFA86"/>
    <w:rsid w:val="00AF18BB"/>
    <w:pPr>
      <w:spacing w:after="120" w:line="240" w:lineRule="auto"/>
    </w:pPr>
    <w:rPr>
      <w:rFonts w:eastAsiaTheme="minorHAnsi"/>
      <w:szCs w:val="24"/>
    </w:rPr>
  </w:style>
  <w:style w:type="paragraph" w:customStyle="1" w:styleId="C8F9B8E7DD664D34BE7E48A837BAE4406">
    <w:name w:val="C8F9B8E7DD664D34BE7E48A837BAE4406"/>
    <w:rsid w:val="00AF18BB"/>
    <w:pPr>
      <w:spacing w:after="120" w:line="240" w:lineRule="auto"/>
    </w:pPr>
    <w:rPr>
      <w:rFonts w:eastAsiaTheme="minorHAnsi"/>
      <w:szCs w:val="24"/>
    </w:rPr>
  </w:style>
  <w:style w:type="paragraph" w:customStyle="1" w:styleId="9527A7368EF248C2B59C2A2D1B04FFE86">
    <w:name w:val="9527A7368EF248C2B59C2A2D1B04FFE86"/>
    <w:rsid w:val="00AF18BB"/>
    <w:pPr>
      <w:spacing w:after="120" w:line="240" w:lineRule="auto"/>
    </w:pPr>
    <w:rPr>
      <w:rFonts w:eastAsiaTheme="minorHAnsi"/>
      <w:szCs w:val="24"/>
    </w:rPr>
  </w:style>
  <w:style w:type="paragraph" w:customStyle="1" w:styleId="83469EC889044A56A3722B522B62930B6">
    <w:name w:val="83469EC889044A56A3722B522B62930B6"/>
    <w:rsid w:val="00AF18BB"/>
    <w:pPr>
      <w:spacing w:after="120" w:line="240" w:lineRule="auto"/>
    </w:pPr>
    <w:rPr>
      <w:rFonts w:eastAsiaTheme="minorHAnsi"/>
      <w:szCs w:val="24"/>
    </w:rPr>
  </w:style>
  <w:style w:type="paragraph" w:customStyle="1" w:styleId="2390DFA469C54A06A1586ECD6EFA335A6">
    <w:name w:val="2390DFA469C54A06A1586ECD6EFA335A6"/>
    <w:rsid w:val="00AF18BB"/>
    <w:pPr>
      <w:spacing w:after="120" w:line="240" w:lineRule="auto"/>
    </w:pPr>
    <w:rPr>
      <w:rFonts w:eastAsiaTheme="minorHAnsi"/>
      <w:szCs w:val="24"/>
    </w:rPr>
  </w:style>
  <w:style w:type="paragraph" w:customStyle="1" w:styleId="EADA12DC5946484E95F1840CCBB174E06">
    <w:name w:val="EADA12DC5946484E95F1840CCBB174E06"/>
    <w:rsid w:val="00AF18BB"/>
    <w:pPr>
      <w:spacing w:after="120" w:line="240" w:lineRule="auto"/>
    </w:pPr>
    <w:rPr>
      <w:rFonts w:eastAsiaTheme="minorHAnsi"/>
      <w:szCs w:val="24"/>
    </w:rPr>
  </w:style>
  <w:style w:type="paragraph" w:customStyle="1" w:styleId="C3467AD0A63645FAA266B079C60479B86">
    <w:name w:val="C3467AD0A63645FAA266B079C60479B86"/>
    <w:rsid w:val="00AF18BB"/>
    <w:pPr>
      <w:spacing w:after="120" w:line="240" w:lineRule="auto"/>
    </w:pPr>
    <w:rPr>
      <w:rFonts w:eastAsiaTheme="minorHAnsi"/>
      <w:szCs w:val="24"/>
    </w:rPr>
  </w:style>
  <w:style w:type="paragraph" w:customStyle="1" w:styleId="7E83B6E3E47F4750A3658D4F6BB7B2B36">
    <w:name w:val="7E83B6E3E47F4750A3658D4F6BB7B2B36"/>
    <w:rsid w:val="00AF18BB"/>
    <w:pPr>
      <w:spacing w:after="120" w:line="240" w:lineRule="auto"/>
    </w:pPr>
    <w:rPr>
      <w:rFonts w:eastAsiaTheme="minorHAnsi"/>
      <w:szCs w:val="24"/>
    </w:rPr>
  </w:style>
  <w:style w:type="paragraph" w:customStyle="1" w:styleId="49064CB6F6584AFA896D19D8374353736">
    <w:name w:val="49064CB6F6584AFA896D19D8374353736"/>
    <w:rsid w:val="00AF18BB"/>
    <w:pPr>
      <w:spacing w:after="120" w:line="240" w:lineRule="auto"/>
    </w:pPr>
    <w:rPr>
      <w:rFonts w:eastAsiaTheme="minorHAnsi"/>
      <w:szCs w:val="24"/>
    </w:rPr>
  </w:style>
  <w:style w:type="paragraph" w:customStyle="1" w:styleId="9FCC4F6B1EF5478887C1697D3333A6E36">
    <w:name w:val="9FCC4F6B1EF5478887C1697D3333A6E36"/>
    <w:rsid w:val="00AF18BB"/>
    <w:pPr>
      <w:spacing w:after="120" w:line="240" w:lineRule="auto"/>
    </w:pPr>
    <w:rPr>
      <w:rFonts w:eastAsiaTheme="minorHAnsi"/>
      <w:szCs w:val="24"/>
    </w:rPr>
  </w:style>
  <w:style w:type="paragraph" w:customStyle="1" w:styleId="8006DA3419F344A58E7FC677E8A87F9F6">
    <w:name w:val="8006DA3419F344A58E7FC677E8A87F9F6"/>
    <w:rsid w:val="00AF18BB"/>
    <w:pPr>
      <w:spacing w:after="120" w:line="240" w:lineRule="auto"/>
    </w:pPr>
    <w:rPr>
      <w:rFonts w:eastAsiaTheme="minorHAnsi"/>
      <w:szCs w:val="24"/>
    </w:rPr>
  </w:style>
  <w:style w:type="paragraph" w:customStyle="1" w:styleId="17CA28A101134B1691300971772C95756">
    <w:name w:val="17CA28A101134B1691300971772C95756"/>
    <w:rsid w:val="00AF18BB"/>
    <w:pPr>
      <w:spacing w:after="120" w:line="240" w:lineRule="auto"/>
    </w:pPr>
    <w:rPr>
      <w:rFonts w:eastAsiaTheme="minorHAnsi"/>
      <w:szCs w:val="24"/>
    </w:rPr>
  </w:style>
  <w:style w:type="paragraph" w:customStyle="1" w:styleId="26119845576D451FB58BBCDF3FD60FC95">
    <w:name w:val="26119845576D451FB58BBCDF3FD60FC95"/>
    <w:rsid w:val="00AF18BB"/>
    <w:pPr>
      <w:spacing w:after="120" w:line="240" w:lineRule="auto"/>
    </w:pPr>
    <w:rPr>
      <w:rFonts w:eastAsiaTheme="minorHAnsi"/>
      <w:szCs w:val="24"/>
    </w:rPr>
  </w:style>
  <w:style w:type="paragraph" w:customStyle="1" w:styleId="CD26F290B1E64D5EA0AE1803DC2A297D5">
    <w:name w:val="CD26F290B1E64D5EA0AE1803DC2A297D5"/>
    <w:rsid w:val="00AF18BB"/>
    <w:pPr>
      <w:spacing w:after="120" w:line="240" w:lineRule="auto"/>
    </w:pPr>
    <w:rPr>
      <w:rFonts w:eastAsiaTheme="minorHAnsi"/>
      <w:szCs w:val="24"/>
    </w:rPr>
  </w:style>
  <w:style w:type="paragraph" w:customStyle="1" w:styleId="D809546718854F7BA91E85C8715C0A975">
    <w:name w:val="D809546718854F7BA91E85C8715C0A975"/>
    <w:rsid w:val="00AF18BB"/>
    <w:pPr>
      <w:spacing w:after="120" w:line="240" w:lineRule="auto"/>
    </w:pPr>
    <w:rPr>
      <w:rFonts w:eastAsiaTheme="minorHAnsi"/>
      <w:szCs w:val="24"/>
    </w:rPr>
  </w:style>
  <w:style w:type="paragraph" w:customStyle="1" w:styleId="C86181B12B15441C83859A0E06B463A65">
    <w:name w:val="C86181B12B15441C83859A0E06B463A65"/>
    <w:rsid w:val="00AF18BB"/>
    <w:pPr>
      <w:spacing w:after="120" w:line="240" w:lineRule="auto"/>
    </w:pPr>
    <w:rPr>
      <w:rFonts w:eastAsiaTheme="minorHAnsi"/>
      <w:szCs w:val="24"/>
    </w:rPr>
  </w:style>
  <w:style w:type="paragraph" w:customStyle="1" w:styleId="D323180CB82E44FEA4DA273F8ABE57B15">
    <w:name w:val="D323180CB82E44FEA4DA273F8ABE57B15"/>
    <w:rsid w:val="00AF18BB"/>
    <w:pPr>
      <w:spacing w:after="120" w:line="240" w:lineRule="auto"/>
    </w:pPr>
    <w:rPr>
      <w:rFonts w:eastAsiaTheme="minorHAnsi"/>
      <w:szCs w:val="24"/>
    </w:rPr>
  </w:style>
  <w:style w:type="paragraph" w:customStyle="1" w:styleId="3DA477B6081D4868953B970972B6D5BB5">
    <w:name w:val="3DA477B6081D4868953B970972B6D5BB5"/>
    <w:rsid w:val="00AF18BB"/>
    <w:pPr>
      <w:spacing w:after="120" w:line="240" w:lineRule="auto"/>
    </w:pPr>
    <w:rPr>
      <w:rFonts w:eastAsiaTheme="minorHAnsi"/>
      <w:szCs w:val="24"/>
    </w:rPr>
  </w:style>
  <w:style w:type="paragraph" w:customStyle="1" w:styleId="EEC1780D570246D688712E5CDA5C32275">
    <w:name w:val="EEC1780D570246D688712E5CDA5C32275"/>
    <w:rsid w:val="00AF18BB"/>
    <w:pPr>
      <w:spacing w:after="120" w:line="240" w:lineRule="auto"/>
    </w:pPr>
    <w:rPr>
      <w:rFonts w:eastAsiaTheme="minorHAnsi"/>
      <w:szCs w:val="24"/>
    </w:rPr>
  </w:style>
  <w:style w:type="paragraph" w:customStyle="1" w:styleId="2F6C734EED7A43F8AAA6966DC09B3A905">
    <w:name w:val="2F6C734EED7A43F8AAA6966DC09B3A905"/>
    <w:rsid w:val="00AF18BB"/>
    <w:pPr>
      <w:spacing w:after="120" w:line="240" w:lineRule="auto"/>
    </w:pPr>
    <w:rPr>
      <w:rFonts w:eastAsiaTheme="minorHAnsi"/>
      <w:szCs w:val="24"/>
    </w:rPr>
  </w:style>
  <w:style w:type="paragraph" w:customStyle="1" w:styleId="FF0DB978FC1F491A86AFF5C80972F2495">
    <w:name w:val="FF0DB978FC1F491A86AFF5C80972F2495"/>
    <w:rsid w:val="00AF18BB"/>
    <w:pPr>
      <w:spacing w:after="120" w:line="240" w:lineRule="auto"/>
    </w:pPr>
    <w:rPr>
      <w:rFonts w:eastAsiaTheme="minorHAnsi"/>
      <w:szCs w:val="24"/>
    </w:rPr>
  </w:style>
  <w:style w:type="paragraph" w:customStyle="1" w:styleId="867AEC51CA8943EE897418562F03A6495">
    <w:name w:val="867AEC51CA8943EE897418562F03A6495"/>
    <w:rsid w:val="00AF18BB"/>
    <w:pPr>
      <w:spacing w:after="120" w:line="240" w:lineRule="auto"/>
    </w:pPr>
    <w:rPr>
      <w:rFonts w:eastAsiaTheme="minorHAnsi"/>
      <w:szCs w:val="24"/>
    </w:rPr>
  </w:style>
  <w:style w:type="paragraph" w:customStyle="1" w:styleId="61C18E3309EE42EAB307E55D7C6CF20C5">
    <w:name w:val="61C18E3309EE42EAB307E55D7C6CF20C5"/>
    <w:rsid w:val="00AF18BB"/>
    <w:pPr>
      <w:spacing w:after="120" w:line="240" w:lineRule="auto"/>
    </w:pPr>
    <w:rPr>
      <w:rFonts w:eastAsiaTheme="minorHAnsi"/>
      <w:szCs w:val="24"/>
    </w:rPr>
  </w:style>
  <w:style w:type="paragraph" w:customStyle="1" w:styleId="2505A9DE404E43D0858A07FB5A37C1DA5">
    <w:name w:val="2505A9DE404E43D0858A07FB5A37C1DA5"/>
    <w:rsid w:val="00AF18BB"/>
    <w:pPr>
      <w:spacing w:after="120" w:line="240" w:lineRule="auto"/>
    </w:pPr>
    <w:rPr>
      <w:rFonts w:eastAsiaTheme="minorHAnsi"/>
      <w:szCs w:val="24"/>
    </w:rPr>
  </w:style>
  <w:style w:type="paragraph" w:customStyle="1" w:styleId="FCDA622223F542568F51E94356DF37085">
    <w:name w:val="FCDA622223F542568F51E94356DF37085"/>
    <w:rsid w:val="00AF18BB"/>
    <w:pPr>
      <w:spacing w:after="120" w:line="240" w:lineRule="auto"/>
    </w:pPr>
    <w:rPr>
      <w:rFonts w:eastAsiaTheme="minorHAnsi"/>
      <w:szCs w:val="24"/>
    </w:rPr>
  </w:style>
  <w:style w:type="paragraph" w:customStyle="1" w:styleId="C384DD4DCF2346B191E22EAB1B19E9705">
    <w:name w:val="C384DD4DCF2346B191E22EAB1B19E9705"/>
    <w:rsid w:val="00AF18BB"/>
    <w:pPr>
      <w:spacing w:after="120" w:line="240" w:lineRule="auto"/>
    </w:pPr>
    <w:rPr>
      <w:rFonts w:eastAsiaTheme="minorHAnsi"/>
      <w:szCs w:val="24"/>
    </w:rPr>
  </w:style>
  <w:style w:type="paragraph" w:customStyle="1" w:styleId="9E19AE76D5C145D9A05B457B8E15278F5">
    <w:name w:val="9E19AE76D5C145D9A05B457B8E15278F5"/>
    <w:rsid w:val="00AF18BB"/>
    <w:pPr>
      <w:spacing w:after="120" w:line="240" w:lineRule="auto"/>
    </w:pPr>
    <w:rPr>
      <w:rFonts w:eastAsiaTheme="minorHAnsi"/>
      <w:szCs w:val="24"/>
    </w:rPr>
  </w:style>
  <w:style w:type="paragraph" w:customStyle="1" w:styleId="1D5D2BFD868949639ABBFD9005B7B1F45">
    <w:name w:val="1D5D2BFD868949639ABBFD9005B7B1F45"/>
    <w:rsid w:val="00AF18BB"/>
    <w:pPr>
      <w:spacing w:after="120" w:line="240" w:lineRule="auto"/>
    </w:pPr>
    <w:rPr>
      <w:rFonts w:eastAsiaTheme="minorHAnsi"/>
      <w:szCs w:val="24"/>
    </w:rPr>
  </w:style>
  <w:style w:type="paragraph" w:customStyle="1" w:styleId="558BE8E35D4540C8937C3B0D08C30CBA5">
    <w:name w:val="558BE8E35D4540C8937C3B0D08C30CBA5"/>
    <w:rsid w:val="00AF18BB"/>
    <w:pPr>
      <w:spacing w:after="120" w:line="240" w:lineRule="auto"/>
    </w:pPr>
    <w:rPr>
      <w:rFonts w:eastAsiaTheme="minorHAnsi"/>
      <w:szCs w:val="24"/>
    </w:rPr>
  </w:style>
  <w:style w:type="paragraph" w:customStyle="1" w:styleId="AD7FAB5F12074E84A58DE7C9FE6861F65">
    <w:name w:val="AD7FAB5F12074E84A58DE7C9FE6861F65"/>
    <w:rsid w:val="00AF18BB"/>
    <w:pPr>
      <w:spacing w:after="120" w:line="240" w:lineRule="auto"/>
    </w:pPr>
    <w:rPr>
      <w:rFonts w:eastAsiaTheme="minorHAnsi"/>
      <w:szCs w:val="24"/>
    </w:rPr>
  </w:style>
  <w:style w:type="paragraph" w:customStyle="1" w:styleId="AA18F3917217433EA62AB5EDF6FE8F775">
    <w:name w:val="AA18F3917217433EA62AB5EDF6FE8F775"/>
    <w:rsid w:val="00AF18BB"/>
    <w:pPr>
      <w:spacing w:after="120" w:line="240" w:lineRule="auto"/>
    </w:pPr>
    <w:rPr>
      <w:rFonts w:eastAsiaTheme="minorHAnsi"/>
      <w:szCs w:val="24"/>
    </w:rPr>
  </w:style>
  <w:style w:type="paragraph" w:customStyle="1" w:styleId="6A07F43C3DA444F5B19941AA0F0057A35">
    <w:name w:val="6A07F43C3DA444F5B19941AA0F0057A35"/>
    <w:rsid w:val="00AF18BB"/>
    <w:pPr>
      <w:spacing w:after="120" w:line="240" w:lineRule="auto"/>
    </w:pPr>
    <w:rPr>
      <w:rFonts w:eastAsiaTheme="minorHAnsi"/>
      <w:szCs w:val="24"/>
    </w:rPr>
  </w:style>
  <w:style w:type="paragraph" w:customStyle="1" w:styleId="860A079DF2D940DD9D59F75BF682F7AA5">
    <w:name w:val="860A079DF2D940DD9D59F75BF682F7AA5"/>
    <w:rsid w:val="00AF18BB"/>
    <w:pPr>
      <w:spacing w:after="120" w:line="240" w:lineRule="auto"/>
    </w:pPr>
    <w:rPr>
      <w:rFonts w:eastAsiaTheme="minorHAnsi"/>
      <w:szCs w:val="24"/>
    </w:rPr>
  </w:style>
  <w:style w:type="paragraph" w:customStyle="1" w:styleId="EDF1FE31B54349E5BE6C016DAC8F0D3B5">
    <w:name w:val="EDF1FE31B54349E5BE6C016DAC8F0D3B5"/>
    <w:rsid w:val="00AF18BB"/>
    <w:pPr>
      <w:spacing w:after="120" w:line="240" w:lineRule="auto"/>
    </w:pPr>
    <w:rPr>
      <w:rFonts w:eastAsiaTheme="minorHAnsi"/>
      <w:szCs w:val="24"/>
    </w:rPr>
  </w:style>
  <w:style w:type="paragraph" w:customStyle="1" w:styleId="1C5942DC5CFD448581481E7EB75179AA5">
    <w:name w:val="1C5942DC5CFD448581481E7EB75179AA5"/>
    <w:rsid w:val="00AF18BB"/>
    <w:pPr>
      <w:spacing w:after="120" w:line="240" w:lineRule="auto"/>
    </w:pPr>
    <w:rPr>
      <w:rFonts w:eastAsiaTheme="minorHAnsi"/>
      <w:szCs w:val="24"/>
    </w:rPr>
  </w:style>
  <w:style w:type="paragraph" w:customStyle="1" w:styleId="9634418D61A5496ABE0EF48F914C84A35">
    <w:name w:val="9634418D61A5496ABE0EF48F914C84A35"/>
    <w:rsid w:val="00AF18BB"/>
    <w:pPr>
      <w:spacing w:after="120" w:line="240" w:lineRule="auto"/>
    </w:pPr>
    <w:rPr>
      <w:rFonts w:eastAsiaTheme="minorHAnsi"/>
      <w:szCs w:val="24"/>
    </w:rPr>
  </w:style>
  <w:style w:type="paragraph" w:customStyle="1" w:styleId="9135D0C6DB5D42B78802E2A0D51C86E05">
    <w:name w:val="9135D0C6DB5D42B78802E2A0D51C86E05"/>
    <w:rsid w:val="00AF18BB"/>
    <w:pPr>
      <w:spacing w:after="120" w:line="240" w:lineRule="auto"/>
    </w:pPr>
    <w:rPr>
      <w:rFonts w:eastAsiaTheme="minorHAnsi"/>
      <w:szCs w:val="24"/>
    </w:rPr>
  </w:style>
  <w:style w:type="paragraph" w:customStyle="1" w:styleId="0F58914E22C24A6EBF3578A5F2FF99F92">
    <w:name w:val="0F58914E22C24A6EBF3578A5F2FF99F92"/>
    <w:rsid w:val="00AF18BB"/>
    <w:pPr>
      <w:spacing w:after="120" w:line="240" w:lineRule="auto"/>
    </w:pPr>
    <w:rPr>
      <w:rFonts w:eastAsiaTheme="minorHAnsi"/>
      <w:szCs w:val="24"/>
    </w:rPr>
  </w:style>
  <w:style w:type="paragraph" w:customStyle="1" w:styleId="8E9E9A65F78F45F689E6F3417115E3D02">
    <w:name w:val="8E9E9A65F78F45F689E6F3417115E3D02"/>
    <w:rsid w:val="00AF18BB"/>
    <w:pPr>
      <w:spacing w:after="120" w:line="240" w:lineRule="auto"/>
    </w:pPr>
    <w:rPr>
      <w:rFonts w:eastAsiaTheme="minorHAnsi"/>
      <w:szCs w:val="24"/>
    </w:rPr>
  </w:style>
  <w:style w:type="paragraph" w:customStyle="1" w:styleId="5E7278E1534E49E190AF9326EC266E042">
    <w:name w:val="5E7278E1534E49E190AF9326EC266E042"/>
    <w:rsid w:val="00AF18BB"/>
    <w:pPr>
      <w:spacing w:after="120" w:line="240" w:lineRule="auto"/>
    </w:pPr>
    <w:rPr>
      <w:rFonts w:eastAsiaTheme="minorHAnsi"/>
      <w:szCs w:val="24"/>
    </w:rPr>
  </w:style>
  <w:style w:type="paragraph" w:customStyle="1" w:styleId="E7F8ED5D46EC42F9B439B731C07286A22">
    <w:name w:val="E7F8ED5D46EC42F9B439B731C07286A22"/>
    <w:rsid w:val="00AF18BB"/>
    <w:pPr>
      <w:spacing w:after="120" w:line="240" w:lineRule="auto"/>
    </w:pPr>
    <w:rPr>
      <w:rFonts w:eastAsiaTheme="minorHAnsi"/>
      <w:szCs w:val="24"/>
    </w:rPr>
  </w:style>
  <w:style w:type="paragraph" w:customStyle="1" w:styleId="9174FDE3C7E74B8EAC0271A07A4309B12">
    <w:name w:val="9174FDE3C7E74B8EAC0271A07A4309B12"/>
    <w:rsid w:val="00AF18BB"/>
    <w:pPr>
      <w:spacing w:after="120" w:line="240" w:lineRule="auto"/>
    </w:pPr>
    <w:rPr>
      <w:rFonts w:eastAsiaTheme="minorHAnsi"/>
      <w:szCs w:val="24"/>
    </w:rPr>
  </w:style>
  <w:style w:type="paragraph" w:customStyle="1" w:styleId="F82894EF71EB499A905B5AC47A49AF7F2">
    <w:name w:val="F82894EF71EB499A905B5AC47A49AF7F2"/>
    <w:rsid w:val="00AF18BB"/>
    <w:pPr>
      <w:spacing w:after="120" w:line="240" w:lineRule="auto"/>
    </w:pPr>
    <w:rPr>
      <w:rFonts w:eastAsiaTheme="minorHAnsi"/>
      <w:szCs w:val="24"/>
    </w:rPr>
  </w:style>
  <w:style w:type="paragraph" w:customStyle="1" w:styleId="A4ADB3B9AC254FE6B6E8B019517DE7732">
    <w:name w:val="A4ADB3B9AC254FE6B6E8B019517DE7732"/>
    <w:rsid w:val="00AF18BB"/>
    <w:pPr>
      <w:spacing w:after="120" w:line="240" w:lineRule="auto"/>
    </w:pPr>
    <w:rPr>
      <w:rFonts w:eastAsiaTheme="minorHAnsi"/>
      <w:szCs w:val="24"/>
    </w:rPr>
  </w:style>
  <w:style w:type="paragraph" w:customStyle="1" w:styleId="92DBBA77AB6D423294A76E053B6E04202">
    <w:name w:val="92DBBA77AB6D423294A76E053B6E04202"/>
    <w:rsid w:val="00AF18BB"/>
    <w:pPr>
      <w:spacing w:after="120" w:line="240" w:lineRule="auto"/>
    </w:pPr>
    <w:rPr>
      <w:rFonts w:eastAsiaTheme="minorHAnsi"/>
      <w:szCs w:val="24"/>
    </w:rPr>
  </w:style>
  <w:style w:type="paragraph" w:customStyle="1" w:styleId="93CC30BEA74D414EB28CCF2621026FBD2">
    <w:name w:val="93CC30BEA74D414EB28CCF2621026FBD2"/>
    <w:rsid w:val="00AF18BB"/>
    <w:pPr>
      <w:spacing w:after="120" w:line="240" w:lineRule="auto"/>
    </w:pPr>
    <w:rPr>
      <w:rFonts w:eastAsiaTheme="minorHAnsi"/>
      <w:szCs w:val="24"/>
    </w:rPr>
  </w:style>
  <w:style w:type="paragraph" w:customStyle="1" w:styleId="F57C7049ECD54890BE9A93580DE6094B2">
    <w:name w:val="F57C7049ECD54890BE9A93580DE6094B2"/>
    <w:rsid w:val="00AF18BB"/>
    <w:pPr>
      <w:spacing w:after="120" w:line="240" w:lineRule="auto"/>
    </w:pPr>
    <w:rPr>
      <w:rFonts w:eastAsiaTheme="minorHAnsi"/>
      <w:szCs w:val="24"/>
    </w:rPr>
  </w:style>
  <w:style w:type="paragraph" w:customStyle="1" w:styleId="DF9B77E79C164667949D95AA3B4E346A2">
    <w:name w:val="DF9B77E79C164667949D95AA3B4E346A2"/>
    <w:rsid w:val="00AF18BB"/>
    <w:pPr>
      <w:spacing w:after="120" w:line="240" w:lineRule="auto"/>
    </w:pPr>
    <w:rPr>
      <w:rFonts w:eastAsiaTheme="minorHAnsi"/>
      <w:szCs w:val="24"/>
    </w:rPr>
  </w:style>
  <w:style w:type="paragraph" w:customStyle="1" w:styleId="8CC7A47195FB49C2AFBAD207DA30C13C2">
    <w:name w:val="8CC7A47195FB49C2AFBAD207DA30C13C2"/>
    <w:rsid w:val="00AF18BB"/>
    <w:pPr>
      <w:spacing w:after="120" w:line="240" w:lineRule="auto"/>
    </w:pPr>
    <w:rPr>
      <w:rFonts w:eastAsiaTheme="minorHAnsi"/>
      <w:szCs w:val="24"/>
    </w:rPr>
  </w:style>
  <w:style w:type="paragraph" w:customStyle="1" w:styleId="9C88D473BD6744D39639590B356930102">
    <w:name w:val="9C88D473BD6744D39639590B356930102"/>
    <w:rsid w:val="00AF18BB"/>
    <w:pPr>
      <w:spacing w:after="120" w:line="240" w:lineRule="auto"/>
    </w:pPr>
    <w:rPr>
      <w:rFonts w:eastAsiaTheme="minorHAnsi"/>
      <w:szCs w:val="24"/>
    </w:rPr>
  </w:style>
  <w:style w:type="paragraph" w:customStyle="1" w:styleId="5420F095197F440BAC1799366143F0E72">
    <w:name w:val="5420F095197F440BAC1799366143F0E72"/>
    <w:rsid w:val="00AF18BB"/>
    <w:pPr>
      <w:spacing w:after="120" w:line="240" w:lineRule="auto"/>
    </w:pPr>
    <w:rPr>
      <w:rFonts w:eastAsiaTheme="minorHAnsi"/>
      <w:szCs w:val="24"/>
    </w:rPr>
  </w:style>
  <w:style w:type="paragraph" w:customStyle="1" w:styleId="E3775476CA4D4AF997E2BF0F9B1A8FCC2">
    <w:name w:val="E3775476CA4D4AF997E2BF0F9B1A8FCC2"/>
    <w:rsid w:val="00AF18BB"/>
    <w:pPr>
      <w:spacing w:after="120" w:line="240" w:lineRule="auto"/>
    </w:pPr>
    <w:rPr>
      <w:rFonts w:eastAsiaTheme="minorHAnsi"/>
      <w:szCs w:val="24"/>
    </w:rPr>
  </w:style>
  <w:style w:type="paragraph" w:customStyle="1" w:styleId="C66E07FA78AA48CC82FD9CAE244EB8112">
    <w:name w:val="C66E07FA78AA48CC82FD9CAE244EB8112"/>
    <w:rsid w:val="00AF18BB"/>
    <w:pPr>
      <w:spacing w:after="120" w:line="240" w:lineRule="auto"/>
    </w:pPr>
    <w:rPr>
      <w:rFonts w:eastAsiaTheme="minorHAnsi"/>
      <w:szCs w:val="24"/>
    </w:rPr>
  </w:style>
  <w:style w:type="paragraph" w:customStyle="1" w:styleId="6E29C2F0933D4157BC04BA92C5FBD0062">
    <w:name w:val="6E29C2F0933D4157BC04BA92C5FBD0062"/>
    <w:rsid w:val="00AF18BB"/>
    <w:pPr>
      <w:spacing w:after="120" w:line="240" w:lineRule="auto"/>
    </w:pPr>
    <w:rPr>
      <w:rFonts w:eastAsiaTheme="minorHAnsi"/>
      <w:szCs w:val="24"/>
    </w:rPr>
  </w:style>
  <w:style w:type="paragraph" w:customStyle="1" w:styleId="F020CAFB07C44D52B3F591B62E39CF782">
    <w:name w:val="F020CAFB07C44D52B3F591B62E39CF782"/>
    <w:rsid w:val="00AF18BB"/>
    <w:pPr>
      <w:spacing w:after="120" w:line="240" w:lineRule="auto"/>
    </w:pPr>
    <w:rPr>
      <w:rFonts w:eastAsiaTheme="minorHAnsi"/>
      <w:szCs w:val="24"/>
    </w:rPr>
  </w:style>
  <w:style w:type="paragraph" w:customStyle="1" w:styleId="96D51EB218734323944234B0F041E6DB2">
    <w:name w:val="96D51EB218734323944234B0F041E6DB2"/>
    <w:rsid w:val="00AF18BB"/>
    <w:pPr>
      <w:spacing w:after="120" w:line="240" w:lineRule="auto"/>
    </w:pPr>
    <w:rPr>
      <w:rFonts w:eastAsiaTheme="minorHAnsi"/>
      <w:szCs w:val="24"/>
    </w:rPr>
  </w:style>
  <w:style w:type="paragraph" w:customStyle="1" w:styleId="EF5962FCF0224ABD8E388A27B613225B2">
    <w:name w:val="EF5962FCF0224ABD8E388A27B613225B2"/>
    <w:rsid w:val="00AF18BB"/>
    <w:pPr>
      <w:spacing w:after="120" w:line="240" w:lineRule="auto"/>
    </w:pPr>
    <w:rPr>
      <w:rFonts w:eastAsiaTheme="minorHAnsi"/>
      <w:szCs w:val="24"/>
    </w:rPr>
  </w:style>
  <w:style w:type="paragraph" w:customStyle="1" w:styleId="137DF7C071F94582AAD628449B9E73542">
    <w:name w:val="137DF7C071F94582AAD628449B9E73542"/>
    <w:rsid w:val="00AF18BB"/>
    <w:pPr>
      <w:spacing w:after="120" w:line="240" w:lineRule="auto"/>
    </w:pPr>
    <w:rPr>
      <w:rFonts w:eastAsiaTheme="minorHAnsi"/>
      <w:szCs w:val="24"/>
    </w:rPr>
  </w:style>
  <w:style w:type="paragraph" w:customStyle="1" w:styleId="EEF49920CD3548B2A36CFA1EE961246C2">
    <w:name w:val="EEF49920CD3548B2A36CFA1EE961246C2"/>
    <w:rsid w:val="00AF18BB"/>
    <w:pPr>
      <w:spacing w:after="120" w:line="240" w:lineRule="auto"/>
    </w:pPr>
    <w:rPr>
      <w:rFonts w:eastAsiaTheme="minorHAnsi"/>
      <w:szCs w:val="24"/>
    </w:rPr>
  </w:style>
  <w:style w:type="paragraph" w:customStyle="1" w:styleId="2E3F8B4EC0C84EDFA87B57F884E37B2D2">
    <w:name w:val="2E3F8B4EC0C84EDFA87B57F884E37B2D2"/>
    <w:rsid w:val="00AF18BB"/>
    <w:pPr>
      <w:spacing w:after="120" w:line="240" w:lineRule="auto"/>
    </w:pPr>
    <w:rPr>
      <w:rFonts w:eastAsiaTheme="minorHAnsi"/>
      <w:szCs w:val="24"/>
    </w:rPr>
  </w:style>
  <w:style w:type="paragraph" w:customStyle="1" w:styleId="3202A1707A2D4ADB91D24B2643BE197A2">
    <w:name w:val="3202A1707A2D4ADB91D24B2643BE197A2"/>
    <w:rsid w:val="00AF18BB"/>
    <w:pPr>
      <w:spacing w:after="120" w:line="240" w:lineRule="auto"/>
    </w:pPr>
    <w:rPr>
      <w:rFonts w:eastAsiaTheme="minorHAnsi"/>
      <w:szCs w:val="24"/>
    </w:rPr>
  </w:style>
  <w:style w:type="paragraph" w:customStyle="1" w:styleId="A6F04050E47A4E41ABCD0FF98CD3BE052">
    <w:name w:val="A6F04050E47A4E41ABCD0FF98CD3BE052"/>
    <w:rsid w:val="00AF18BB"/>
    <w:pPr>
      <w:spacing w:after="120" w:line="240" w:lineRule="auto"/>
    </w:pPr>
    <w:rPr>
      <w:rFonts w:eastAsiaTheme="minorHAnsi"/>
      <w:szCs w:val="24"/>
    </w:rPr>
  </w:style>
  <w:style w:type="paragraph" w:customStyle="1" w:styleId="0685CFE8EE7B4B9080BF354D4619B9202">
    <w:name w:val="0685CFE8EE7B4B9080BF354D4619B9202"/>
    <w:rsid w:val="00AF18BB"/>
    <w:pPr>
      <w:spacing w:after="120" w:line="240" w:lineRule="auto"/>
    </w:pPr>
    <w:rPr>
      <w:rFonts w:eastAsiaTheme="minorHAnsi"/>
      <w:szCs w:val="24"/>
    </w:rPr>
  </w:style>
  <w:style w:type="paragraph" w:customStyle="1" w:styleId="423A3A979F824797A7C4CC241AD8F2E42">
    <w:name w:val="423A3A979F824797A7C4CC241AD8F2E42"/>
    <w:rsid w:val="00AF18BB"/>
    <w:pPr>
      <w:spacing w:after="120" w:line="240" w:lineRule="auto"/>
    </w:pPr>
    <w:rPr>
      <w:rFonts w:eastAsiaTheme="minorHAnsi"/>
      <w:szCs w:val="24"/>
    </w:rPr>
  </w:style>
  <w:style w:type="paragraph" w:customStyle="1" w:styleId="6ACB3B1388ED4FE18C1EFE7267DF97B52">
    <w:name w:val="6ACB3B1388ED4FE18C1EFE7267DF97B52"/>
    <w:rsid w:val="00AF18BB"/>
    <w:pPr>
      <w:spacing w:after="120" w:line="240" w:lineRule="auto"/>
    </w:pPr>
    <w:rPr>
      <w:rFonts w:eastAsiaTheme="minorHAnsi"/>
      <w:szCs w:val="24"/>
    </w:rPr>
  </w:style>
  <w:style w:type="paragraph" w:customStyle="1" w:styleId="9290752687354A1BB6C8041F2D2D941E2">
    <w:name w:val="9290752687354A1BB6C8041F2D2D941E2"/>
    <w:rsid w:val="00AF18BB"/>
    <w:pPr>
      <w:spacing w:after="120" w:line="240" w:lineRule="auto"/>
    </w:pPr>
    <w:rPr>
      <w:rFonts w:eastAsiaTheme="minorHAnsi"/>
      <w:szCs w:val="24"/>
    </w:rPr>
  </w:style>
  <w:style w:type="paragraph" w:customStyle="1" w:styleId="9D93E89CE17A400D81A7E170B13D94292">
    <w:name w:val="9D93E89CE17A400D81A7E170B13D94292"/>
    <w:rsid w:val="00AF18BB"/>
    <w:pPr>
      <w:spacing w:after="120" w:line="240" w:lineRule="auto"/>
    </w:pPr>
    <w:rPr>
      <w:rFonts w:eastAsiaTheme="minorHAnsi"/>
      <w:szCs w:val="24"/>
    </w:rPr>
  </w:style>
  <w:style w:type="paragraph" w:customStyle="1" w:styleId="5F61EBAD47984EEDAABC7115C1D6CA762">
    <w:name w:val="5F61EBAD47984EEDAABC7115C1D6CA762"/>
    <w:rsid w:val="00AF18BB"/>
    <w:pPr>
      <w:spacing w:after="120" w:line="240" w:lineRule="auto"/>
    </w:pPr>
    <w:rPr>
      <w:rFonts w:eastAsiaTheme="minorHAnsi"/>
      <w:szCs w:val="24"/>
    </w:rPr>
  </w:style>
  <w:style w:type="paragraph" w:customStyle="1" w:styleId="BD294A454C38414697EB6907529C31852">
    <w:name w:val="BD294A454C38414697EB6907529C31852"/>
    <w:rsid w:val="00AF18BB"/>
    <w:pPr>
      <w:spacing w:after="120" w:line="240" w:lineRule="auto"/>
    </w:pPr>
    <w:rPr>
      <w:rFonts w:eastAsiaTheme="minorHAnsi"/>
      <w:szCs w:val="24"/>
    </w:rPr>
  </w:style>
  <w:style w:type="paragraph" w:customStyle="1" w:styleId="AB26D853A1D64758BAD57BB4B5EBB3A21">
    <w:name w:val="AB26D853A1D64758BAD57BB4B5EBB3A21"/>
    <w:rsid w:val="00AF18BB"/>
    <w:pPr>
      <w:spacing w:after="120" w:line="240" w:lineRule="auto"/>
    </w:pPr>
    <w:rPr>
      <w:rFonts w:eastAsiaTheme="minorHAnsi"/>
      <w:szCs w:val="24"/>
    </w:rPr>
  </w:style>
  <w:style w:type="paragraph" w:customStyle="1" w:styleId="86EC4DFF7A9F4E9194F6CD89911739C51">
    <w:name w:val="86EC4DFF7A9F4E9194F6CD89911739C51"/>
    <w:rsid w:val="00AF18BB"/>
    <w:pPr>
      <w:spacing w:after="120" w:line="240" w:lineRule="auto"/>
    </w:pPr>
    <w:rPr>
      <w:rFonts w:eastAsiaTheme="minorHAnsi"/>
      <w:szCs w:val="24"/>
    </w:rPr>
  </w:style>
  <w:style w:type="paragraph" w:customStyle="1" w:styleId="881D9416B6C04FA39C93F0CBC768B1371">
    <w:name w:val="881D9416B6C04FA39C93F0CBC768B1371"/>
    <w:rsid w:val="00AF18BB"/>
    <w:pPr>
      <w:spacing w:after="120" w:line="240" w:lineRule="auto"/>
    </w:pPr>
    <w:rPr>
      <w:rFonts w:eastAsiaTheme="minorHAnsi"/>
      <w:szCs w:val="24"/>
    </w:rPr>
  </w:style>
  <w:style w:type="paragraph" w:customStyle="1" w:styleId="4BD29D59FCF14BDA9B90A3705B1D86B01">
    <w:name w:val="4BD29D59FCF14BDA9B90A3705B1D86B01"/>
    <w:rsid w:val="00AF18BB"/>
    <w:pPr>
      <w:spacing w:after="120" w:line="240" w:lineRule="auto"/>
    </w:pPr>
    <w:rPr>
      <w:rFonts w:eastAsiaTheme="minorHAnsi"/>
      <w:szCs w:val="24"/>
    </w:rPr>
  </w:style>
  <w:style w:type="paragraph" w:customStyle="1" w:styleId="4DEF96AA6BD94B4AB8379D02B2B94D591">
    <w:name w:val="4DEF96AA6BD94B4AB8379D02B2B94D591"/>
    <w:rsid w:val="00AF18BB"/>
    <w:pPr>
      <w:spacing w:after="120" w:line="240" w:lineRule="auto"/>
    </w:pPr>
    <w:rPr>
      <w:rFonts w:eastAsiaTheme="minorHAnsi"/>
      <w:szCs w:val="24"/>
    </w:rPr>
  </w:style>
  <w:style w:type="paragraph" w:customStyle="1" w:styleId="D761E6664F37476889335FDD017D37571">
    <w:name w:val="D761E6664F37476889335FDD017D37571"/>
    <w:rsid w:val="00AF18BB"/>
    <w:pPr>
      <w:spacing w:after="120" w:line="240" w:lineRule="auto"/>
    </w:pPr>
    <w:rPr>
      <w:rFonts w:eastAsiaTheme="minorHAnsi"/>
      <w:szCs w:val="24"/>
    </w:rPr>
  </w:style>
  <w:style w:type="paragraph" w:customStyle="1" w:styleId="428A5C4DCB1B4776AD635434B6668F9C1">
    <w:name w:val="428A5C4DCB1B4776AD635434B6668F9C1"/>
    <w:rsid w:val="00AF18BB"/>
    <w:pPr>
      <w:spacing w:after="120" w:line="240" w:lineRule="auto"/>
    </w:pPr>
    <w:rPr>
      <w:rFonts w:eastAsiaTheme="minorHAnsi"/>
      <w:szCs w:val="24"/>
    </w:rPr>
  </w:style>
  <w:style w:type="paragraph" w:customStyle="1" w:styleId="5DE61D01D8A04258B1DC49CD1126175B1">
    <w:name w:val="5DE61D01D8A04258B1DC49CD1126175B1"/>
    <w:rsid w:val="00AF18BB"/>
    <w:pPr>
      <w:spacing w:after="120" w:line="240" w:lineRule="auto"/>
    </w:pPr>
    <w:rPr>
      <w:rFonts w:eastAsiaTheme="minorHAnsi"/>
      <w:szCs w:val="24"/>
    </w:rPr>
  </w:style>
  <w:style w:type="paragraph" w:customStyle="1" w:styleId="5E7C8AEBF0B84967BA9012318F01E8C11">
    <w:name w:val="5E7C8AEBF0B84967BA9012318F01E8C11"/>
    <w:rsid w:val="00AF18BB"/>
    <w:pPr>
      <w:spacing w:after="120" w:line="240" w:lineRule="auto"/>
    </w:pPr>
    <w:rPr>
      <w:rFonts w:eastAsiaTheme="minorHAnsi"/>
      <w:szCs w:val="24"/>
    </w:rPr>
  </w:style>
  <w:style w:type="paragraph" w:customStyle="1" w:styleId="8D8BE35BB838420BBBA0F24AC2B36D8A1">
    <w:name w:val="8D8BE35BB838420BBBA0F24AC2B36D8A1"/>
    <w:rsid w:val="00AF18BB"/>
    <w:pPr>
      <w:spacing w:after="120" w:line="240" w:lineRule="auto"/>
    </w:pPr>
    <w:rPr>
      <w:rFonts w:eastAsiaTheme="minorHAnsi"/>
      <w:szCs w:val="24"/>
    </w:rPr>
  </w:style>
  <w:style w:type="paragraph" w:customStyle="1" w:styleId="49EEE62C5B5F4844B9847E026E4A04EF1">
    <w:name w:val="49EEE62C5B5F4844B9847E026E4A04EF1"/>
    <w:rsid w:val="00AF18BB"/>
    <w:pPr>
      <w:spacing w:after="120" w:line="240" w:lineRule="auto"/>
    </w:pPr>
    <w:rPr>
      <w:rFonts w:eastAsiaTheme="minorHAnsi"/>
      <w:szCs w:val="24"/>
    </w:rPr>
  </w:style>
  <w:style w:type="paragraph" w:customStyle="1" w:styleId="C8E0139D82074BDBBEC3B82C6A4741B41">
    <w:name w:val="C8E0139D82074BDBBEC3B82C6A4741B41"/>
    <w:rsid w:val="00AF18BB"/>
    <w:pPr>
      <w:spacing w:after="120" w:line="240" w:lineRule="auto"/>
    </w:pPr>
    <w:rPr>
      <w:rFonts w:eastAsiaTheme="minorHAnsi"/>
      <w:szCs w:val="24"/>
    </w:rPr>
  </w:style>
  <w:style w:type="paragraph" w:customStyle="1" w:styleId="EE82CF1F4EEE45EBB90A7D7352DCA1B21">
    <w:name w:val="EE82CF1F4EEE45EBB90A7D7352DCA1B21"/>
    <w:rsid w:val="00AF18BB"/>
    <w:pPr>
      <w:spacing w:after="120" w:line="240" w:lineRule="auto"/>
    </w:pPr>
    <w:rPr>
      <w:rFonts w:eastAsiaTheme="minorHAnsi"/>
      <w:szCs w:val="24"/>
    </w:rPr>
  </w:style>
  <w:style w:type="paragraph" w:customStyle="1" w:styleId="25395BB2334C4A38B5F0B5AF2672F0F61">
    <w:name w:val="25395BB2334C4A38B5F0B5AF2672F0F61"/>
    <w:rsid w:val="00AF18BB"/>
    <w:pPr>
      <w:spacing w:after="120" w:line="240" w:lineRule="auto"/>
    </w:pPr>
    <w:rPr>
      <w:rFonts w:eastAsiaTheme="minorHAnsi"/>
      <w:szCs w:val="24"/>
    </w:rPr>
  </w:style>
  <w:style w:type="paragraph" w:customStyle="1" w:styleId="9B5D2C76C0474B959EAC74BF3653059B1">
    <w:name w:val="9B5D2C76C0474B959EAC74BF3653059B1"/>
    <w:rsid w:val="00AF18BB"/>
    <w:pPr>
      <w:spacing w:after="120" w:line="240" w:lineRule="auto"/>
    </w:pPr>
    <w:rPr>
      <w:rFonts w:eastAsiaTheme="minorHAnsi"/>
      <w:szCs w:val="24"/>
    </w:rPr>
  </w:style>
  <w:style w:type="paragraph" w:customStyle="1" w:styleId="3BA198EDAB054F42A20ED0D3A7E5A0401">
    <w:name w:val="3BA198EDAB054F42A20ED0D3A7E5A0401"/>
    <w:rsid w:val="00AF18BB"/>
    <w:pPr>
      <w:spacing w:after="120" w:line="240" w:lineRule="auto"/>
    </w:pPr>
    <w:rPr>
      <w:rFonts w:eastAsiaTheme="minorHAnsi"/>
      <w:szCs w:val="24"/>
    </w:rPr>
  </w:style>
  <w:style w:type="paragraph" w:customStyle="1" w:styleId="EAC6ECAF032348C4B10EF30213C351721">
    <w:name w:val="EAC6ECAF032348C4B10EF30213C351721"/>
    <w:rsid w:val="00AF18BB"/>
    <w:pPr>
      <w:spacing w:after="120" w:line="240" w:lineRule="auto"/>
    </w:pPr>
    <w:rPr>
      <w:rFonts w:eastAsiaTheme="minorHAnsi"/>
      <w:szCs w:val="24"/>
    </w:rPr>
  </w:style>
  <w:style w:type="paragraph" w:customStyle="1" w:styleId="6BDA7C5BFAD2415886A0EB862BE2EA681">
    <w:name w:val="6BDA7C5BFAD2415886A0EB862BE2EA681"/>
    <w:rsid w:val="00AF18BB"/>
    <w:pPr>
      <w:spacing w:after="120" w:line="240" w:lineRule="auto"/>
    </w:pPr>
    <w:rPr>
      <w:rFonts w:eastAsiaTheme="minorHAnsi"/>
      <w:szCs w:val="24"/>
    </w:rPr>
  </w:style>
  <w:style w:type="paragraph" w:customStyle="1" w:styleId="1D3B0D35866A476F98E04F51EA504DCA1">
    <w:name w:val="1D3B0D35866A476F98E04F51EA504DCA1"/>
    <w:rsid w:val="00AF18BB"/>
    <w:pPr>
      <w:spacing w:after="120" w:line="240" w:lineRule="auto"/>
    </w:pPr>
    <w:rPr>
      <w:rFonts w:eastAsiaTheme="minorHAnsi"/>
      <w:szCs w:val="24"/>
    </w:rPr>
  </w:style>
  <w:style w:type="paragraph" w:customStyle="1" w:styleId="9CD86FD29EFA4BA9A6801CAC0F7962D61">
    <w:name w:val="9CD86FD29EFA4BA9A6801CAC0F7962D61"/>
    <w:rsid w:val="00AF18BB"/>
    <w:pPr>
      <w:spacing w:after="120" w:line="240" w:lineRule="auto"/>
    </w:pPr>
    <w:rPr>
      <w:rFonts w:eastAsiaTheme="minorHAnsi"/>
      <w:szCs w:val="24"/>
    </w:rPr>
  </w:style>
  <w:style w:type="paragraph" w:customStyle="1" w:styleId="852B8CD1AAC84077B35A438B66598B491">
    <w:name w:val="852B8CD1AAC84077B35A438B66598B491"/>
    <w:rsid w:val="00AF18BB"/>
    <w:pPr>
      <w:spacing w:after="120" w:line="240" w:lineRule="auto"/>
    </w:pPr>
    <w:rPr>
      <w:rFonts w:eastAsiaTheme="minorHAnsi"/>
      <w:szCs w:val="24"/>
    </w:rPr>
  </w:style>
  <w:style w:type="paragraph" w:customStyle="1" w:styleId="4F4FB2A107244963A4B951BEDEDCF9F01">
    <w:name w:val="4F4FB2A107244963A4B951BEDEDCF9F01"/>
    <w:rsid w:val="00AF18BB"/>
    <w:pPr>
      <w:spacing w:after="120" w:line="240" w:lineRule="auto"/>
    </w:pPr>
    <w:rPr>
      <w:rFonts w:eastAsiaTheme="minorHAnsi"/>
      <w:szCs w:val="24"/>
    </w:rPr>
  </w:style>
  <w:style w:type="paragraph" w:customStyle="1" w:styleId="F166DA2606AE4E339E1C40881C6C3ABC1">
    <w:name w:val="F166DA2606AE4E339E1C40881C6C3ABC1"/>
    <w:rsid w:val="00AF18BB"/>
    <w:pPr>
      <w:spacing w:after="120" w:line="240" w:lineRule="auto"/>
    </w:pPr>
    <w:rPr>
      <w:rFonts w:eastAsiaTheme="minorHAnsi"/>
      <w:szCs w:val="24"/>
    </w:rPr>
  </w:style>
  <w:style w:type="paragraph" w:customStyle="1" w:styleId="F755A054C6854764A2A91A98E192B4091">
    <w:name w:val="F755A054C6854764A2A91A98E192B4091"/>
    <w:rsid w:val="00AF18BB"/>
    <w:pPr>
      <w:spacing w:after="120" w:line="240" w:lineRule="auto"/>
    </w:pPr>
    <w:rPr>
      <w:rFonts w:eastAsiaTheme="minorHAnsi"/>
      <w:szCs w:val="24"/>
    </w:rPr>
  </w:style>
  <w:style w:type="paragraph" w:customStyle="1" w:styleId="CD84A868847C4A11AC963C0EA00B3EB720">
    <w:name w:val="CD84A868847C4A11AC963C0EA00B3EB720"/>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0">
    <w:name w:val="F0657B2065AB4E8896A52898BA9D08A820"/>
    <w:rsid w:val="00AF18BB"/>
    <w:pPr>
      <w:spacing w:after="120" w:line="240" w:lineRule="auto"/>
    </w:pPr>
    <w:rPr>
      <w:rFonts w:eastAsiaTheme="minorHAnsi"/>
      <w:szCs w:val="24"/>
    </w:rPr>
  </w:style>
  <w:style w:type="paragraph" w:customStyle="1" w:styleId="D17908024721463F9A34915F7D8E8EF620">
    <w:name w:val="D17908024721463F9A34915F7D8E8EF620"/>
    <w:rsid w:val="00AF18BB"/>
    <w:pPr>
      <w:spacing w:after="120" w:line="240" w:lineRule="auto"/>
    </w:pPr>
    <w:rPr>
      <w:rFonts w:eastAsiaTheme="minorHAnsi"/>
      <w:szCs w:val="24"/>
    </w:rPr>
  </w:style>
  <w:style w:type="paragraph" w:customStyle="1" w:styleId="B66B8281BE7340379AC34783FE1D89A020">
    <w:name w:val="B66B8281BE7340379AC34783FE1D89A020"/>
    <w:rsid w:val="00AF18BB"/>
    <w:pPr>
      <w:spacing w:after="120" w:line="240" w:lineRule="auto"/>
    </w:pPr>
    <w:rPr>
      <w:rFonts w:eastAsiaTheme="minorHAnsi"/>
      <w:szCs w:val="24"/>
    </w:rPr>
  </w:style>
  <w:style w:type="paragraph" w:customStyle="1" w:styleId="3B5F373AC5E544E5BC382DEBC5C05BF520">
    <w:name w:val="3B5F373AC5E544E5BC382DEBC5C05BF520"/>
    <w:rsid w:val="00AF18BB"/>
    <w:pPr>
      <w:spacing w:after="120" w:line="240" w:lineRule="auto"/>
    </w:pPr>
    <w:rPr>
      <w:rFonts w:eastAsiaTheme="minorHAnsi"/>
      <w:szCs w:val="24"/>
    </w:rPr>
  </w:style>
  <w:style w:type="paragraph" w:customStyle="1" w:styleId="9CC3DB96D50F46A9B7B2001E371C42BA20">
    <w:name w:val="9CC3DB96D50F46A9B7B2001E371C42BA20"/>
    <w:rsid w:val="00AF18BB"/>
    <w:pPr>
      <w:spacing w:after="120" w:line="240" w:lineRule="auto"/>
    </w:pPr>
    <w:rPr>
      <w:rFonts w:eastAsiaTheme="minorHAnsi"/>
      <w:szCs w:val="24"/>
    </w:rPr>
  </w:style>
  <w:style w:type="paragraph" w:customStyle="1" w:styleId="4AE5AB9932A34458849D70FACA0ADB4D21">
    <w:name w:val="4AE5AB9932A34458849D70FACA0ADB4D21"/>
    <w:rsid w:val="00AF18BB"/>
    <w:pPr>
      <w:spacing w:after="120" w:line="240" w:lineRule="auto"/>
    </w:pPr>
    <w:rPr>
      <w:rFonts w:eastAsiaTheme="minorHAnsi"/>
      <w:szCs w:val="24"/>
    </w:rPr>
  </w:style>
  <w:style w:type="paragraph" w:customStyle="1" w:styleId="2465C474022F4A82BE69D74A81D1A42821">
    <w:name w:val="2465C474022F4A82BE69D74A81D1A42821"/>
    <w:rsid w:val="00AF18BB"/>
    <w:pPr>
      <w:spacing w:after="120" w:line="240" w:lineRule="auto"/>
    </w:pPr>
    <w:rPr>
      <w:rFonts w:eastAsiaTheme="minorHAnsi"/>
      <w:szCs w:val="24"/>
    </w:rPr>
  </w:style>
  <w:style w:type="paragraph" w:customStyle="1" w:styleId="259709122E0E43628B230A1B5733F7C220">
    <w:name w:val="259709122E0E43628B230A1B5733F7C220"/>
    <w:rsid w:val="00AF18BB"/>
    <w:pPr>
      <w:spacing w:after="120" w:line="240" w:lineRule="auto"/>
    </w:pPr>
    <w:rPr>
      <w:rFonts w:eastAsiaTheme="minorHAnsi"/>
      <w:szCs w:val="24"/>
    </w:rPr>
  </w:style>
  <w:style w:type="paragraph" w:customStyle="1" w:styleId="614ED0D8FFD7450C8CA58B5DE949E93620">
    <w:name w:val="614ED0D8FFD7450C8CA58B5DE949E93620"/>
    <w:rsid w:val="00AF18BB"/>
    <w:pPr>
      <w:spacing w:after="120" w:line="240" w:lineRule="auto"/>
    </w:pPr>
    <w:rPr>
      <w:rFonts w:eastAsiaTheme="minorHAnsi"/>
      <w:szCs w:val="24"/>
    </w:rPr>
  </w:style>
  <w:style w:type="paragraph" w:customStyle="1" w:styleId="B4AD35753651465F879F5A68B34B716D16">
    <w:name w:val="B4AD35753651465F879F5A68B34B716D16"/>
    <w:rsid w:val="00AF18BB"/>
    <w:pPr>
      <w:spacing w:after="120" w:line="240" w:lineRule="auto"/>
    </w:pPr>
    <w:rPr>
      <w:rFonts w:eastAsiaTheme="minorHAnsi"/>
      <w:szCs w:val="24"/>
    </w:rPr>
  </w:style>
  <w:style w:type="paragraph" w:customStyle="1" w:styleId="53380F5A33DC4EEBBF17C1A024EEA5E716">
    <w:name w:val="53380F5A33DC4EEBBF17C1A024EEA5E716"/>
    <w:rsid w:val="00AF18BB"/>
    <w:pPr>
      <w:spacing w:after="120" w:line="240" w:lineRule="auto"/>
    </w:pPr>
    <w:rPr>
      <w:rFonts w:eastAsiaTheme="minorHAnsi"/>
      <w:szCs w:val="24"/>
    </w:rPr>
  </w:style>
  <w:style w:type="paragraph" w:customStyle="1" w:styleId="84E8D30D9C35400B840003B34394125F16">
    <w:name w:val="84E8D30D9C35400B840003B34394125F16"/>
    <w:rsid w:val="00AF18BB"/>
    <w:pPr>
      <w:spacing w:after="120" w:line="240" w:lineRule="auto"/>
    </w:pPr>
    <w:rPr>
      <w:rFonts w:eastAsiaTheme="minorHAnsi"/>
      <w:szCs w:val="24"/>
    </w:rPr>
  </w:style>
  <w:style w:type="paragraph" w:customStyle="1" w:styleId="5B23ED1503BC498A8D4523D397D4E7F716">
    <w:name w:val="5B23ED1503BC498A8D4523D397D4E7F716"/>
    <w:rsid w:val="00AF18BB"/>
    <w:pPr>
      <w:spacing w:after="120" w:line="240" w:lineRule="auto"/>
    </w:pPr>
    <w:rPr>
      <w:rFonts w:eastAsiaTheme="minorHAnsi"/>
      <w:szCs w:val="24"/>
    </w:rPr>
  </w:style>
  <w:style w:type="paragraph" w:customStyle="1" w:styleId="3DF802094EF04337984A336BBC8BA94416">
    <w:name w:val="3DF802094EF04337984A336BBC8BA94416"/>
    <w:rsid w:val="00AF18BB"/>
    <w:pPr>
      <w:spacing w:after="120" w:line="240" w:lineRule="auto"/>
    </w:pPr>
    <w:rPr>
      <w:rFonts w:eastAsiaTheme="minorHAnsi"/>
      <w:szCs w:val="24"/>
    </w:rPr>
  </w:style>
  <w:style w:type="paragraph" w:customStyle="1" w:styleId="4CD729D50D6449C29580EA93A3991DD816">
    <w:name w:val="4CD729D50D6449C29580EA93A3991DD816"/>
    <w:rsid w:val="00AF18BB"/>
    <w:pPr>
      <w:spacing w:after="120" w:line="240" w:lineRule="auto"/>
    </w:pPr>
    <w:rPr>
      <w:rFonts w:eastAsiaTheme="minorHAnsi"/>
      <w:szCs w:val="24"/>
    </w:rPr>
  </w:style>
  <w:style w:type="paragraph" w:customStyle="1" w:styleId="6765D7C806B849DAAFB1EAEEC61236D616">
    <w:name w:val="6765D7C806B849DAAFB1EAEEC61236D616"/>
    <w:rsid w:val="00AF18BB"/>
    <w:pPr>
      <w:spacing w:after="120" w:line="240" w:lineRule="auto"/>
    </w:pPr>
    <w:rPr>
      <w:rFonts w:eastAsiaTheme="minorHAnsi"/>
      <w:szCs w:val="24"/>
    </w:rPr>
  </w:style>
  <w:style w:type="paragraph" w:customStyle="1" w:styleId="D8AF9004D1B24EF7BF07BC1613D1CD1916">
    <w:name w:val="D8AF9004D1B24EF7BF07BC1613D1CD1916"/>
    <w:rsid w:val="00AF18BB"/>
    <w:pPr>
      <w:spacing w:after="120" w:line="240" w:lineRule="auto"/>
    </w:pPr>
    <w:rPr>
      <w:rFonts w:eastAsiaTheme="minorHAnsi"/>
      <w:szCs w:val="24"/>
    </w:rPr>
  </w:style>
  <w:style w:type="paragraph" w:customStyle="1" w:styleId="27DF92A8FF7B4705A6BA5AC84078565316">
    <w:name w:val="27DF92A8FF7B4705A6BA5AC84078565316"/>
    <w:rsid w:val="00AF18BB"/>
    <w:pPr>
      <w:spacing w:after="120" w:line="240" w:lineRule="auto"/>
    </w:pPr>
    <w:rPr>
      <w:rFonts w:eastAsiaTheme="minorHAnsi"/>
      <w:szCs w:val="24"/>
    </w:rPr>
  </w:style>
  <w:style w:type="paragraph" w:customStyle="1" w:styleId="E21F9E2615E646A380C87F45DDEF7C9A16">
    <w:name w:val="E21F9E2615E646A380C87F45DDEF7C9A16"/>
    <w:rsid w:val="00AF18BB"/>
    <w:pPr>
      <w:spacing w:after="120" w:line="240" w:lineRule="auto"/>
    </w:pPr>
    <w:rPr>
      <w:rFonts w:eastAsiaTheme="minorHAnsi"/>
      <w:szCs w:val="24"/>
    </w:rPr>
  </w:style>
  <w:style w:type="paragraph" w:customStyle="1" w:styleId="48CADFE0E83E46DB91994B1C227A854716">
    <w:name w:val="48CADFE0E83E46DB91994B1C227A854716"/>
    <w:rsid w:val="00AF18BB"/>
    <w:pPr>
      <w:spacing w:after="120" w:line="240" w:lineRule="auto"/>
    </w:pPr>
    <w:rPr>
      <w:rFonts w:eastAsiaTheme="minorHAnsi"/>
      <w:szCs w:val="24"/>
    </w:rPr>
  </w:style>
  <w:style w:type="paragraph" w:customStyle="1" w:styleId="AF8F78CECFEB4986ABC3446C3A7E85C016">
    <w:name w:val="AF8F78CECFEB4986ABC3446C3A7E85C016"/>
    <w:rsid w:val="00AF18BB"/>
    <w:pPr>
      <w:spacing w:after="120" w:line="240" w:lineRule="auto"/>
    </w:pPr>
    <w:rPr>
      <w:rFonts w:eastAsiaTheme="minorHAnsi"/>
      <w:szCs w:val="24"/>
    </w:rPr>
  </w:style>
  <w:style w:type="paragraph" w:customStyle="1" w:styleId="DD8F35F69565411EAA143E2F12FC6F9C8">
    <w:name w:val="DD8F35F69565411EAA143E2F12FC6F9C8"/>
    <w:rsid w:val="00AF18BB"/>
    <w:pPr>
      <w:spacing w:after="120" w:line="240" w:lineRule="auto"/>
    </w:pPr>
    <w:rPr>
      <w:rFonts w:eastAsiaTheme="minorHAnsi"/>
      <w:szCs w:val="24"/>
    </w:rPr>
  </w:style>
  <w:style w:type="paragraph" w:customStyle="1" w:styleId="352E7A85A1A14C9B84EF6BDD168D619B7">
    <w:name w:val="352E7A85A1A14C9B84EF6BDD168D619B7"/>
    <w:rsid w:val="00AF18BB"/>
    <w:pPr>
      <w:spacing w:after="120" w:line="240" w:lineRule="auto"/>
    </w:pPr>
    <w:rPr>
      <w:rFonts w:eastAsiaTheme="minorHAnsi"/>
      <w:szCs w:val="24"/>
    </w:rPr>
  </w:style>
  <w:style w:type="paragraph" w:customStyle="1" w:styleId="A21B6B5655534C4AA0160858DC1620F17">
    <w:name w:val="A21B6B5655534C4AA0160858DC1620F17"/>
    <w:rsid w:val="00AF18BB"/>
    <w:pPr>
      <w:spacing w:after="120" w:line="240" w:lineRule="auto"/>
    </w:pPr>
    <w:rPr>
      <w:rFonts w:eastAsiaTheme="minorHAnsi"/>
      <w:szCs w:val="24"/>
    </w:rPr>
  </w:style>
  <w:style w:type="paragraph" w:customStyle="1" w:styleId="25D5B623478042B8B0AD29870EDD40207">
    <w:name w:val="25D5B623478042B8B0AD29870EDD40207"/>
    <w:rsid w:val="00AF18BB"/>
    <w:pPr>
      <w:spacing w:after="120" w:line="240" w:lineRule="auto"/>
    </w:pPr>
    <w:rPr>
      <w:rFonts w:eastAsiaTheme="minorHAnsi"/>
      <w:szCs w:val="24"/>
    </w:rPr>
  </w:style>
  <w:style w:type="paragraph" w:customStyle="1" w:styleId="06FD250AD83146C5BEA0C5CA151729C77">
    <w:name w:val="06FD250AD83146C5BEA0C5CA151729C77"/>
    <w:rsid w:val="00AF18BB"/>
    <w:pPr>
      <w:spacing w:after="120" w:line="240" w:lineRule="auto"/>
    </w:pPr>
    <w:rPr>
      <w:rFonts w:eastAsiaTheme="minorHAnsi"/>
      <w:szCs w:val="24"/>
    </w:rPr>
  </w:style>
  <w:style w:type="paragraph" w:customStyle="1" w:styleId="1FF2FA215CF7443C9088C0AEB22F70877">
    <w:name w:val="1FF2FA215CF7443C9088C0AEB22F70877"/>
    <w:rsid w:val="00AF18BB"/>
    <w:pPr>
      <w:spacing w:after="120" w:line="240" w:lineRule="auto"/>
    </w:pPr>
    <w:rPr>
      <w:rFonts w:eastAsiaTheme="minorHAnsi"/>
      <w:szCs w:val="24"/>
    </w:rPr>
  </w:style>
  <w:style w:type="paragraph" w:customStyle="1" w:styleId="73436809BEF24D14BFA2CF3133BED4077">
    <w:name w:val="73436809BEF24D14BFA2CF3133BED4077"/>
    <w:rsid w:val="00AF18BB"/>
    <w:pPr>
      <w:spacing w:after="120" w:line="240" w:lineRule="auto"/>
    </w:pPr>
    <w:rPr>
      <w:rFonts w:eastAsiaTheme="minorHAnsi"/>
      <w:szCs w:val="24"/>
    </w:rPr>
  </w:style>
  <w:style w:type="paragraph" w:customStyle="1" w:styleId="D6369587BAE0407BB25BD7FFDF0D4CDC7">
    <w:name w:val="D6369587BAE0407BB25BD7FFDF0D4CDC7"/>
    <w:rsid w:val="00AF18BB"/>
    <w:pPr>
      <w:spacing w:after="120" w:line="240" w:lineRule="auto"/>
    </w:pPr>
    <w:rPr>
      <w:rFonts w:eastAsiaTheme="minorHAnsi"/>
      <w:szCs w:val="24"/>
    </w:rPr>
  </w:style>
  <w:style w:type="paragraph" w:customStyle="1" w:styleId="9EE75FF906DC46A18B0DEB9D5B847D4A7">
    <w:name w:val="9EE75FF906DC46A18B0DEB9D5B847D4A7"/>
    <w:rsid w:val="00AF18BB"/>
    <w:pPr>
      <w:spacing w:after="120" w:line="240" w:lineRule="auto"/>
    </w:pPr>
    <w:rPr>
      <w:rFonts w:eastAsiaTheme="minorHAnsi"/>
      <w:szCs w:val="24"/>
    </w:rPr>
  </w:style>
  <w:style w:type="paragraph" w:customStyle="1" w:styleId="7B790A3A9DEE4211BFCA7AE3913E4DFF7">
    <w:name w:val="7B790A3A9DEE4211BFCA7AE3913E4DFF7"/>
    <w:rsid w:val="00AF18BB"/>
    <w:pPr>
      <w:spacing w:after="120" w:line="240" w:lineRule="auto"/>
    </w:pPr>
    <w:rPr>
      <w:rFonts w:eastAsiaTheme="minorHAnsi"/>
      <w:szCs w:val="24"/>
    </w:rPr>
  </w:style>
  <w:style w:type="paragraph" w:customStyle="1" w:styleId="340FE3AE575C49F5B038DC7DD6C6DCD37">
    <w:name w:val="340FE3AE575C49F5B038DC7DD6C6DCD37"/>
    <w:rsid w:val="00AF18BB"/>
    <w:pPr>
      <w:spacing w:after="120" w:line="240" w:lineRule="auto"/>
    </w:pPr>
    <w:rPr>
      <w:rFonts w:eastAsiaTheme="minorHAnsi"/>
      <w:szCs w:val="24"/>
    </w:rPr>
  </w:style>
  <w:style w:type="paragraph" w:customStyle="1" w:styleId="5415CFE7D6104556AEB2D28301AFB28A7">
    <w:name w:val="5415CFE7D6104556AEB2D28301AFB28A7"/>
    <w:rsid w:val="00AF18BB"/>
    <w:pPr>
      <w:spacing w:after="120" w:line="240" w:lineRule="auto"/>
    </w:pPr>
    <w:rPr>
      <w:rFonts w:eastAsiaTheme="minorHAnsi"/>
      <w:szCs w:val="24"/>
    </w:rPr>
  </w:style>
  <w:style w:type="paragraph" w:customStyle="1" w:styleId="0B9C370B7181468BBB34E19C5F1139C17">
    <w:name w:val="0B9C370B7181468BBB34E19C5F1139C17"/>
    <w:rsid w:val="00AF18BB"/>
    <w:pPr>
      <w:spacing w:after="120" w:line="240" w:lineRule="auto"/>
    </w:pPr>
    <w:rPr>
      <w:rFonts w:eastAsiaTheme="minorHAnsi"/>
      <w:szCs w:val="24"/>
    </w:rPr>
  </w:style>
  <w:style w:type="paragraph" w:customStyle="1" w:styleId="E5AE9583B6B543198D428E4EF2B662F87">
    <w:name w:val="E5AE9583B6B543198D428E4EF2B662F87"/>
    <w:rsid w:val="00AF18BB"/>
    <w:pPr>
      <w:spacing w:after="120" w:line="240" w:lineRule="auto"/>
    </w:pPr>
    <w:rPr>
      <w:rFonts w:eastAsiaTheme="minorHAnsi"/>
      <w:szCs w:val="24"/>
    </w:rPr>
  </w:style>
  <w:style w:type="paragraph" w:customStyle="1" w:styleId="E4F8FB1FFD774A9AB798AC5AAF2530237">
    <w:name w:val="E4F8FB1FFD774A9AB798AC5AAF2530237"/>
    <w:rsid w:val="00AF18BB"/>
    <w:pPr>
      <w:spacing w:after="120" w:line="240" w:lineRule="auto"/>
    </w:pPr>
    <w:rPr>
      <w:rFonts w:eastAsiaTheme="minorHAnsi"/>
      <w:szCs w:val="24"/>
    </w:rPr>
  </w:style>
  <w:style w:type="paragraph" w:customStyle="1" w:styleId="5B0275D8FE5F4F1981C1AD4FEEA78CE27">
    <w:name w:val="5B0275D8FE5F4F1981C1AD4FEEA78CE27"/>
    <w:rsid w:val="00AF18BB"/>
    <w:pPr>
      <w:spacing w:after="120" w:line="240" w:lineRule="auto"/>
    </w:pPr>
    <w:rPr>
      <w:rFonts w:eastAsiaTheme="minorHAnsi"/>
      <w:szCs w:val="24"/>
    </w:rPr>
  </w:style>
  <w:style w:type="paragraph" w:customStyle="1" w:styleId="758686E032DE47FFADC7AB916C9240D57">
    <w:name w:val="758686E032DE47FFADC7AB916C9240D57"/>
    <w:rsid w:val="00AF18BB"/>
    <w:pPr>
      <w:spacing w:after="120" w:line="240" w:lineRule="auto"/>
    </w:pPr>
    <w:rPr>
      <w:rFonts w:eastAsiaTheme="minorHAnsi"/>
      <w:szCs w:val="24"/>
    </w:rPr>
  </w:style>
  <w:style w:type="paragraph" w:customStyle="1" w:styleId="AF1B5588FCB8462AAA499B564A33E1737">
    <w:name w:val="AF1B5588FCB8462AAA499B564A33E1737"/>
    <w:rsid w:val="00AF18BB"/>
    <w:pPr>
      <w:spacing w:after="120" w:line="240" w:lineRule="auto"/>
    </w:pPr>
    <w:rPr>
      <w:rFonts w:eastAsiaTheme="minorHAnsi"/>
      <w:szCs w:val="24"/>
    </w:rPr>
  </w:style>
  <w:style w:type="paragraph" w:customStyle="1" w:styleId="640F7FC170804B719A1BA372520384C87">
    <w:name w:val="640F7FC170804B719A1BA372520384C87"/>
    <w:rsid w:val="00AF18BB"/>
    <w:pPr>
      <w:spacing w:after="120" w:line="240" w:lineRule="auto"/>
    </w:pPr>
    <w:rPr>
      <w:rFonts w:eastAsiaTheme="minorHAnsi"/>
      <w:szCs w:val="24"/>
    </w:rPr>
  </w:style>
  <w:style w:type="paragraph" w:customStyle="1" w:styleId="29E8701F33F849FD8C30227A75DEBEC47">
    <w:name w:val="29E8701F33F849FD8C30227A75DEBEC47"/>
    <w:rsid w:val="00AF18BB"/>
    <w:pPr>
      <w:spacing w:after="120" w:line="240" w:lineRule="auto"/>
    </w:pPr>
    <w:rPr>
      <w:rFonts w:eastAsiaTheme="minorHAnsi"/>
      <w:szCs w:val="24"/>
    </w:rPr>
  </w:style>
  <w:style w:type="paragraph" w:customStyle="1" w:styleId="EB6B46B74FFA45A19B052141BEE75E937">
    <w:name w:val="EB6B46B74FFA45A19B052141BEE75E937"/>
    <w:rsid w:val="00AF18BB"/>
    <w:pPr>
      <w:spacing w:after="120" w:line="240" w:lineRule="auto"/>
    </w:pPr>
    <w:rPr>
      <w:rFonts w:eastAsiaTheme="minorHAnsi"/>
      <w:szCs w:val="24"/>
    </w:rPr>
  </w:style>
  <w:style w:type="paragraph" w:customStyle="1" w:styleId="F3C3139563144AD1AB4E97A9D865349D7">
    <w:name w:val="F3C3139563144AD1AB4E97A9D865349D7"/>
    <w:rsid w:val="00AF18BB"/>
    <w:pPr>
      <w:spacing w:after="120" w:line="240" w:lineRule="auto"/>
    </w:pPr>
    <w:rPr>
      <w:rFonts w:eastAsiaTheme="minorHAnsi"/>
      <w:szCs w:val="24"/>
    </w:rPr>
  </w:style>
  <w:style w:type="paragraph" w:customStyle="1" w:styleId="7CCFB2A7111B4A09B3E021538C85C82F7">
    <w:name w:val="7CCFB2A7111B4A09B3E021538C85C82F7"/>
    <w:rsid w:val="00AF18BB"/>
    <w:pPr>
      <w:spacing w:after="120" w:line="240" w:lineRule="auto"/>
    </w:pPr>
    <w:rPr>
      <w:rFonts w:eastAsiaTheme="minorHAnsi"/>
      <w:szCs w:val="24"/>
    </w:rPr>
  </w:style>
  <w:style w:type="paragraph" w:customStyle="1" w:styleId="222B8739C14B4735BC6CB059852059827">
    <w:name w:val="222B8739C14B4735BC6CB059852059827"/>
    <w:rsid w:val="00AF18BB"/>
    <w:pPr>
      <w:spacing w:after="120" w:line="240" w:lineRule="auto"/>
    </w:pPr>
    <w:rPr>
      <w:rFonts w:eastAsiaTheme="minorHAnsi"/>
      <w:szCs w:val="24"/>
    </w:rPr>
  </w:style>
  <w:style w:type="paragraph" w:customStyle="1" w:styleId="C08BE081BF484BB190E51ECA62A3226B7">
    <w:name w:val="C08BE081BF484BB190E51ECA62A3226B7"/>
    <w:rsid w:val="00AF18BB"/>
    <w:pPr>
      <w:spacing w:after="120" w:line="240" w:lineRule="auto"/>
    </w:pPr>
    <w:rPr>
      <w:rFonts w:eastAsiaTheme="minorHAnsi"/>
      <w:szCs w:val="24"/>
    </w:rPr>
  </w:style>
  <w:style w:type="paragraph" w:customStyle="1" w:styleId="4C7D57CB8C6840F4B3572BFDDA0ECC207">
    <w:name w:val="4C7D57CB8C6840F4B3572BFDDA0ECC207"/>
    <w:rsid w:val="00AF18BB"/>
    <w:pPr>
      <w:spacing w:after="120" w:line="240" w:lineRule="auto"/>
    </w:pPr>
    <w:rPr>
      <w:rFonts w:eastAsiaTheme="minorHAnsi"/>
      <w:szCs w:val="24"/>
    </w:rPr>
  </w:style>
  <w:style w:type="paragraph" w:customStyle="1" w:styleId="7B2E8A8018CC4332A7DF30518C21D2DF7">
    <w:name w:val="7B2E8A8018CC4332A7DF30518C21D2DF7"/>
    <w:rsid w:val="00AF18BB"/>
    <w:pPr>
      <w:spacing w:after="120" w:line="240" w:lineRule="auto"/>
    </w:pPr>
    <w:rPr>
      <w:rFonts w:eastAsiaTheme="minorHAnsi"/>
      <w:szCs w:val="24"/>
    </w:rPr>
  </w:style>
  <w:style w:type="paragraph" w:customStyle="1" w:styleId="53A28817A9784FBF922307F3A10136657">
    <w:name w:val="53A28817A9784FBF922307F3A10136657"/>
    <w:rsid w:val="00AF18BB"/>
    <w:pPr>
      <w:spacing w:after="120" w:line="240" w:lineRule="auto"/>
    </w:pPr>
    <w:rPr>
      <w:rFonts w:eastAsiaTheme="minorHAnsi"/>
      <w:szCs w:val="24"/>
    </w:rPr>
  </w:style>
  <w:style w:type="paragraph" w:customStyle="1" w:styleId="EC64D289A84B47FC85C793A6CB37AA9A7">
    <w:name w:val="EC64D289A84B47FC85C793A6CB37AA9A7"/>
    <w:rsid w:val="00AF18BB"/>
    <w:pPr>
      <w:spacing w:after="120" w:line="240" w:lineRule="auto"/>
    </w:pPr>
    <w:rPr>
      <w:rFonts w:eastAsiaTheme="minorHAnsi"/>
      <w:szCs w:val="24"/>
    </w:rPr>
  </w:style>
  <w:style w:type="paragraph" w:customStyle="1" w:styleId="44CAFC5F93E641E9A3FC1365A78D8F737">
    <w:name w:val="44CAFC5F93E641E9A3FC1365A78D8F737"/>
    <w:rsid w:val="00AF18BB"/>
    <w:pPr>
      <w:spacing w:after="120" w:line="240" w:lineRule="auto"/>
    </w:pPr>
    <w:rPr>
      <w:rFonts w:eastAsiaTheme="minorHAnsi"/>
      <w:szCs w:val="24"/>
    </w:rPr>
  </w:style>
  <w:style w:type="paragraph" w:customStyle="1" w:styleId="336D985B74EA4C05843805162EA0EDAA7">
    <w:name w:val="336D985B74EA4C05843805162EA0EDAA7"/>
    <w:rsid w:val="00AF18BB"/>
    <w:pPr>
      <w:spacing w:after="120" w:line="240" w:lineRule="auto"/>
    </w:pPr>
    <w:rPr>
      <w:rFonts w:eastAsiaTheme="minorHAnsi"/>
      <w:szCs w:val="24"/>
    </w:rPr>
  </w:style>
  <w:style w:type="paragraph" w:customStyle="1" w:styleId="D5150A0B507D4AF0A33D21A91904F6277">
    <w:name w:val="D5150A0B507D4AF0A33D21A91904F6277"/>
    <w:rsid w:val="00AF18BB"/>
    <w:pPr>
      <w:spacing w:after="120" w:line="240" w:lineRule="auto"/>
    </w:pPr>
    <w:rPr>
      <w:rFonts w:eastAsiaTheme="minorHAnsi"/>
      <w:szCs w:val="24"/>
    </w:rPr>
  </w:style>
  <w:style w:type="paragraph" w:customStyle="1" w:styleId="36910B72C44044AFB44F2094DAED997F7">
    <w:name w:val="36910B72C44044AFB44F2094DAED997F7"/>
    <w:rsid w:val="00AF18BB"/>
    <w:pPr>
      <w:spacing w:after="120" w:line="240" w:lineRule="auto"/>
    </w:pPr>
    <w:rPr>
      <w:rFonts w:eastAsiaTheme="minorHAnsi"/>
      <w:szCs w:val="24"/>
    </w:rPr>
  </w:style>
  <w:style w:type="paragraph" w:customStyle="1" w:styleId="D6DA37E4C5234BF1B6EF4622FA2E7D037">
    <w:name w:val="D6DA37E4C5234BF1B6EF4622FA2E7D037"/>
    <w:rsid w:val="00AF18BB"/>
    <w:pPr>
      <w:spacing w:after="120" w:line="240" w:lineRule="auto"/>
    </w:pPr>
    <w:rPr>
      <w:rFonts w:eastAsiaTheme="minorHAnsi"/>
      <w:szCs w:val="24"/>
    </w:rPr>
  </w:style>
  <w:style w:type="paragraph" w:customStyle="1" w:styleId="7ADBA30E02AA4E10A0D27EB5A157CCB97">
    <w:name w:val="7ADBA30E02AA4E10A0D27EB5A157CCB97"/>
    <w:rsid w:val="00AF18BB"/>
    <w:pPr>
      <w:spacing w:after="120" w:line="240" w:lineRule="auto"/>
    </w:pPr>
    <w:rPr>
      <w:rFonts w:eastAsiaTheme="minorHAnsi"/>
      <w:szCs w:val="24"/>
    </w:rPr>
  </w:style>
  <w:style w:type="paragraph" w:customStyle="1" w:styleId="2D76A97D9FA941FBA836636B1379EE237">
    <w:name w:val="2D76A97D9FA941FBA836636B1379EE237"/>
    <w:rsid w:val="00AF18BB"/>
    <w:pPr>
      <w:spacing w:after="120" w:line="240" w:lineRule="auto"/>
    </w:pPr>
    <w:rPr>
      <w:rFonts w:eastAsiaTheme="minorHAnsi"/>
      <w:szCs w:val="24"/>
    </w:rPr>
  </w:style>
  <w:style w:type="paragraph" w:customStyle="1" w:styleId="0D8AA29F70D04BE4A5C80AFBB1B992787">
    <w:name w:val="0D8AA29F70D04BE4A5C80AFBB1B992787"/>
    <w:rsid w:val="00AF18BB"/>
    <w:pPr>
      <w:spacing w:after="120" w:line="240" w:lineRule="auto"/>
    </w:pPr>
    <w:rPr>
      <w:rFonts w:eastAsiaTheme="minorHAnsi"/>
      <w:szCs w:val="24"/>
    </w:rPr>
  </w:style>
  <w:style w:type="paragraph" w:customStyle="1" w:styleId="F43DE58771B645A8B28EA443E296AFA87">
    <w:name w:val="F43DE58771B645A8B28EA443E296AFA87"/>
    <w:rsid w:val="00AF18BB"/>
    <w:pPr>
      <w:spacing w:after="120" w:line="240" w:lineRule="auto"/>
    </w:pPr>
    <w:rPr>
      <w:rFonts w:eastAsiaTheme="minorHAnsi"/>
      <w:szCs w:val="24"/>
    </w:rPr>
  </w:style>
  <w:style w:type="paragraph" w:customStyle="1" w:styleId="C8F9B8E7DD664D34BE7E48A837BAE4407">
    <w:name w:val="C8F9B8E7DD664D34BE7E48A837BAE4407"/>
    <w:rsid w:val="00AF18BB"/>
    <w:pPr>
      <w:spacing w:after="120" w:line="240" w:lineRule="auto"/>
    </w:pPr>
    <w:rPr>
      <w:rFonts w:eastAsiaTheme="minorHAnsi"/>
      <w:szCs w:val="24"/>
    </w:rPr>
  </w:style>
  <w:style w:type="paragraph" w:customStyle="1" w:styleId="9527A7368EF248C2B59C2A2D1B04FFE87">
    <w:name w:val="9527A7368EF248C2B59C2A2D1B04FFE87"/>
    <w:rsid w:val="00AF18BB"/>
    <w:pPr>
      <w:spacing w:after="120" w:line="240" w:lineRule="auto"/>
    </w:pPr>
    <w:rPr>
      <w:rFonts w:eastAsiaTheme="minorHAnsi"/>
      <w:szCs w:val="24"/>
    </w:rPr>
  </w:style>
  <w:style w:type="paragraph" w:customStyle="1" w:styleId="83469EC889044A56A3722B522B62930B7">
    <w:name w:val="83469EC889044A56A3722B522B62930B7"/>
    <w:rsid w:val="00AF18BB"/>
    <w:pPr>
      <w:spacing w:after="120" w:line="240" w:lineRule="auto"/>
    </w:pPr>
    <w:rPr>
      <w:rFonts w:eastAsiaTheme="minorHAnsi"/>
      <w:szCs w:val="24"/>
    </w:rPr>
  </w:style>
  <w:style w:type="paragraph" w:customStyle="1" w:styleId="2390DFA469C54A06A1586ECD6EFA335A7">
    <w:name w:val="2390DFA469C54A06A1586ECD6EFA335A7"/>
    <w:rsid w:val="00AF18BB"/>
    <w:pPr>
      <w:spacing w:after="120" w:line="240" w:lineRule="auto"/>
    </w:pPr>
    <w:rPr>
      <w:rFonts w:eastAsiaTheme="minorHAnsi"/>
      <w:szCs w:val="24"/>
    </w:rPr>
  </w:style>
  <w:style w:type="paragraph" w:customStyle="1" w:styleId="EADA12DC5946484E95F1840CCBB174E07">
    <w:name w:val="EADA12DC5946484E95F1840CCBB174E07"/>
    <w:rsid w:val="00AF18BB"/>
    <w:pPr>
      <w:spacing w:after="120" w:line="240" w:lineRule="auto"/>
    </w:pPr>
    <w:rPr>
      <w:rFonts w:eastAsiaTheme="minorHAnsi"/>
      <w:szCs w:val="24"/>
    </w:rPr>
  </w:style>
  <w:style w:type="paragraph" w:customStyle="1" w:styleId="C3467AD0A63645FAA266B079C60479B87">
    <w:name w:val="C3467AD0A63645FAA266B079C60479B87"/>
    <w:rsid w:val="00AF18BB"/>
    <w:pPr>
      <w:spacing w:after="120" w:line="240" w:lineRule="auto"/>
    </w:pPr>
    <w:rPr>
      <w:rFonts w:eastAsiaTheme="minorHAnsi"/>
      <w:szCs w:val="24"/>
    </w:rPr>
  </w:style>
  <w:style w:type="paragraph" w:customStyle="1" w:styleId="7E83B6E3E47F4750A3658D4F6BB7B2B37">
    <w:name w:val="7E83B6E3E47F4750A3658D4F6BB7B2B37"/>
    <w:rsid w:val="00AF18BB"/>
    <w:pPr>
      <w:spacing w:after="120" w:line="240" w:lineRule="auto"/>
    </w:pPr>
    <w:rPr>
      <w:rFonts w:eastAsiaTheme="minorHAnsi"/>
      <w:szCs w:val="24"/>
    </w:rPr>
  </w:style>
  <w:style w:type="paragraph" w:customStyle="1" w:styleId="49064CB6F6584AFA896D19D8374353737">
    <w:name w:val="49064CB6F6584AFA896D19D8374353737"/>
    <w:rsid w:val="00AF18BB"/>
    <w:pPr>
      <w:spacing w:after="120" w:line="240" w:lineRule="auto"/>
    </w:pPr>
    <w:rPr>
      <w:rFonts w:eastAsiaTheme="minorHAnsi"/>
      <w:szCs w:val="24"/>
    </w:rPr>
  </w:style>
  <w:style w:type="paragraph" w:customStyle="1" w:styleId="9FCC4F6B1EF5478887C1697D3333A6E37">
    <w:name w:val="9FCC4F6B1EF5478887C1697D3333A6E37"/>
    <w:rsid w:val="00AF18BB"/>
    <w:pPr>
      <w:spacing w:after="120" w:line="240" w:lineRule="auto"/>
    </w:pPr>
    <w:rPr>
      <w:rFonts w:eastAsiaTheme="minorHAnsi"/>
      <w:szCs w:val="24"/>
    </w:rPr>
  </w:style>
  <w:style w:type="paragraph" w:customStyle="1" w:styleId="8006DA3419F344A58E7FC677E8A87F9F7">
    <w:name w:val="8006DA3419F344A58E7FC677E8A87F9F7"/>
    <w:rsid w:val="00AF18BB"/>
    <w:pPr>
      <w:spacing w:after="120" w:line="240" w:lineRule="auto"/>
    </w:pPr>
    <w:rPr>
      <w:rFonts w:eastAsiaTheme="minorHAnsi"/>
      <w:szCs w:val="24"/>
    </w:rPr>
  </w:style>
  <w:style w:type="paragraph" w:customStyle="1" w:styleId="17CA28A101134B1691300971772C95757">
    <w:name w:val="17CA28A101134B1691300971772C95757"/>
    <w:rsid w:val="00AF18BB"/>
    <w:pPr>
      <w:spacing w:after="120" w:line="240" w:lineRule="auto"/>
    </w:pPr>
    <w:rPr>
      <w:rFonts w:eastAsiaTheme="minorHAnsi"/>
      <w:szCs w:val="24"/>
    </w:rPr>
  </w:style>
  <w:style w:type="paragraph" w:customStyle="1" w:styleId="26119845576D451FB58BBCDF3FD60FC96">
    <w:name w:val="26119845576D451FB58BBCDF3FD60FC96"/>
    <w:rsid w:val="00AF18BB"/>
    <w:pPr>
      <w:spacing w:after="120" w:line="240" w:lineRule="auto"/>
    </w:pPr>
    <w:rPr>
      <w:rFonts w:eastAsiaTheme="minorHAnsi"/>
      <w:szCs w:val="24"/>
    </w:rPr>
  </w:style>
  <w:style w:type="paragraph" w:customStyle="1" w:styleId="CD26F290B1E64D5EA0AE1803DC2A297D6">
    <w:name w:val="CD26F290B1E64D5EA0AE1803DC2A297D6"/>
    <w:rsid w:val="00AF18BB"/>
    <w:pPr>
      <w:spacing w:after="120" w:line="240" w:lineRule="auto"/>
    </w:pPr>
    <w:rPr>
      <w:rFonts w:eastAsiaTheme="minorHAnsi"/>
      <w:szCs w:val="24"/>
    </w:rPr>
  </w:style>
  <w:style w:type="paragraph" w:customStyle="1" w:styleId="D809546718854F7BA91E85C8715C0A976">
    <w:name w:val="D809546718854F7BA91E85C8715C0A976"/>
    <w:rsid w:val="00AF18BB"/>
    <w:pPr>
      <w:spacing w:after="120" w:line="240" w:lineRule="auto"/>
    </w:pPr>
    <w:rPr>
      <w:rFonts w:eastAsiaTheme="minorHAnsi"/>
      <w:szCs w:val="24"/>
    </w:rPr>
  </w:style>
  <w:style w:type="paragraph" w:customStyle="1" w:styleId="C86181B12B15441C83859A0E06B463A66">
    <w:name w:val="C86181B12B15441C83859A0E06B463A66"/>
    <w:rsid w:val="00AF18BB"/>
    <w:pPr>
      <w:spacing w:after="120" w:line="240" w:lineRule="auto"/>
    </w:pPr>
    <w:rPr>
      <w:rFonts w:eastAsiaTheme="minorHAnsi"/>
      <w:szCs w:val="24"/>
    </w:rPr>
  </w:style>
  <w:style w:type="paragraph" w:customStyle="1" w:styleId="D323180CB82E44FEA4DA273F8ABE57B16">
    <w:name w:val="D323180CB82E44FEA4DA273F8ABE57B16"/>
    <w:rsid w:val="00AF18BB"/>
    <w:pPr>
      <w:spacing w:after="120" w:line="240" w:lineRule="auto"/>
    </w:pPr>
    <w:rPr>
      <w:rFonts w:eastAsiaTheme="minorHAnsi"/>
      <w:szCs w:val="24"/>
    </w:rPr>
  </w:style>
  <w:style w:type="paragraph" w:customStyle="1" w:styleId="3DA477B6081D4868953B970972B6D5BB6">
    <w:name w:val="3DA477B6081D4868953B970972B6D5BB6"/>
    <w:rsid w:val="00AF18BB"/>
    <w:pPr>
      <w:spacing w:after="120" w:line="240" w:lineRule="auto"/>
    </w:pPr>
    <w:rPr>
      <w:rFonts w:eastAsiaTheme="minorHAnsi"/>
      <w:szCs w:val="24"/>
    </w:rPr>
  </w:style>
  <w:style w:type="paragraph" w:customStyle="1" w:styleId="EEC1780D570246D688712E5CDA5C32276">
    <w:name w:val="EEC1780D570246D688712E5CDA5C32276"/>
    <w:rsid w:val="00AF18BB"/>
    <w:pPr>
      <w:spacing w:after="120" w:line="240" w:lineRule="auto"/>
    </w:pPr>
    <w:rPr>
      <w:rFonts w:eastAsiaTheme="minorHAnsi"/>
      <w:szCs w:val="24"/>
    </w:rPr>
  </w:style>
  <w:style w:type="paragraph" w:customStyle="1" w:styleId="2F6C734EED7A43F8AAA6966DC09B3A906">
    <w:name w:val="2F6C734EED7A43F8AAA6966DC09B3A906"/>
    <w:rsid w:val="00AF18BB"/>
    <w:pPr>
      <w:spacing w:after="120" w:line="240" w:lineRule="auto"/>
    </w:pPr>
    <w:rPr>
      <w:rFonts w:eastAsiaTheme="minorHAnsi"/>
      <w:szCs w:val="24"/>
    </w:rPr>
  </w:style>
  <w:style w:type="paragraph" w:customStyle="1" w:styleId="FF0DB978FC1F491A86AFF5C80972F2496">
    <w:name w:val="FF0DB978FC1F491A86AFF5C80972F2496"/>
    <w:rsid w:val="00AF18BB"/>
    <w:pPr>
      <w:spacing w:after="120" w:line="240" w:lineRule="auto"/>
    </w:pPr>
    <w:rPr>
      <w:rFonts w:eastAsiaTheme="minorHAnsi"/>
      <w:szCs w:val="24"/>
    </w:rPr>
  </w:style>
  <w:style w:type="paragraph" w:customStyle="1" w:styleId="867AEC51CA8943EE897418562F03A6496">
    <w:name w:val="867AEC51CA8943EE897418562F03A6496"/>
    <w:rsid w:val="00AF18BB"/>
    <w:pPr>
      <w:spacing w:after="120" w:line="240" w:lineRule="auto"/>
    </w:pPr>
    <w:rPr>
      <w:rFonts w:eastAsiaTheme="minorHAnsi"/>
      <w:szCs w:val="24"/>
    </w:rPr>
  </w:style>
  <w:style w:type="paragraph" w:customStyle="1" w:styleId="61C18E3309EE42EAB307E55D7C6CF20C6">
    <w:name w:val="61C18E3309EE42EAB307E55D7C6CF20C6"/>
    <w:rsid w:val="00AF18BB"/>
    <w:pPr>
      <w:spacing w:after="120" w:line="240" w:lineRule="auto"/>
    </w:pPr>
    <w:rPr>
      <w:rFonts w:eastAsiaTheme="minorHAnsi"/>
      <w:szCs w:val="24"/>
    </w:rPr>
  </w:style>
  <w:style w:type="paragraph" w:customStyle="1" w:styleId="2505A9DE404E43D0858A07FB5A37C1DA6">
    <w:name w:val="2505A9DE404E43D0858A07FB5A37C1DA6"/>
    <w:rsid w:val="00AF18BB"/>
    <w:pPr>
      <w:spacing w:after="120" w:line="240" w:lineRule="auto"/>
    </w:pPr>
    <w:rPr>
      <w:rFonts w:eastAsiaTheme="minorHAnsi"/>
      <w:szCs w:val="24"/>
    </w:rPr>
  </w:style>
  <w:style w:type="paragraph" w:customStyle="1" w:styleId="FCDA622223F542568F51E94356DF37086">
    <w:name w:val="FCDA622223F542568F51E94356DF37086"/>
    <w:rsid w:val="00AF18BB"/>
    <w:pPr>
      <w:spacing w:after="120" w:line="240" w:lineRule="auto"/>
    </w:pPr>
    <w:rPr>
      <w:rFonts w:eastAsiaTheme="minorHAnsi"/>
      <w:szCs w:val="24"/>
    </w:rPr>
  </w:style>
  <w:style w:type="paragraph" w:customStyle="1" w:styleId="C384DD4DCF2346B191E22EAB1B19E9706">
    <w:name w:val="C384DD4DCF2346B191E22EAB1B19E9706"/>
    <w:rsid w:val="00AF18BB"/>
    <w:pPr>
      <w:spacing w:after="120" w:line="240" w:lineRule="auto"/>
    </w:pPr>
    <w:rPr>
      <w:rFonts w:eastAsiaTheme="minorHAnsi"/>
      <w:szCs w:val="24"/>
    </w:rPr>
  </w:style>
  <w:style w:type="paragraph" w:customStyle="1" w:styleId="9E19AE76D5C145D9A05B457B8E15278F6">
    <w:name w:val="9E19AE76D5C145D9A05B457B8E15278F6"/>
    <w:rsid w:val="00AF18BB"/>
    <w:pPr>
      <w:spacing w:after="120" w:line="240" w:lineRule="auto"/>
    </w:pPr>
    <w:rPr>
      <w:rFonts w:eastAsiaTheme="minorHAnsi"/>
      <w:szCs w:val="24"/>
    </w:rPr>
  </w:style>
  <w:style w:type="paragraph" w:customStyle="1" w:styleId="1D5D2BFD868949639ABBFD9005B7B1F46">
    <w:name w:val="1D5D2BFD868949639ABBFD9005B7B1F46"/>
    <w:rsid w:val="00AF18BB"/>
    <w:pPr>
      <w:spacing w:after="120" w:line="240" w:lineRule="auto"/>
    </w:pPr>
    <w:rPr>
      <w:rFonts w:eastAsiaTheme="minorHAnsi"/>
      <w:szCs w:val="24"/>
    </w:rPr>
  </w:style>
  <w:style w:type="paragraph" w:customStyle="1" w:styleId="558BE8E35D4540C8937C3B0D08C30CBA6">
    <w:name w:val="558BE8E35D4540C8937C3B0D08C30CBA6"/>
    <w:rsid w:val="00AF18BB"/>
    <w:pPr>
      <w:spacing w:after="120" w:line="240" w:lineRule="auto"/>
    </w:pPr>
    <w:rPr>
      <w:rFonts w:eastAsiaTheme="minorHAnsi"/>
      <w:szCs w:val="24"/>
    </w:rPr>
  </w:style>
  <w:style w:type="paragraph" w:customStyle="1" w:styleId="AD7FAB5F12074E84A58DE7C9FE6861F66">
    <w:name w:val="AD7FAB5F12074E84A58DE7C9FE6861F66"/>
    <w:rsid w:val="00AF18BB"/>
    <w:pPr>
      <w:spacing w:after="120" w:line="240" w:lineRule="auto"/>
    </w:pPr>
    <w:rPr>
      <w:rFonts w:eastAsiaTheme="minorHAnsi"/>
      <w:szCs w:val="24"/>
    </w:rPr>
  </w:style>
  <w:style w:type="paragraph" w:customStyle="1" w:styleId="AA18F3917217433EA62AB5EDF6FE8F776">
    <w:name w:val="AA18F3917217433EA62AB5EDF6FE8F776"/>
    <w:rsid w:val="00AF18BB"/>
    <w:pPr>
      <w:spacing w:after="120" w:line="240" w:lineRule="auto"/>
    </w:pPr>
    <w:rPr>
      <w:rFonts w:eastAsiaTheme="minorHAnsi"/>
      <w:szCs w:val="24"/>
    </w:rPr>
  </w:style>
  <w:style w:type="paragraph" w:customStyle="1" w:styleId="6A07F43C3DA444F5B19941AA0F0057A36">
    <w:name w:val="6A07F43C3DA444F5B19941AA0F0057A36"/>
    <w:rsid w:val="00AF18BB"/>
    <w:pPr>
      <w:spacing w:after="120" w:line="240" w:lineRule="auto"/>
    </w:pPr>
    <w:rPr>
      <w:rFonts w:eastAsiaTheme="minorHAnsi"/>
      <w:szCs w:val="24"/>
    </w:rPr>
  </w:style>
  <w:style w:type="paragraph" w:customStyle="1" w:styleId="860A079DF2D940DD9D59F75BF682F7AA6">
    <w:name w:val="860A079DF2D940DD9D59F75BF682F7AA6"/>
    <w:rsid w:val="00AF18BB"/>
    <w:pPr>
      <w:spacing w:after="120" w:line="240" w:lineRule="auto"/>
    </w:pPr>
    <w:rPr>
      <w:rFonts w:eastAsiaTheme="minorHAnsi"/>
      <w:szCs w:val="24"/>
    </w:rPr>
  </w:style>
  <w:style w:type="paragraph" w:customStyle="1" w:styleId="EDF1FE31B54349E5BE6C016DAC8F0D3B6">
    <w:name w:val="EDF1FE31B54349E5BE6C016DAC8F0D3B6"/>
    <w:rsid w:val="00AF18BB"/>
    <w:pPr>
      <w:spacing w:after="120" w:line="240" w:lineRule="auto"/>
    </w:pPr>
    <w:rPr>
      <w:rFonts w:eastAsiaTheme="minorHAnsi"/>
      <w:szCs w:val="24"/>
    </w:rPr>
  </w:style>
  <w:style w:type="paragraph" w:customStyle="1" w:styleId="1C5942DC5CFD448581481E7EB75179AA6">
    <w:name w:val="1C5942DC5CFD448581481E7EB75179AA6"/>
    <w:rsid w:val="00AF18BB"/>
    <w:pPr>
      <w:spacing w:after="120" w:line="240" w:lineRule="auto"/>
    </w:pPr>
    <w:rPr>
      <w:rFonts w:eastAsiaTheme="minorHAnsi"/>
      <w:szCs w:val="24"/>
    </w:rPr>
  </w:style>
  <w:style w:type="paragraph" w:customStyle="1" w:styleId="9634418D61A5496ABE0EF48F914C84A36">
    <w:name w:val="9634418D61A5496ABE0EF48F914C84A36"/>
    <w:rsid w:val="00AF18BB"/>
    <w:pPr>
      <w:spacing w:after="120" w:line="240" w:lineRule="auto"/>
    </w:pPr>
    <w:rPr>
      <w:rFonts w:eastAsiaTheme="minorHAnsi"/>
      <w:szCs w:val="24"/>
    </w:rPr>
  </w:style>
  <w:style w:type="paragraph" w:customStyle="1" w:styleId="9135D0C6DB5D42B78802E2A0D51C86E06">
    <w:name w:val="9135D0C6DB5D42B78802E2A0D51C86E06"/>
    <w:rsid w:val="00AF18BB"/>
    <w:pPr>
      <w:spacing w:after="120" w:line="240" w:lineRule="auto"/>
    </w:pPr>
    <w:rPr>
      <w:rFonts w:eastAsiaTheme="minorHAnsi"/>
      <w:szCs w:val="24"/>
    </w:rPr>
  </w:style>
  <w:style w:type="paragraph" w:customStyle="1" w:styleId="0F58914E22C24A6EBF3578A5F2FF99F93">
    <w:name w:val="0F58914E22C24A6EBF3578A5F2FF99F93"/>
    <w:rsid w:val="00AF18BB"/>
    <w:pPr>
      <w:spacing w:after="120" w:line="240" w:lineRule="auto"/>
    </w:pPr>
    <w:rPr>
      <w:rFonts w:eastAsiaTheme="minorHAnsi"/>
      <w:szCs w:val="24"/>
    </w:rPr>
  </w:style>
  <w:style w:type="paragraph" w:customStyle="1" w:styleId="8E9E9A65F78F45F689E6F3417115E3D03">
    <w:name w:val="8E9E9A65F78F45F689E6F3417115E3D03"/>
    <w:rsid w:val="00AF18BB"/>
    <w:pPr>
      <w:spacing w:after="120" w:line="240" w:lineRule="auto"/>
    </w:pPr>
    <w:rPr>
      <w:rFonts w:eastAsiaTheme="minorHAnsi"/>
      <w:szCs w:val="24"/>
    </w:rPr>
  </w:style>
  <w:style w:type="paragraph" w:customStyle="1" w:styleId="5E7278E1534E49E190AF9326EC266E043">
    <w:name w:val="5E7278E1534E49E190AF9326EC266E043"/>
    <w:rsid w:val="00AF18BB"/>
    <w:pPr>
      <w:spacing w:after="120" w:line="240" w:lineRule="auto"/>
    </w:pPr>
    <w:rPr>
      <w:rFonts w:eastAsiaTheme="minorHAnsi"/>
      <w:szCs w:val="24"/>
    </w:rPr>
  </w:style>
  <w:style w:type="paragraph" w:customStyle="1" w:styleId="E7F8ED5D46EC42F9B439B731C07286A23">
    <w:name w:val="E7F8ED5D46EC42F9B439B731C07286A23"/>
    <w:rsid w:val="00AF18BB"/>
    <w:pPr>
      <w:spacing w:after="120" w:line="240" w:lineRule="auto"/>
    </w:pPr>
    <w:rPr>
      <w:rFonts w:eastAsiaTheme="minorHAnsi"/>
      <w:szCs w:val="24"/>
    </w:rPr>
  </w:style>
  <w:style w:type="paragraph" w:customStyle="1" w:styleId="9174FDE3C7E74B8EAC0271A07A4309B13">
    <w:name w:val="9174FDE3C7E74B8EAC0271A07A4309B13"/>
    <w:rsid w:val="00AF18BB"/>
    <w:pPr>
      <w:spacing w:after="120" w:line="240" w:lineRule="auto"/>
    </w:pPr>
    <w:rPr>
      <w:rFonts w:eastAsiaTheme="minorHAnsi"/>
      <w:szCs w:val="24"/>
    </w:rPr>
  </w:style>
  <w:style w:type="paragraph" w:customStyle="1" w:styleId="F82894EF71EB499A905B5AC47A49AF7F3">
    <w:name w:val="F82894EF71EB499A905B5AC47A49AF7F3"/>
    <w:rsid w:val="00AF18BB"/>
    <w:pPr>
      <w:spacing w:after="120" w:line="240" w:lineRule="auto"/>
    </w:pPr>
    <w:rPr>
      <w:rFonts w:eastAsiaTheme="minorHAnsi"/>
      <w:szCs w:val="24"/>
    </w:rPr>
  </w:style>
  <w:style w:type="paragraph" w:customStyle="1" w:styleId="A4ADB3B9AC254FE6B6E8B019517DE7733">
    <w:name w:val="A4ADB3B9AC254FE6B6E8B019517DE7733"/>
    <w:rsid w:val="00AF18BB"/>
    <w:pPr>
      <w:spacing w:after="120" w:line="240" w:lineRule="auto"/>
    </w:pPr>
    <w:rPr>
      <w:rFonts w:eastAsiaTheme="minorHAnsi"/>
      <w:szCs w:val="24"/>
    </w:rPr>
  </w:style>
  <w:style w:type="paragraph" w:customStyle="1" w:styleId="92DBBA77AB6D423294A76E053B6E04203">
    <w:name w:val="92DBBA77AB6D423294A76E053B6E04203"/>
    <w:rsid w:val="00AF18BB"/>
    <w:pPr>
      <w:spacing w:after="120" w:line="240" w:lineRule="auto"/>
    </w:pPr>
    <w:rPr>
      <w:rFonts w:eastAsiaTheme="minorHAnsi"/>
      <w:szCs w:val="24"/>
    </w:rPr>
  </w:style>
  <w:style w:type="paragraph" w:customStyle="1" w:styleId="93CC30BEA74D414EB28CCF2621026FBD3">
    <w:name w:val="93CC30BEA74D414EB28CCF2621026FBD3"/>
    <w:rsid w:val="00AF18BB"/>
    <w:pPr>
      <w:spacing w:after="120" w:line="240" w:lineRule="auto"/>
    </w:pPr>
    <w:rPr>
      <w:rFonts w:eastAsiaTheme="minorHAnsi"/>
      <w:szCs w:val="24"/>
    </w:rPr>
  </w:style>
  <w:style w:type="paragraph" w:customStyle="1" w:styleId="F57C7049ECD54890BE9A93580DE6094B3">
    <w:name w:val="F57C7049ECD54890BE9A93580DE6094B3"/>
    <w:rsid w:val="00AF18BB"/>
    <w:pPr>
      <w:spacing w:after="120" w:line="240" w:lineRule="auto"/>
    </w:pPr>
    <w:rPr>
      <w:rFonts w:eastAsiaTheme="minorHAnsi"/>
      <w:szCs w:val="24"/>
    </w:rPr>
  </w:style>
  <w:style w:type="paragraph" w:customStyle="1" w:styleId="DF9B77E79C164667949D95AA3B4E346A3">
    <w:name w:val="DF9B77E79C164667949D95AA3B4E346A3"/>
    <w:rsid w:val="00AF18BB"/>
    <w:pPr>
      <w:spacing w:after="120" w:line="240" w:lineRule="auto"/>
    </w:pPr>
    <w:rPr>
      <w:rFonts w:eastAsiaTheme="minorHAnsi"/>
      <w:szCs w:val="24"/>
    </w:rPr>
  </w:style>
  <w:style w:type="paragraph" w:customStyle="1" w:styleId="8CC7A47195FB49C2AFBAD207DA30C13C3">
    <w:name w:val="8CC7A47195FB49C2AFBAD207DA30C13C3"/>
    <w:rsid w:val="00AF18BB"/>
    <w:pPr>
      <w:spacing w:after="120" w:line="240" w:lineRule="auto"/>
    </w:pPr>
    <w:rPr>
      <w:rFonts w:eastAsiaTheme="minorHAnsi"/>
      <w:szCs w:val="24"/>
    </w:rPr>
  </w:style>
  <w:style w:type="paragraph" w:customStyle="1" w:styleId="9C88D473BD6744D39639590B356930103">
    <w:name w:val="9C88D473BD6744D39639590B356930103"/>
    <w:rsid w:val="00AF18BB"/>
    <w:pPr>
      <w:spacing w:after="120" w:line="240" w:lineRule="auto"/>
    </w:pPr>
    <w:rPr>
      <w:rFonts w:eastAsiaTheme="minorHAnsi"/>
      <w:szCs w:val="24"/>
    </w:rPr>
  </w:style>
  <w:style w:type="paragraph" w:customStyle="1" w:styleId="5420F095197F440BAC1799366143F0E73">
    <w:name w:val="5420F095197F440BAC1799366143F0E73"/>
    <w:rsid w:val="00AF18BB"/>
    <w:pPr>
      <w:spacing w:after="120" w:line="240" w:lineRule="auto"/>
    </w:pPr>
    <w:rPr>
      <w:rFonts w:eastAsiaTheme="minorHAnsi"/>
      <w:szCs w:val="24"/>
    </w:rPr>
  </w:style>
  <w:style w:type="paragraph" w:customStyle="1" w:styleId="E3775476CA4D4AF997E2BF0F9B1A8FCC3">
    <w:name w:val="E3775476CA4D4AF997E2BF0F9B1A8FCC3"/>
    <w:rsid w:val="00AF18BB"/>
    <w:pPr>
      <w:spacing w:after="120" w:line="240" w:lineRule="auto"/>
    </w:pPr>
    <w:rPr>
      <w:rFonts w:eastAsiaTheme="minorHAnsi"/>
      <w:szCs w:val="24"/>
    </w:rPr>
  </w:style>
  <w:style w:type="paragraph" w:customStyle="1" w:styleId="C66E07FA78AA48CC82FD9CAE244EB8113">
    <w:name w:val="C66E07FA78AA48CC82FD9CAE244EB8113"/>
    <w:rsid w:val="00AF18BB"/>
    <w:pPr>
      <w:spacing w:after="120" w:line="240" w:lineRule="auto"/>
    </w:pPr>
    <w:rPr>
      <w:rFonts w:eastAsiaTheme="minorHAnsi"/>
      <w:szCs w:val="24"/>
    </w:rPr>
  </w:style>
  <w:style w:type="paragraph" w:customStyle="1" w:styleId="6E29C2F0933D4157BC04BA92C5FBD0063">
    <w:name w:val="6E29C2F0933D4157BC04BA92C5FBD0063"/>
    <w:rsid w:val="00AF18BB"/>
    <w:pPr>
      <w:spacing w:after="120" w:line="240" w:lineRule="auto"/>
    </w:pPr>
    <w:rPr>
      <w:rFonts w:eastAsiaTheme="minorHAnsi"/>
      <w:szCs w:val="24"/>
    </w:rPr>
  </w:style>
  <w:style w:type="paragraph" w:customStyle="1" w:styleId="F020CAFB07C44D52B3F591B62E39CF783">
    <w:name w:val="F020CAFB07C44D52B3F591B62E39CF783"/>
    <w:rsid w:val="00AF18BB"/>
    <w:pPr>
      <w:spacing w:after="120" w:line="240" w:lineRule="auto"/>
    </w:pPr>
    <w:rPr>
      <w:rFonts w:eastAsiaTheme="minorHAnsi"/>
      <w:szCs w:val="24"/>
    </w:rPr>
  </w:style>
  <w:style w:type="paragraph" w:customStyle="1" w:styleId="96D51EB218734323944234B0F041E6DB3">
    <w:name w:val="96D51EB218734323944234B0F041E6DB3"/>
    <w:rsid w:val="00AF18BB"/>
    <w:pPr>
      <w:spacing w:after="120" w:line="240" w:lineRule="auto"/>
    </w:pPr>
    <w:rPr>
      <w:rFonts w:eastAsiaTheme="minorHAnsi"/>
      <w:szCs w:val="24"/>
    </w:rPr>
  </w:style>
  <w:style w:type="paragraph" w:customStyle="1" w:styleId="EF5962FCF0224ABD8E388A27B613225B3">
    <w:name w:val="EF5962FCF0224ABD8E388A27B613225B3"/>
    <w:rsid w:val="00AF18BB"/>
    <w:pPr>
      <w:spacing w:after="120" w:line="240" w:lineRule="auto"/>
    </w:pPr>
    <w:rPr>
      <w:rFonts w:eastAsiaTheme="minorHAnsi"/>
      <w:szCs w:val="24"/>
    </w:rPr>
  </w:style>
  <w:style w:type="paragraph" w:customStyle="1" w:styleId="137DF7C071F94582AAD628449B9E73543">
    <w:name w:val="137DF7C071F94582AAD628449B9E73543"/>
    <w:rsid w:val="00AF18BB"/>
    <w:pPr>
      <w:spacing w:after="120" w:line="240" w:lineRule="auto"/>
    </w:pPr>
    <w:rPr>
      <w:rFonts w:eastAsiaTheme="minorHAnsi"/>
      <w:szCs w:val="24"/>
    </w:rPr>
  </w:style>
  <w:style w:type="paragraph" w:customStyle="1" w:styleId="EEF49920CD3548B2A36CFA1EE961246C3">
    <w:name w:val="EEF49920CD3548B2A36CFA1EE961246C3"/>
    <w:rsid w:val="00AF18BB"/>
    <w:pPr>
      <w:spacing w:after="120" w:line="240" w:lineRule="auto"/>
    </w:pPr>
    <w:rPr>
      <w:rFonts w:eastAsiaTheme="minorHAnsi"/>
      <w:szCs w:val="24"/>
    </w:rPr>
  </w:style>
  <w:style w:type="paragraph" w:customStyle="1" w:styleId="2E3F8B4EC0C84EDFA87B57F884E37B2D3">
    <w:name w:val="2E3F8B4EC0C84EDFA87B57F884E37B2D3"/>
    <w:rsid w:val="00AF18BB"/>
    <w:pPr>
      <w:spacing w:after="120" w:line="240" w:lineRule="auto"/>
    </w:pPr>
    <w:rPr>
      <w:rFonts w:eastAsiaTheme="minorHAnsi"/>
      <w:szCs w:val="24"/>
    </w:rPr>
  </w:style>
  <w:style w:type="paragraph" w:customStyle="1" w:styleId="3202A1707A2D4ADB91D24B2643BE197A3">
    <w:name w:val="3202A1707A2D4ADB91D24B2643BE197A3"/>
    <w:rsid w:val="00AF18BB"/>
    <w:pPr>
      <w:spacing w:after="120" w:line="240" w:lineRule="auto"/>
    </w:pPr>
    <w:rPr>
      <w:rFonts w:eastAsiaTheme="minorHAnsi"/>
      <w:szCs w:val="24"/>
    </w:rPr>
  </w:style>
  <w:style w:type="paragraph" w:customStyle="1" w:styleId="A6F04050E47A4E41ABCD0FF98CD3BE053">
    <w:name w:val="A6F04050E47A4E41ABCD0FF98CD3BE053"/>
    <w:rsid w:val="00AF18BB"/>
    <w:pPr>
      <w:spacing w:after="120" w:line="240" w:lineRule="auto"/>
    </w:pPr>
    <w:rPr>
      <w:rFonts w:eastAsiaTheme="minorHAnsi"/>
      <w:szCs w:val="24"/>
    </w:rPr>
  </w:style>
  <w:style w:type="paragraph" w:customStyle="1" w:styleId="0685CFE8EE7B4B9080BF354D4619B9203">
    <w:name w:val="0685CFE8EE7B4B9080BF354D4619B9203"/>
    <w:rsid w:val="00AF18BB"/>
    <w:pPr>
      <w:spacing w:after="120" w:line="240" w:lineRule="auto"/>
    </w:pPr>
    <w:rPr>
      <w:rFonts w:eastAsiaTheme="minorHAnsi"/>
      <w:szCs w:val="24"/>
    </w:rPr>
  </w:style>
  <w:style w:type="paragraph" w:customStyle="1" w:styleId="423A3A979F824797A7C4CC241AD8F2E43">
    <w:name w:val="423A3A979F824797A7C4CC241AD8F2E43"/>
    <w:rsid w:val="00AF18BB"/>
    <w:pPr>
      <w:spacing w:after="120" w:line="240" w:lineRule="auto"/>
    </w:pPr>
    <w:rPr>
      <w:rFonts w:eastAsiaTheme="minorHAnsi"/>
      <w:szCs w:val="24"/>
    </w:rPr>
  </w:style>
  <w:style w:type="paragraph" w:customStyle="1" w:styleId="6ACB3B1388ED4FE18C1EFE7267DF97B53">
    <w:name w:val="6ACB3B1388ED4FE18C1EFE7267DF97B53"/>
    <w:rsid w:val="00AF18BB"/>
    <w:pPr>
      <w:spacing w:after="120" w:line="240" w:lineRule="auto"/>
    </w:pPr>
    <w:rPr>
      <w:rFonts w:eastAsiaTheme="minorHAnsi"/>
      <w:szCs w:val="24"/>
    </w:rPr>
  </w:style>
  <w:style w:type="paragraph" w:customStyle="1" w:styleId="9290752687354A1BB6C8041F2D2D941E3">
    <w:name w:val="9290752687354A1BB6C8041F2D2D941E3"/>
    <w:rsid w:val="00AF18BB"/>
    <w:pPr>
      <w:spacing w:after="120" w:line="240" w:lineRule="auto"/>
    </w:pPr>
    <w:rPr>
      <w:rFonts w:eastAsiaTheme="minorHAnsi"/>
      <w:szCs w:val="24"/>
    </w:rPr>
  </w:style>
  <w:style w:type="paragraph" w:customStyle="1" w:styleId="9D93E89CE17A400D81A7E170B13D94293">
    <w:name w:val="9D93E89CE17A400D81A7E170B13D94293"/>
    <w:rsid w:val="00AF18BB"/>
    <w:pPr>
      <w:spacing w:after="120" w:line="240" w:lineRule="auto"/>
    </w:pPr>
    <w:rPr>
      <w:rFonts w:eastAsiaTheme="minorHAnsi"/>
      <w:szCs w:val="24"/>
    </w:rPr>
  </w:style>
  <w:style w:type="paragraph" w:customStyle="1" w:styleId="5F61EBAD47984EEDAABC7115C1D6CA763">
    <w:name w:val="5F61EBAD47984EEDAABC7115C1D6CA763"/>
    <w:rsid w:val="00AF18BB"/>
    <w:pPr>
      <w:spacing w:after="120" w:line="240" w:lineRule="auto"/>
    </w:pPr>
    <w:rPr>
      <w:rFonts w:eastAsiaTheme="minorHAnsi"/>
      <w:szCs w:val="24"/>
    </w:rPr>
  </w:style>
  <w:style w:type="paragraph" w:customStyle="1" w:styleId="BD294A454C38414697EB6907529C31853">
    <w:name w:val="BD294A454C38414697EB6907529C31853"/>
    <w:rsid w:val="00AF18BB"/>
    <w:pPr>
      <w:spacing w:after="120" w:line="240" w:lineRule="auto"/>
    </w:pPr>
    <w:rPr>
      <w:rFonts w:eastAsiaTheme="minorHAnsi"/>
      <w:szCs w:val="24"/>
    </w:rPr>
  </w:style>
  <w:style w:type="paragraph" w:customStyle="1" w:styleId="AB26D853A1D64758BAD57BB4B5EBB3A22">
    <w:name w:val="AB26D853A1D64758BAD57BB4B5EBB3A22"/>
    <w:rsid w:val="00AF18BB"/>
    <w:pPr>
      <w:spacing w:after="120" w:line="240" w:lineRule="auto"/>
    </w:pPr>
    <w:rPr>
      <w:rFonts w:eastAsiaTheme="minorHAnsi"/>
      <w:szCs w:val="24"/>
    </w:rPr>
  </w:style>
  <w:style w:type="paragraph" w:customStyle="1" w:styleId="86EC4DFF7A9F4E9194F6CD89911739C52">
    <w:name w:val="86EC4DFF7A9F4E9194F6CD89911739C52"/>
    <w:rsid w:val="00AF18BB"/>
    <w:pPr>
      <w:spacing w:after="120" w:line="240" w:lineRule="auto"/>
    </w:pPr>
    <w:rPr>
      <w:rFonts w:eastAsiaTheme="minorHAnsi"/>
      <w:szCs w:val="24"/>
    </w:rPr>
  </w:style>
  <w:style w:type="paragraph" w:customStyle="1" w:styleId="881D9416B6C04FA39C93F0CBC768B1372">
    <w:name w:val="881D9416B6C04FA39C93F0CBC768B1372"/>
    <w:rsid w:val="00AF18BB"/>
    <w:pPr>
      <w:spacing w:after="120" w:line="240" w:lineRule="auto"/>
    </w:pPr>
    <w:rPr>
      <w:rFonts w:eastAsiaTheme="minorHAnsi"/>
      <w:szCs w:val="24"/>
    </w:rPr>
  </w:style>
  <w:style w:type="paragraph" w:customStyle="1" w:styleId="4BD29D59FCF14BDA9B90A3705B1D86B02">
    <w:name w:val="4BD29D59FCF14BDA9B90A3705B1D86B02"/>
    <w:rsid w:val="00AF18BB"/>
    <w:pPr>
      <w:spacing w:after="120" w:line="240" w:lineRule="auto"/>
    </w:pPr>
    <w:rPr>
      <w:rFonts w:eastAsiaTheme="minorHAnsi"/>
      <w:szCs w:val="24"/>
    </w:rPr>
  </w:style>
  <w:style w:type="paragraph" w:customStyle="1" w:styleId="4DEF96AA6BD94B4AB8379D02B2B94D592">
    <w:name w:val="4DEF96AA6BD94B4AB8379D02B2B94D592"/>
    <w:rsid w:val="00AF18BB"/>
    <w:pPr>
      <w:spacing w:after="120" w:line="240" w:lineRule="auto"/>
    </w:pPr>
    <w:rPr>
      <w:rFonts w:eastAsiaTheme="minorHAnsi"/>
      <w:szCs w:val="24"/>
    </w:rPr>
  </w:style>
  <w:style w:type="paragraph" w:customStyle="1" w:styleId="D761E6664F37476889335FDD017D37572">
    <w:name w:val="D761E6664F37476889335FDD017D37572"/>
    <w:rsid w:val="00AF18BB"/>
    <w:pPr>
      <w:spacing w:after="120" w:line="240" w:lineRule="auto"/>
    </w:pPr>
    <w:rPr>
      <w:rFonts w:eastAsiaTheme="minorHAnsi"/>
      <w:szCs w:val="24"/>
    </w:rPr>
  </w:style>
  <w:style w:type="paragraph" w:customStyle="1" w:styleId="428A5C4DCB1B4776AD635434B6668F9C2">
    <w:name w:val="428A5C4DCB1B4776AD635434B6668F9C2"/>
    <w:rsid w:val="00AF18BB"/>
    <w:pPr>
      <w:spacing w:after="120" w:line="240" w:lineRule="auto"/>
    </w:pPr>
    <w:rPr>
      <w:rFonts w:eastAsiaTheme="minorHAnsi"/>
      <w:szCs w:val="24"/>
    </w:rPr>
  </w:style>
  <w:style w:type="paragraph" w:customStyle="1" w:styleId="5DE61D01D8A04258B1DC49CD1126175B2">
    <w:name w:val="5DE61D01D8A04258B1DC49CD1126175B2"/>
    <w:rsid w:val="00AF18BB"/>
    <w:pPr>
      <w:spacing w:after="120" w:line="240" w:lineRule="auto"/>
    </w:pPr>
    <w:rPr>
      <w:rFonts w:eastAsiaTheme="minorHAnsi"/>
      <w:szCs w:val="24"/>
    </w:rPr>
  </w:style>
  <w:style w:type="paragraph" w:customStyle="1" w:styleId="5E7C8AEBF0B84967BA9012318F01E8C12">
    <w:name w:val="5E7C8AEBF0B84967BA9012318F01E8C12"/>
    <w:rsid w:val="00AF18BB"/>
    <w:pPr>
      <w:spacing w:after="120" w:line="240" w:lineRule="auto"/>
    </w:pPr>
    <w:rPr>
      <w:rFonts w:eastAsiaTheme="minorHAnsi"/>
      <w:szCs w:val="24"/>
    </w:rPr>
  </w:style>
  <w:style w:type="paragraph" w:customStyle="1" w:styleId="8D8BE35BB838420BBBA0F24AC2B36D8A2">
    <w:name w:val="8D8BE35BB838420BBBA0F24AC2B36D8A2"/>
    <w:rsid w:val="00AF18BB"/>
    <w:pPr>
      <w:spacing w:after="120" w:line="240" w:lineRule="auto"/>
    </w:pPr>
    <w:rPr>
      <w:rFonts w:eastAsiaTheme="minorHAnsi"/>
      <w:szCs w:val="24"/>
    </w:rPr>
  </w:style>
  <w:style w:type="paragraph" w:customStyle="1" w:styleId="49EEE62C5B5F4844B9847E026E4A04EF2">
    <w:name w:val="49EEE62C5B5F4844B9847E026E4A04EF2"/>
    <w:rsid w:val="00AF18BB"/>
    <w:pPr>
      <w:spacing w:after="120" w:line="240" w:lineRule="auto"/>
    </w:pPr>
    <w:rPr>
      <w:rFonts w:eastAsiaTheme="minorHAnsi"/>
      <w:szCs w:val="24"/>
    </w:rPr>
  </w:style>
  <w:style w:type="paragraph" w:customStyle="1" w:styleId="C8E0139D82074BDBBEC3B82C6A4741B42">
    <w:name w:val="C8E0139D82074BDBBEC3B82C6A4741B42"/>
    <w:rsid w:val="00AF18BB"/>
    <w:pPr>
      <w:spacing w:after="120" w:line="240" w:lineRule="auto"/>
    </w:pPr>
    <w:rPr>
      <w:rFonts w:eastAsiaTheme="minorHAnsi"/>
      <w:szCs w:val="24"/>
    </w:rPr>
  </w:style>
  <w:style w:type="paragraph" w:customStyle="1" w:styleId="EE82CF1F4EEE45EBB90A7D7352DCA1B22">
    <w:name w:val="EE82CF1F4EEE45EBB90A7D7352DCA1B22"/>
    <w:rsid w:val="00AF18BB"/>
    <w:pPr>
      <w:spacing w:after="120" w:line="240" w:lineRule="auto"/>
    </w:pPr>
    <w:rPr>
      <w:rFonts w:eastAsiaTheme="minorHAnsi"/>
      <w:szCs w:val="24"/>
    </w:rPr>
  </w:style>
  <w:style w:type="paragraph" w:customStyle="1" w:styleId="25395BB2334C4A38B5F0B5AF2672F0F62">
    <w:name w:val="25395BB2334C4A38B5F0B5AF2672F0F62"/>
    <w:rsid w:val="00AF18BB"/>
    <w:pPr>
      <w:spacing w:after="120" w:line="240" w:lineRule="auto"/>
    </w:pPr>
    <w:rPr>
      <w:rFonts w:eastAsiaTheme="minorHAnsi"/>
      <w:szCs w:val="24"/>
    </w:rPr>
  </w:style>
  <w:style w:type="paragraph" w:customStyle="1" w:styleId="9B5D2C76C0474B959EAC74BF3653059B2">
    <w:name w:val="9B5D2C76C0474B959EAC74BF3653059B2"/>
    <w:rsid w:val="00AF18BB"/>
    <w:pPr>
      <w:spacing w:after="120" w:line="240" w:lineRule="auto"/>
    </w:pPr>
    <w:rPr>
      <w:rFonts w:eastAsiaTheme="minorHAnsi"/>
      <w:szCs w:val="24"/>
    </w:rPr>
  </w:style>
  <w:style w:type="paragraph" w:customStyle="1" w:styleId="3BA198EDAB054F42A20ED0D3A7E5A0402">
    <w:name w:val="3BA198EDAB054F42A20ED0D3A7E5A0402"/>
    <w:rsid w:val="00AF18BB"/>
    <w:pPr>
      <w:spacing w:after="120" w:line="240" w:lineRule="auto"/>
    </w:pPr>
    <w:rPr>
      <w:rFonts w:eastAsiaTheme="minorHAnsi"/>
      <w:szCs w:val="24"/>
    </w:rPr>
  </w:style>
  <w:style w:type="paragraph" w:customStyle="1" w:styleId="EAC6ECAF032348C4B10EF30213C351722">
    <w:name w:val="EAC6ECAF032348C4B10EF30213C351722"/>
    <w:rsid w:val="00AF18BB"/>
    <w:pPr>
      <w:spacing w:after="120" w:line="240" w:lineRule="auto"/>
    </w:pPr>
    <w:rPr>
      <w:rFonts w:eastAsiaTheme="minorHAnsi"/>
      <w:szCs w:val="24"/>
    </w:rPr>
  </w:style>
  <w:style w:type="paragraph" w:customStyle="1" w:styleId="6BDA7C5BFAD2415886A0EB862BE2EA682">
    <w:name w:val="6BDA7C5BFAD2415886A0EB862BE2EA682"/>
    <w:rsid w:val="00AF18BB"/>
    <w:pPr>
      <w:spacing w:after="120" w:line="240" w:lineRule="auto"/>
    </w:pPr>
    <w:rPr>
      <w:rFonts w:eastAsiaTheme="minorHAnsi"/>
      <w:szCs w:val="24"/>
    </w:rPr>
  </w:style>
  <w:style w:type="paragraph" w:customStyle="1" w:styleId="1D3B0D35866A476F98E04F51EA504DCA2">
    <w:name w:val="1D3B0D35866A476F98E04F51EA504DCA2"/>
    <w:rsid w:val="00AF18BB"/>
    <w:pPr>
      <w:spacing w:after="120" w:line="240" w:lineRule="auto"/>
    </w:pPr>
    <w:rPr>
      <w:rFonts w:eastAsiaTheme="minorHAnsi"/>
      <w:szCs w:val="24"/>
    </w:rPr>
  </w:style>
  <w:style w:type="paragraph" w:customStyle="1" w:styleId="9CD86FD29EFA4BA9A6801CAC0F7962D62">
    <w:name w:val="9CD86FD29EFA4BA9A6801CAC0F7962D62"/>
    <w:rsid w:val="00AF18BB"/>
    <w:pPr>
      <w:spacing w:after="120" w:line="240" w:lineRule="auto"/>
    </w:pPr>
    <w:rPr>
      <w:rFonts w:eastAsiaTheme="minorHAnsi"/>
      <w:szCs w:val="24"/>
    </w:rPr>
  </w:style>
  <w:style w:type="paragraph" w:customStyle="1" w:styleId="852B8CD1AAC84077B35A438B66598B492">
    <w:name w:val="852B8CD1AAC84077B35A438B66598B492"/>
    <w:rsid w:val="00AF18BB"/>
    <w:pPr>
      <w:spacing w:after="120" w:line="240" w:lineRule="auto"/>
    </w:pPr>
    <w:rPr>
      <w:rFonts w:eastAsiaTheme="minorHAnsi"/>
      <w:szCs w:val="24"/>
    </w:rPr>
  </w:style>
  <w:style w:type="paragraph" w:customStyle="1" w:styleId="4F4FB2A107244963A4B951BEDEDCF9F02">
    <w:name w:val="4F4FB2A107244963A4B951BEDEDCF9F02"/>
    <w:rsid w:val="00AF18BB"/>
    <w:pPr>
      <w:spacing w:after="120" w:line="240" w:lineRule="auto"/>
    </w:pPr>
    <w:rPr>
      <w:rFonts w:eastAsiaTheme="minorHAnsi"/>
      <w:szCs w:val="24"/>
    </w:rPr>
  </w:style>
  <w:style w:type="paragraph" w:customStyle="1" w:styleId="F166DA2606AE4E339E1C40881C6C3ABC2">
    <w:name w:val="F166DA2606AE4E339E1C40881C6C3ABC2"/>
    <w:rsid w:val="00AF18BB"/>
    <w:pPr>
      <w:spacing w:after="120" w:line="240" w:lineRule="auto"/>
    </w:pPr>
    <w:rPr>
      <w:rFonts w:eastAsiaTheme="minorHAnsi"/>
      <w:szCs w:val="24"/>
    </w:rPr>
  </w:style>
  <w:style w:type="paragraph" w:customStyle="1" w:styleId="F755A054C6854764A2A91A98E192B4092">
    <w:name w:val="F755A054C6854764A2A91A98E192B4092"/>
    <w:rsid w:val="00AF18BB"/>
    <w:pPr>
      <w:spacing w:after="120" w:line="240" w:lineRule="auto"/>
    </w:pPr>
    <w:rPr>
      <w:rFonts w:eastAsiaTheme="minorHAnsi"/>
      <w:szCs w:val="24"/>
    </w:rPr>
  </w:style>
  <w:style w:type="paragraph" w:customStyle="1" w:styleId="5C2C93E268E044AFB9C42C87FEA7FB7A">
    <w:name w:val="5C2C93E268E044AFB9C42C87FEA7FB7A"/>
    <w:rsid w:val="00AF18BB"/>
  </w:style>
  <w:style w:type="paragraph" w:customStyle="1" w:styleId="371DB83C89494FB8892AA3DFA20EA0F6">
    <w:name w:val="371DB83C89494FB8892AA3DFA20EA0F6"/>
    <w:rsid w:val="00AF18BB"/>
  </w:style>
  <w:style w:type="paragraph" w:customStyle="1" w:styleId="BDC0E53FA0F44E30AB58B0C79A94882C">
    <w:name w:val="BDC0E53FA0F44E30AB58B0C79A94882C"/>
    <w:rsid w:val="00AF18BB"/>
  </w:style>
  <w:style w:type="paragraph" w:customStyle="1" w:styleId="7945BCA558E44DD5BB3266010B50395D">
    <w:name w:val="7945BCA558E44DD5BB3266010B50395D"/>
    <w:rsid w:val="00AF18BB"/>
  </w:style>
  <w:style w:type="paragraph" w:customStyle="1" w:styleId="CD84A868847C4A11AC963C0EA00B3EB721">
    <w:name w:val="CD84A868847C4A11AC963C0EA00B3EB721"/>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1">
    <w:name w:val="F0657B2065AB4E8896A52898BA9D08A821"/>
    <w:rsid w:val="00AF18BB"/>
    <w:pPr>
      <w:spacing w:after="120" w:line="240" w:lineRule="auto"/>
    </w:pPr>
    <w:rPr>
      <w:rFonts w:eastAsiaTheme="minorHAnsi"/>
      <w:szCs w:val="24"/>
    </w:rPr>
  </w:style>
  <w:style w:type="paragraph" w:customStyle="1" w:styleId="D17908024721463F9A34915F7D8E8EF621">
    <w:name w:val="D17908024721463F9A34915F7D8E8EF621"/>
    <w:rsid w:val="00AF18BB"/>
    <w:pPr>
      <w:spacing w:after="120" w:line="240" w:lineRule="auto"/>
    </w:pPr>
    <w:rPr>
      <w:rFonts w:eastAsiaTheme="minorHAnsi"/>
      <w:szCs w:val="24"/>
    </w:rPr>
  </w:style>
  <w:style w:type="paragraph" w:customStyle="1" w:styleId="B66B8281BE7340379AC34783FE1D89A021">
    <w:name w:val="B66B8281BE7340379AC34783FE1D89A021"/>
    <w:rsid w:val="00AF18BB"/>
    <w:pPr>
      <w:spacing w:after="120" w:line="240" w:lineRule="auto"/>
    </w:pPr>
    <w:rPr>
      <w:rFonts w:eastAsiaTheme="minorHAnsi"/>
      <w:szCs w:val="24"/>
    </w:rPr>
  </w:style>
  <w:style w:type="paragraph" w:customStyle="1" w:styleId="3B5F373AC5E544E5BC382DEBC5C05BF521">
    <w:name w:val="3B5F373AC5E544E5BC382DEBC5C05BF521"/>
    <w:rsid w:val="00AF18BB"/>
    <w:pPr>
      <w:spacing w:after="120" w:line="240" w:lineRule="auto"/>
    </w:pPr>
    <w:rPr>
      <w:rFonts w:eastAsiaTheme="minorHAnsi"/>
      <w:szCs w:val="24"/>
    </w:rPr>
  </w:style>
  <w:style w:type="paragraph" w:customStyle="1" w:styleId="9CC3DB96D50F46A9B7B2001E371C42BA21">
    <w:name w:val="9CC3DB96D50F46A9B7B2001E371C42BA21"/>
    <w:rsid w:val="00AF18BB"/>
    <w:pPr>
      <w:spacing w:after="120" w:line="240" w:lineRule="auto"/>
    </w:pPr>
    <w:rPr>
      <w:rFonts w:eastAsiaTheme="minorHAnsi"/>
      <w:szCs w:val="24"/>
    </w:rPr>
  </w:style>
  <w:style w:type="paragraph" w:customStyle="1" w:styleId="4AE5AB9932A34458849D70FACA0ADB4D22">
    <w:name w:val="4AE5AB9932A34458849D70FACA0ADB4D22"/>
    <w:rsid w:val="00AF18BB"/>
    <w:pPr>
      <w:spacing w:after="120" w:line="240" w:lineRule="auto"/>
    </w:pPr>
    <w:rPr>
      <w:rFonts w:eastAsiaTheme="minorHAnsi"/>
      <w:szCs w:val="24"/>
    </w:rPr>
  </w:style>
  <w:style w:type="paragraph" w:customStyle="1" w:styleId="2465C474022F4A82BE69D74A81D1A42822">
    <w:name w:val="2465C474022F4A82BE69D74A81D1A42822"/>
    <w:rsid w:val="00AF18BB"/>
    <w:pPr>
      <w:spacing w:after="120" w:line="240" w:lineRule="auto"/>
    </w:pPr>
    <w:rPr>
      <w:rFonts w:eastAsiaTheme="minorHAnsi"/>
      <w:szCs w:val="24"/>
    </w:rPr>
  </w:style>
  <w:style w:type="paragraph" w:customStyle="1" w:styleId="259709122E0E43628B230A1B5733F7C221">
    <w:name w:val="259709122E0E43628B230A1B5733F7C221"/>
    <w:rsid w:val="00AF18BB"/>
    <w:pPr>
      <w:spacing w:after="120" w:line="240" w:lineRule="auto"/>
    </w:pPr>
    <w:rPr>
      <w:rFonts w:eastAsiaTheme="minorHAnsi"/>
      <w:szCs w:val="24"/>
    </w:rPr>
  </w:style>
  <w:style w:type="paragraph" w:customStyle="1" w:styleId="614ED0D8FFD7450C8CA58B5DE949E93621">
    <w:name w:val="614ED0D8FFD7450C8CA58B5DE949E93621"/>
    <w:rsid w:val="00AF18BB"/>
    <w:pPr>
      <w:spacing w:after="120" w:line="240" w:lineRule="auto"/>
    </w:pPr>
    <w:rPr>
      <w:rFonts w:eastAsiaTheme="minorHAnsi"/>
      <w:szCs w:val="24"/>
    </w:rPr>
  </w:style>
  <w:style w:type="paragraph" w:customStyle="1" w:styleId="B4AD35753651465F879F5A68B34B716D17">
    <w:name w:val="B4AD35753651465F879F5A68B34B716D17"/>
    <w:rsid w:val="00AF18BB"/>
    <w:pPr>
      <w:spacing w:after="120" w:line="240" w:lineRule="auto"/>
    </w:pPr>
    <w:rPr>
      <w:rFonts w:eastAsiaTheme="minorHAnsi"/>
      <w:szCs w:val="24"/>
    </w:rPr>
  </w:style>
  <w:style w:type="paragraph" w:customStyle="1" w:styleId="53380F5A33DC4EEBBF17C1A024EEA5E717">
    <w:name w:val="53380F5A33DC4EEBBF17C1A024EEA5E717"/>
    <w:rsid w:val="00AF18BB"/>
    <w:pPr>
      <w:spacing w:after="120" w:line="240" w:lineRule="auto"/>
    </w:pPr>
    <w:rPr>
      <w:rFonts w:eastAsiaTheme="minorHAnsi"/>
      <w:szCs w:val="24"/>
    </w:rPr>
  </w:style>
  <w:style w:type="paragraph" w:customStyle="1" w:styleId="84E8D30D9C35400B840003B34394125F17">
    <w:name w:val="84E8D30D9C35400B840003B34394125F17"/>
    <w:rsid w:val="00AF18BB"/>
    <w:pPr>
      <w:spacing w:after="120" w:line="240" w:lineRule="auto"/>
    </w:pPr>
    <w:rPr>
      <w:rFonts w:eastAsiaTheme="minorHAnsi"/>
      <w:szCs w:val="24"/>
    </w:rPr>
  </w:style>
  <w:style w:type="paragraph" w:customStyle="1" w:styleId="5B23ED1503BC498A8D4523D397D4E7F717">
    <w:name w:val="5B23ED1503BC498A8D4523D397D4E7F717"/>
    <w:rsid w:val="00AF18BB"/>
    <w:pPr>
      <w:spacing w:after="120" w:line="240" w:lineRule="auto"/>
    </w:pPr>
    <w:rPr>
      <w:rFonts w:eastAsiaTheme="minorHAnsi"/>
      <w:szCs w:val="24"/>
    </w:rPr>
  </w:style>
  <w:style w:type="paragraph" w:customStyle="1" w:styleId="3DF802094EF04337984A336BBC8BA94417">
    <w:name w:val="3DF802094EF04337984A336BBC8BA94417"/>
    <w:rsid w:val="00AF18BB"/>
    <w:pPr>
      <w:spacing w:after="120" w:line="240" w:lineRule="auto"/>
    </w:pPr>
    <w:rPr>
      <w:rFonts w:eastAsiaTheme="minorHAnsi"/>
      <w:szCs w:val="24"/>
    </w:rPr>
  </w:style>
  <w:style w:type="paragraph" w:customStyle="1" w:styleId="4CD729D50D6449C29580EA93A3991DD817">
    <w:name w:val="4CD729D50D6449C29580EA93A3991DD817"/>
    <w:rsid w:val="00AF18BB"/>
    <w:pPr>
      <w:spacing w:after="120" w:line="240" w:lineRule="auto"/>
    </w:pPr>
    <w:rPr>
      <w:rFonts w:eastAsiaTheme="minorHAnsi"/>
      <w:szCs w:val="24"/>
    </w:rPr>
  </w:style>
  <w:style w:type="paragraph" w:customStyle="1" w:styleId="6765D7C806B849DAAFB1EAEEC61236D617">
    <w:name w:val="6765D7C806B849DAAFB1EAEEC61236D617"/>
    <w:rsid w:val="00AF18BB"/>
    <w:pPr>
      <w:spacing w:after="120" w:line="240" w:lineRule="auto"/>
    </w:pPr>
    <w:rPr>
      <w:rFonts w:eastAsiaTheme="minorHAnsi"/>
      <w:szCs w:val="24"/>
    </w:rPr>
  </w:style>
  <w:style w:type="paragraph" w:customStyle="1" w:styleId="D8AF9004D1B24EF7BF07BC1613D1CD1917">
    <w:name w:val="D8AF9004D1B24EF7BF07BC1613D1CD1917"/>
    <w:rsid w:val="00AF18BB"/>
    <w:pPr>
      <w:spacing w:after="120" w:line="240" w:lineRule="auto"/>
    </w:pPr>
    <w:rPr>
      <w:rFonts w:eastAsiaTheme="minorHAnsi"/>
      <w:szCs w:val="24"/>
    </w:rPr>
  </w:style>
  <w:style w:type="paragraph" w:customStyle="1" w:styleId="27DF92A8FF7B4705A6BA5AC84078565317">
    <w:name w:val="27DF92A8FF7B4705A6BA5AC84078565317"/>
    <w:rsid w:val="00AF18BB"/>
    <w:pPr>
      <w:spacing w:after="120" w:line="240" w:lineRule="auto"/>
    </w:pPr>
    <w:rPr>
      <w:rFonts w:eastAsiaTheme="minorHAnsi"/>
      <w:szCs w:val="24"/>
    </w:rPr>
  </w:style>
  <w:style w:type="paragraph" w:customStyle="1" w:styleId="E21F9E2615E646A380C87F45DDEF7C9A17">
    <w:name w:val="E21F9E2615E646A380C87F45DDEF7C9A17"/>
    <w:rsid w:val="00AF18BB"/>
    <w:pPr>
      <w:spacing w:after="120" w:line="240" w:lineRule="auto"/>
    </w:pPr>
    <w:rPr>
      <w:rFonts w:eastAsiaTheme="minorHAnsi"/>
      <w:szCs w:val="24"/>
    </w:rPr>
  </w:style>
  <w:style w:type="paragraph" w:customStyle="1" w:styleId="48CADFE0E83E46DB91994B1C227A854717">
    <w:name w:val="48CADFE0E83E46DB91994B1C227A854717"/>
    <w:rsid w:val="00AF18BB"/>
    <w:pPr>
      <w:spacing w:after="120" w:line="240" w:lineRule="auto"/>
    </w:pPr>
    <w:rPr>
      <w:rFonts w:eastAsiaTheme="minorHAnsi"/>
      <w:szCs w:val="24"/>
    </w:rPr>
  </w:style>
  <w:style w:type="paragraph" w:customStyle="1" w:styleId="AF8F78CECFEB4986ABC3446C3A7E85C017">
    <w:name w:val="AF8F78CECFEB4986ABC3446C3A7E85C017"/>
    <w:rsid w:val="00AF18BB"/>
    <w:pPr>
      <w:spacing w:after="120" w:line="240" w:lineRule="auto"/>
    </w:pPr>
    <w:rPr>
      <w:rFonts w:eastAsiaTheme="minorHAnsi"/>
      <w:szCs w:val="24"/>
    </w:rPr>
  </w:style>
  <w:style w:type="paragraph" w:customStyle="1" w:styleId="DD8F35F69565411EAA143E2F12FC6F9C9">
    <w:name w:val="DD8F35F69565411EAA143E2F12FC6F9C9"/>
    <w:rsid w:val="00AF18BB"/>
    <w:pPr>
      <w:spacing w:after="120" w:line="240" w:lineRule="auto"/>
    </w:pPr>
    <w:rPr>
      <w:rFonts w:eastAsiaTheme="minorHAnsi"/>
      <w:szCs w:val="24"/>
    </w:rPr>
  </w:style>
  <w:style w:type="paragraph" w:customStyle="1" w:styleId="352E7A85A1A14C9B84EF6BDD168D619B8">
    <w:name w:val="352E7A85A1A14C9B84EF6BDD168D619B8"/>
    <w:rsid w:val="00AF18BB"/>
    <w:pPr>
      <w:spacing w:after="120" w:line="240" w:lineRule="auto"/>
    </w:pPr>
    <w:rPr>
      <w:rFonts w:eastAsiaTheme="minorHAnsi"/>
      <w:szCs w:val="24"/>
    </w:rPr>
  </w:style>
  <w:style w:type="paragraph" w:customStyle="1" w:styleId="A21B6B5655534C4AA0160858DC1620F18">
    <w:name w:val="A21B6B5655534C4AA0160858DC1620F18"/>
    <w:rsid w:val="00AF18BB"/>
    <w:pPr>
      <w:spacing w:after="120" w:line="240" w:lineRule="auto"/>
    </w:pPr>
    <w:rPr>
      <w:rFonts w:eastAsiaTheme="minorHAnsi"/>
      <w:szCs w:val="24"/>
    </w:rPr>
  </w:style>
  <w:style w:type="paragraph" w:customStyle="1" w:styleId="25D5B623478042B8B0AD29870EDD40208">
    <w:name w:val="25D5B623478042B8B0AD29870EDD40208"/>
    <w:rsid w:val="00AF18BB"/>
    <w:pPr>
      <w:spacing w:after="120" w:line="240" w:lineRule="auto"/>
    </w:pPr>
    <w:rPr>
      <w:rFonts w:eastAsiaTheme="minorHAnsi"/>
      <w:szCs w:val="24"/>
    </w:rPr>
  </w:style>
  <w:style w:type="paragraph" w:customStyle="1" w:styleId="06FD250AD83146C5BEA0C5CA151729C78">
    <w:name w:val="06FD250AD83146C5BEA0C5CA151729C78"/>
    <w:rsid w:val="00AF18BB"/>
    <w:pPr>
      <w:spacing w:after="120" w:line="240" w:lineRule="auto"/>
    </w:pPr>
    <w:rPr>
      <w:rFonts w:eastAsiaTheme="minorHAnsi"/>
      <w:szCs w:val="24"/>
    </w:rPr>
  </w:style>
  <w:style w:type="paragraph" w:customStyle="1" w:styleId="1FF2FA215CF7443C9088C0AEB22F70878">
    <w:name w:val="1FF2FA215CF7443C9088C0AEB22F70878"/>
    <w:rsid w:val="00AF18BB"/>
    <w:pPr>
      <w:spacing w:after="120" w:line="240" w:lineRule="auto"/>
    </w:pPr>
    <w:rPr>
      <w:rFonts w:eastAsiaTheme="minorHAnsi"/>
      <w:szCs w:val="24"/>
    </w:rPr>
  </w:style>
  <w:style w:type="paragraph" w:customStyle="1" w:styleId="73436809BEF24D14BFA2CF3133BED4078">
    <w:name w:val="73436809BEF24D14BFA2CF3133BED4078"/>
    <w:rsid w:val="00AF18BB"/>
    <w:pPr>
      <w:spacing w:after="120" w:line="240" w:lineRule="auto"/>
    </w:pPr>
    <w:rPr>
      <w:rFonts w:eastAsiaTheme="minorHAnsi"/>
      <w:szCs w:val="24"/>
    </w:rPr>
  </w:style>
  <w:style w:type="paragraph" w:customStyle="1" w:styleId="D6369587BAE0407BB25BD7FFDF0D4CDC8">
    <w:name w:val="D6369587BAE0407BB25BD7FFDF0D4CDC8"/>
    <w:rsid w:val="00AF18BB"/>
    <w:pPr>
      <w:spacing w:after="120" w:line="240" w:lineRule="auto"/>
    </w:pPr>
    <w:rPr>
      <w:rFonts w:eastAsiaTheme="minorHAnsi"/>
      <w:szCs w:val="24"/>
    </w:rPr>
  </w:style>
  <w:style w:type="paragraph" w:customStyle="1" w:styleId="9EE75FF906DC46A18B0DEB9D5B847D4A8">
    <w:name w:val="9EE75FF906DC46A18B0DEB9D5B847D4A8"/>
    <w:rsid w:val="00AF18BB"/>
    <w:pPr>
      <w:spacing w:after="120" w:line="240" w:lineRule="auto"/>
    </w:pPr>
    <w:rPr>
      <w:rFonts w:eastAsiaTheme="minorHAnsi"/>
      <w:szCs w:val="24"/>
    </w:rPr>
  </w:style>
  <w:style w:type="paragraph" w:customStyle="1" w:styleId="7B790A3A9DEE4211BFCA7AE3913E4DFF8">
    <w:name w:val="7B790A3A9DEE4211BFCA7AE3913E4DFF8"/>
    <w:rsid w:val="00AF18BB"/>
    <w:pPr>
      <w:spacing w:after="120" w:line="240" w:lineRule="auto"/>
    </w:pPr>
    <w:rPr>
      <w:rFonts w:eastAsiaTheme="minorHAnsi"/>
      <w:szCs w:val="24"/>
    </w:rPr>
  </w:style>
  <w:style w:type="paragraph" w:customStyle="1" w:styleId="340FE3AE575C49F5B038DC7DD6C6DCD38">
    <w:name w:val="340FE3AE575C49F5B038DC7DD6C6DCD38"/>
    <w:rsid w:val="00AF18BB"/>
    <w:pPr>
      <w:spacing w:after="120" w:line="240" w:lineRule="auto"/>
    </w:pPr>
    <w:rPr>
      <w:rFonts w:eastAsiaTheme="minorHAnsi"/>
      <w:szCs w:val="24"/>
    </w:rPr>
  </w:style>
  <w:style w:type="paragraph" w:customStyle="1" w:styleId="5415CFE7D6104556AEB2D28301AFB28A8">
    <w:name w:val="5415CFE7D6104556AEB2D28301AFB28A8"/>
    <w:rsid w:val="00AF18BB"/>
    <w:pPr>
      <w:spacing w:after="120" w:line="240" w:lineRule="auto"/>
    </w:pPr>
    <w:rPr>
      <w:rFonts w:eastAsiaTheme="minorHAnsi"/>
      <w:szCs w:val="24"/>
    </w:rPr>
  </w:style>
  <w:style w:type="paragraph" w:customStyle="1" w:styleId="0B9C370B7181468BBB34E19C5F1139C18">
    <w:name w:val="0B9C370B7181468BBB34E19C5F1139C18"/>
    <w:rsid w:val="00AF18BB"/>
    <w:pPr>
      <w:spacing w:after="120" w:line="240" w:lineRule="auto"/>
    </w:pPr>
    <w:rPr>
      <w:rFonts w:eastAsiaTheme="minorHAnsi"/>
      <w:szCs w:val="24"/>
    </w:rPr>
  </w:style>
  <w:style w:type="paragraph" w:customStyle="1" w:styleId="E5AE9583B6B543198D428E4EF2B662F88">
    <w:name w:val="E5AE9583B6B543198D428E4EF2B662F88"/>
    <w:rsid w:val="00AF18BB"/>
    <w:pPr>
      <w:spacing w:after="120" w:line="240" w:lineRule="auto"/>
    </w:pPr>
    <w:rPr>
      <w:rFonts w:eastAsiaTheme="minorHAnsi"/>
      <w:szCs w:val="24"/>
    </w:rPr>
  </w:style>
  <w:style w:type="paragraph" w:customStyle="1" w:styleId="E4F8FB1FFD774A9AB798AC5AAF2530238">
    <w:name w:val="E4F8FB1FFD774A9AB798AC5AAF2530238"/>
    <w:rsid w:val="00AF18BB"/>
    <w:pPr>
      <w:spacing w:after="120" w:line="240" w:lineRule="auto"/>
    </w:pPr>
    <w:rPr>
      <w:rFonts w:eastAsiaTheme="minorHAnsi"/>
      <w:szCs w:val="24"/>
    </w:rPr>
  </w:style>
  <w:style w:type="paragraph" w:customStyle="1" w:styleId="5B0275D8FE5F4F1981C1AD4FEEA78CE28">
    <w:name w:val="5B0275D8FE5F4F1981C1AD4FEEA78CE28"/>
    <w:rsid w:val="00AF18BB"/>
    <w:pPr>
      <w:spacing w:after="120" w:line="240" w:lineRule="auto"/>
    </w:pPr>
    <w:rPr>
      <w:rFonts w:eastAsiaTheme="minorHAnsi"/>
      <w:szCs w:val="24"/>
    </w:rPr>
  </w:style>
  <w:style w:type="paragraph" w:customStyle="1" w:styleId="758686E032DE47FFADC7AB916C9240D58">
    <w:name w:val="758686E032DE47FFADC7AB916C9240D58"/>
    <w:rsid w:val="00AF18BB"/>
    <w:pPr>
      <w:spacing w:after="120" w:line="240" w:lineRule="auto"/>
    </w:pPr>
    <w:rPr>
      <w:rFonts w:eastAsiaTheme="minorHAnsi"/>
      <w:szCs w:val="24"/>
    </w:rPr>
  </w:style>
  <w:style w:type="paragraph" w:customStyle="1" w:styleId="AF1B5588FCB8462AAA499B564A33E1738">
    <w:name w:val="AF1B5588FCB8462AAA499B564A33E1738"/>
    <w:rsid w:val="00AF18BB"/>
    <w:pPr>
      <w:spacing w:after="120" w:line="240" w:lineRule="auto"/>
    </w:pPr>
    <w:rPr>
      <w:rFonts w:eastAsiaTheme="minorHAnsi"/>
      <w:szCs w:val="24"/>
    </w:rPr>
  </w:style>
  <w:style w:type="paragraph" w:customStyle="1" w:styleId="640F7FC170804B719A1BA372520384C88">
    <w:name w:val="640F7FC170804B719A1BA372520384C88"/>
    <w:rsid w:val="00AF18BB"/>
    <w:pPr>
      <w:spacing w:after="120" w:line="240" w:lineRule="auto"/>
    </w:pPr>
    <w:rPr>
      <w:rFonts w:eastAsiaTheme="minorHAnsi"/>
      <w:szCs w:val="24"/>
    </w:rPr>
  </w:style>
  <w:style w:type="paragraph" w:customStyle="1" w:styleId="29E8701F33F849FD8C30227A75DEBEC48">
    <w:name w:val="29E8701F33F849FD8C30227A75DEBEC48"/>
    <w:rsid w:val="00AF18BB"/>
    <w:pPr>
      <w:spacing w:after="120" w:line="240" w:lineRule="auto"/>
    </w:pPr>
    <w:rPr>
      <w:rFonts w:eastAsiaTheme="minorHAnsi"/>
      <w:szCs w:val="24"/>
    </w:rPr>
  </w:style>
  <w:style w:type="paragraph" w:customStyle="1" w:styleId="EB6B46B74FFA45A19B052141BEE75E938">
    <w:name w:val="EB6B46B74FFA45A19B052141BEE75E938"/>
    <w:rsid w:val="00AF18BB"/>
    <w:pPr>
      <w:spacing w:after="120" w:line="240" w:lineRule="auto"/>
    </w:pPr>
    <w:rPr>
      <w:rFonts w:eastAsiaTheme="minorHAnsi"/>
      <w:szCs w:val="24"/>
    </w:rPr>
  </w:style>
  <w:style w:type="paragraph" w:customStyle="1" w:styleId="F3C3139563144AD1AB4E97A9D865349D8">
    <w:name w:val="F3C3139563144AD1AB4E97A9D865349D8"/>
    <w:rsid w:val="00AF18BB"/>
    <w:pPr>
      <w:spacing w:after="120" w:line="240" w:lineRule="auto"/>
    </w:pPr>
    <w:rPr>
      <w:rFonts w:eastAsiaTheme="minorHAnsi"/>
      <w:szCs w:val="24"/>
    </w:rPr>
  </w:style>
  <w:style w:type="paragraph" w:customStyle="1" w:styleId="7CCFB2A7111B4A09B3E021538C85C82F8">
    <w:name w:val="7CCFB2A7111B4A09B3E021538C85C82F8"/>
    <w:rsid w:val="00AF18BB"/>
    <w:pPr>
      <w:spacing w:after="120" w:line="240" w:lineRule="auto"/>
    </w:pPr>
    <w:rPr>
      <w:rFonts w:eastAsiaTheme="minorHAnsi"/>
      <w:szCs w:val="24"/>
    </w:rPr>
  </w:style>
  <w:style w:type="paragraph" w:customStyle="1" w:styleId="222B8739C14B4735BC6CB059852059828">
    <w:name w:val="222B8739C14B4735BC6CB059852059828"/>
    <w:rsid w:val="00AF18BB"/>
    <w:pPr>
      <w:spacing w:after="120" w:line="240" w:lineRule="auto"/>
    </w:pPr>
    <w:rPr>
      <w:rFonts w:eastAsiaTheme="minorHAnsi"/>
      <w:szCs w:val="24"/>
    </w:rPr>
  </w:style>
  <w:style w:type="paragraph" w:customStyle="1" w:styleId="C08BE081BF484BB190E51ECA62A3226B8">
    <w:name w:val="C08BE081BF484BB190E51ECA62A3226B8"/>
    <w:rsid w:val="00AF18BB"/>
    <w:pPr>
      <w:spacing w:after="120" w:line="240" w:lineRule="auto"/>
    </w:pPr>
    <w:rPr>
      <w:rFonts w:eastAsiaTheme="minorHAnsi"/>
      <w:szCs w:val="24"/>
    </w:rPr>
  </w:style>
  <w:style w:type="paragraph" w:customStyle="1" w:styleId="4C7D57CB8C6840F4B3572BFDDA0ECC208">
    <w:name w:val="4C7D57CB8C6840F4B3572BFDDA0ECC208"/>
    <w:rsid w:val="00AF18BB"/>
    <w:pPr>
      <w:spacing w:after="120" w:line="240" w:lineRule="auto"/>
    </w:pPr>
    <w:rPr>
      <w:rFonts w:eastAsiaTheme="minorHAnsi"/>
      <w:szCs w:val="24"/>
    </w:rPr>
  </w:style>
  <w:style w:type="paragraph" w:customStyle="1" w:styleId="7B2E8A8018CC4332A7DF30518C21D2DF8">
    <w:name w:val="7B2E8A8018CC4332A7DF30518C21D2DF8"/>
    <w:rsid w:val="00AF18BB"/>
    <w:pPr>
      <w:spacing w:after="120" w:line="240" w:lineRule="auto"/>
    </w:pPr>
    <w:rPr>
      <w:rFonts w:eastAsiaTheme="minorHAnsi"/>
      <w:szCs w:val="24"/>
    </w:rPr>
  </w:style>
  <w:style w:type="paragraph" w:customStyle="1" w:styleId="53A28817A9784FBF922307F3A10136658">
    <w:name w:val="53A28817A9784FBF922307F3A10136658"/>
    <w:rsid w:val="00AF18BB"/>
    <w:pPr>
      <w:spacing w:after="120" w:line="240" w:lineRule="auto"/>
    </w:pPr>
    <w:rPr>
      <w:rFonts w:eastAsiaTheme="minorHAnsi"/>
      <w:szCs w:val="24"/>
    </w:rPr>
  </w:style>
  <w:style w:type="paragraph" w:customStyle="1" w:styleId="EC64D289A84B47FC85C793A6CB37AA9A8">
    <w:name w:val="EC64D289A84B47FC85C793A6CB37AA9A8"/>
    <w:rsid w:val="00AF18BB"/>
    <w:pPr>
      <w:spacing w:after="120" w:line="240" w:lineRule="auto"/>
    </w:pPr>
    <w:rPr>
      <w:rFonts w:eastAsiaTheme="minorHAnsi"/>
      <w:szCs w:val="24"/>
    </w:rPr>
  </w:style>
  <w:style w:type="paragraph" w:customStyle="1" w:styleId="44CAFC5F93E641E9A3FC1365A78D8F738">
    <w:name w:val="44CAFC5F93E641E9A3FC1365A78D8F738"/>
    <w:rsid w:val="00AF18BB"/>
    <w:pPr>
      <w:spacing w:after="120" w:line="240" w:lineRule="auto"/>
    </w:pPr>
    <w:rPr>
      <w:rFonts w:eastAsiaTheme="minorHAnsi"/>
      <w:szCs w:val="24"/>
    </w:rPr>
  </w:style>
  <w:style w:type="paragraph" w:customStyle="1" w:styleId="336D985B74EA4C05843805162EA0EDAA8">
    <w:name w:val="336D985B74EA4C05843805162EA0EDAA8"/>
    <w:rsid w:val="00AF18BB"/>
    <w:pPr>
      <w:spacing w:after="120" w:line="240" w:lineRule="auto"/>
    </w:pPr>
    <w:rPr>
      <w:rFonts w:eastAsiaTheme="minorHAnsi"/>
      <w:szCs w:val="24"/>
    </w:rPr>
  </w:style>
  <w:style w:type="paragraph" w:customStyle="1" w:styleId="D5150A0B507D4AF0A33D21A91904F6278">
    <w:name w:val="D5150A0B507D4AF0A33D21A91904F6278"/>
    <w:rsid w:val="00AF18BB"/>
    <w:pPr>
      <w:spacing w:after="120" w:line="240" w:lineRule="auto"/>
    </w:pPr>
    <w:rPr>
      <w:rFonts w:eastAsiaTheme="minorHAnsi"/>
      <w:szCs w:val="24"/>
    </w:rPr>
  </w:style>
  <w:style w:type="paragraph" w:customStyle="1" w:styleId="36910B72C44044AFB44F2094DAED997F8">
    <w:name w:val="36910B72C44044AFB44F2094DAED997F8"/>
    <w:rsid w:val="00AF18BB"/>
    <w:pPr>
      <w:spacing w:after="120" w:line="240" w:lineRule="auto"/>
    </w:pPr>
    <w:rPr>
      <w:rFonts w:eastAsiaTheme="minorHAnsi"/>
      <w:szCs w:val="24"/>
    </w:rPr>
  </w:style>
  <w:style w:type="paragraph" w:customStyle="1" w:styleId="D6DA37E4C5234BF1B6EF4622FA2E7D038">
    <w:name w:val="D6DA37E4C5234BF1B6EF4622FA2E7D038"/>
    <w:rsid w:val="00AF18BB"/>
    <w:pPr>
      <w:spacing w:after="120" w:line="240" w:lineRule="auto"/>
    </w:pPr>
    <w:rPr>
      <w:rFonts w:eastAsiaTheme="minorHAnsi"/>
      <w:szCs w:val="24"/>
    </w:rPr>
  </w:style>
  <w:style w:type="paragraph" w:customStyle="1" w:styleId="7ADBA30E02AA4E10A0D27EB5A157CCB98">
    <w:name w:val="7ADBA30E02AA4E10A0D27EB5A157CCB98"/>
    <w:rsid w:val="00AF18BB"/>
    <w:pPr>
      <w:spacing w:after="120" w:line="240" w:lineRule="auto"/>
    </w:pPr>
    <w:rPr>
      <w:rFonts w:eastAsiaTheme="minorHAnsi"/>
      <w:szCs w:val="24"/>
    </w:rPr>
  </w:style>
  <w:style w:type="paragraph" w:customStyle="1" w:styleId="2D76A97D9FA941FBA836636B1379EE238">
    <w:name w:val="2D76A97D9FA941FBA836636B1379EE238"/>
    <w:rsid w:val="00AF18BB"/>
    <w:pPr>
      <w:spacing w:after="120" w:line="240" w:lineRule="auto"/>
    </w:pPr>
    <w:rPr>
      <w:rFonts w:eastAsiaTheme="minorHAnsi"/>
      <w:szCs w:val="24"/>
    </w:rPr>
  </w:style>
  <w:style w:type="paragraph" w:customStyle="1" w:styleId="0D8AA29F70D04BE4A5C80AFBB1B992788">
    <w:name w:val="0D8AA29F70D04BE4A5C80AFBB1B992788"/>
    <w:rsid w:val="00AF18BB"/>
    <w:pPr>
      <w:spacing w:after="120" w:line="240" w:lineRule="auto"/>
    </w:pPr>
    <w:rPr>
      <w:rFonts w:eastAsiaTheme="minorHAnsi"/>
      <w:szCs w:val="24"/>
    </w:rPr>
  </w:style>
  <w:style w:type="paragraph" w:customStyle="1" w:styleId="F43DE58771B645A8B28EA443E296AFA88">
    <w:name w:val="F43DE58771B645A8B28EA443E296AFA88"/>
    <w:rsid w:val="00AF18BB"/>
    <w:pPr>
      <w:spacing w:after="120" w:line="240" w:lineRule="auto"/>
    </w:pPr>
    <w:rPr>
      <w:rFonts w:eastAsiaTheme="minorHAnsi"/>
      <w:szCs w:val="24"/>
    </w:rPr>
  </w:style>
  <w:style w:type="paragraph" w:customStyle="1" w:styleId="C8F9B8E7DD664D34BE7E48A837BAE4408">
    <w:name w:val="C8F9B8E7DD664D34BE7E48A837BAE4408"/>
    <w:rsid w:val="00AF18BB"/>
    <w:pPr>
      <w:spacing w:after="120" w:line="240" w:lineRule="auto"/>
    </w:pPr>
    <w:rPr>
      <w:rFonts w:eastAsiaTheme="minorHAnsi"/>
      <w:szCs w:val="24"/>
    </w:rPr>
  </w:style>
  <w:style w:type="paragraph" w:customStyle="1" w:styleId="9527A7368EF248C2B59C2A2D1B04FFE88">
    <w:name w:val="9527A7368EF248C2B59C2A2D1B04FFE88"/>
    <w:rsid w:val="00AF18BB"/>
    <w:pPr>
      <w:spacing w:after="120" w:line="240" w:lineRule="auto"/>
    </w:pPr>
    <w:rPr>
      <w:rFonts w:eastAsiaTheme="minorHAnsi"/>
      <w:szCs w:val="24"/>
    </w:rPr>
  </w:style>
  <w:style w:type="paragraph" w:customStyle="1" w:styleId="83469EC889044A56A3722B522B62930B8">
    <w:name w:val="83469EC889044A56A3722B522B62930B8"/>
    <w:rsid w:val="00AF18BB"/>
    <w:pPr>
      <w:spacing w:after="120" w:line="240" w:lineRule="auto"/>
    </w:pPr>
    <w:rPr>
      <w:rFonts w:eastAsiaTheme="minorHAnsi"/>
      <w:szCs w:val="24"/>
    </w:rPr>
  </w:style>
  <w:style w:type="paragraph" w:customStyle="1" w:styleId="2390DFA469C54A06A1586ECD6EFA335A8">
    <w:name w:val="2390DFA469C54A06A1586ECD6EFA335A8"/>
    <w:rsid w:val="00AF18BB"/>
    <w:pPr>
      <w:spacing w:after="120" w:line="240" w:lineRule="auto"/>
    </w:pPr>
    <w:rPr>
      <w:rFonts w:eastAsiaTheme="minorHAnsi"/>
      <w:szCs w:val="24"/>
    </w:rPr>
  </w:style>
  <w:style w:type="paragraph" w:customStyle="1" w:styleId="EADA12DC5946484E95F1840CCBB174E08">
    <w:name w:val="EADA12DC5946484E95F1840CCBB174E08"/>
    <w:rsid w:val="00AF18BB"/>
    <w:pPr>
      <w:spacing w:after="120" w:line="240" w:lineRule="auto"/>
    </w:pPr>
    <w:rPr>
      <w:rFonts w:eastAsiaTheme="minorHAnsi"/>
      <w:szCs w:val="24"/>
    </w:rPr>
  </w:style>
  <w:style w:type="paragraph" w:customStyle="1" w:styleId="C3467AD0A63645FAA266B079C60479B88">
    <w:name w:val="C3467AD0A63645FAA266B079C60479B88"/>
    <w:rsid w:val="00AF18BB"/>
    <w:pPr>
      <w:spacing w:after="120" w:line="240" w:lineRule="auto"/>
    </w:pPr>
    <w:rPr>
      <w:rFonts w:eastAsiaTheme="minorHAnsi"/>
      <w:szCs w:val="24"/>
    </w:rPr>
  </w:style>
  <w:style w:type="paragraph" w:customStyle="1" w:styleId="7E83B6E3E47F4750A3658D4F6BB7B2B38">
    <w:name w:val="7E83B6E3E47F4750A3658D4F6BB7B2B38"/>
    <w:rsid w:val="00AF18BB"/>
    <w:pPr>
      <w:spacing w:after="120" w:line="240" w:lineRule="auto"/>
    </w:pPr>
    <w:rPr>
      <w:rFonts w:eastAsiaTheme="minorHAnsi"/>
      <w:szCs w:val="24"/>
    </w:rPr>
  </w:style>
  <w:style w:type="paragraph" w:customStyle="1" w:styleId="49064CB6F6584AFA896D19D8374353738">
    <w:name w:val="49064CB6F6584AFA896D19D8374353738"/>
    <w:rsid w:val="00AF18BB"/>
    <w:pPr>
      <w:spacing w:after="120" w:line="240" w:lineRule="auto"/>
    </w:pPr>
    <w:rPr>
      <w:rFonts w:eastAsiaTheme="minorHAnsi"/>
      <w:szCs w:val="24"/>
    </w:rPr>
  </w:style>
  <w:style w:type="paragraph" w:customStyle="1" w:styleId="9FCC4F6B1EF5478887C1697D3333A6E38">
    <w:name w:val="9FCC4F6B1EF5478887C1697D3333A6E38"/>
    <w:rsid w:val="00AF18BB"/>
    <w:pPr>
      <w:spacing w:after="120" w:line="240" w:lineRule="auto"/>
    </w:pPr>
    <w:rPr>
      <w:rFonts w:eastAsiaTheme="minorHAnsi"/>
      <w:szCs w:val="24"/>
    </w:rPr>
  </w:style>
  <w:style w:type="paragraph" w:customStyle="1" w:styleId="8006DA3419F344A58E7FC677E8A87F9F8">
    <w:name w:val="8006DA3419F344A58E7FC677E8A87F9F8"/>
    <w:rsid w:val="00AF18BB"/>
    <w:pPr>
      <w:spacing w:after="120" w:line="240" w:lineRule="auto"/>
    </w:pPr>
    <w:rPr>
      <w:rFonts w:eastAsiaTheme="minorHAnsi"/>
      <w:szCs w:val="24"/>
    </w:rPr>
  </w:style>
  <w:style w:type="paragraph" w:customStyle="1" w:styleId="17CA28A101134B1691300971772C95758">
    <w:name w:val="17CA28A101134B1691300971772C95758"/>
    <w:rsid w:val="00AF18BB"/>
    <w:pPr>
      <w:spacing w:after="120" w:line="240" w:lineRule="auto"/>
    </w:pPr>
    <w:rPr>
      <w:rFonts w:eastAsiaTheme="minorHAnsi"/>
      <w:szCs w:val="24"/>
    </w:rPr>
  </w:style>
  <w:style w:type="paragraph" w:customStyle="1" w:styleId="26119845576D451FB58BBCDF3FD60FC97">
    <w:name w:val="26119845576D451FB58BBCDF3FD60FC97"/>
    <w:rsid w:val="00AF18BB"/>
    <w:pPr>
      <w:spacing w:after="120" w:line="240" w:lineRule="auto"/>
    </w:pPr>
    <w:rPr>
      <w:rFonts w:eastAsiaTheme="minorHAnsi"/>
      <w:szCs w:val="24"/>
    </w:rPr>
  </w:style>
  <w:style w:type="paragraph" w:customStyle="1" w:styleId="CD26F290B1E64D5EA0AE1803DC2A297D7">
    <w:name w:val="CD26F290B1E64D5EA0AE1803DC2A297D7"/>
    <w:rsid w:val="00AF18BB"/>
    <w:pPr>
      <w:spacing w:after="120" w:line="240" w:lineRule="auto"/>
    </w:pPr>
    <w:rPr>
      <w:rFonts w:eastAsiaTheme="minorHAnsi"/>
      <w:szCs w:val="24"/>
    </w:rPr>
  </w:style>
  <w:style w:type="paragraph" w:customStyle="1" w:styleId="D809546718854F7BA91E85C8715C0A977">
    <w:name w:val="D809546718854F7BA91E85C8715C0A977"/>
    <w:rsid w:val="00AF18BB"/>
    <w:pPr>
      <w:spacing w:after="120" w:line="240" w:lineRule="auto"/>
    </w:pPr>
    <w:rPr>
      <w:rFonts w:eastAsiaTheme="minorHAnsi"/>
      <w:szCs w:val="24"/>
    </w:rPr>
  </w:style>
  <w:style w:type="paragraph" w:customStyle="1" w:styleId="C86181B12B15441C83859A0E06B463A67">
    <w:name w:val="C86181B12B15441C83859A0E06B463A67"/>
    <w:rsid w:val="00AF18BB"/>
    <w:pPr>
      <w:spacing w:after="120" w:line="240" w:lineRule="auto"/>
    </w:pPr>
    <w:rPr>
      <w:rFonts w:eastAsiaTheme="minorHAnsi"/>
      <w:szCs w:val="24"/>
    </w:rPr>
  </w:style>
  <w:style w:type="paragraph" w:customStyle="1" w:styleId="D323180CB82E44FEA4DA273F8ABE57B17">
    <w:name w:val="D323180CB82E44FEA4DA273F8ABE57B17"/>
    <w:rsid w:val="00AF18BB"/>
    <w:pPr>
      <w:spacing w:after="120" w:line="240" w:lineRule="auto"/>
    </w:pPr>
    <w:rPr>
      <w:rFonts w:eastAsiaTheme="minorHAnsi"/>
      <w:szCs w:val="24"/>
    </w:rPr>
  </w:style>
  <w:style w:type="paragraph" w:customStyle="1" w:styleId="3DA477B6081D4868953B970972B6D5BB7">
    <w:name w:val="3DA477B6081D4868953B970972B6D5BB7"/>
    <w:rsid w:val="00AF18BB"/>
    <w:pPr>
      <w:spacing w:after="120" w:line="240" w:lineRule="auto"/>
    </w:pPr>
    <w:rPr>
      <w:rFonts w:eastAsiaTheme="minorHAnsi"/>
      <w:szCs w:val="24"/>
    </w:rPr>
  </w:style>
  <w:style w:type="paragraph" w:customStyle="1" w:styleId="EEC1780D570246D688712E5CDA5C32277">
    <w:name w:val="EEC1780D570246D688712E5CDA5C32277"/>
    <w:rsid w:val="00AF18BB"/>
    <w:pPr>
      <w:spacing w:after="120" w:line="240" w:lineRule="auto"/>
    </w:pPr>
    <w:rPr>
      <w:rFonts w:eastAsiaTheme="minorHAnsi"/>
      <w:szCs w:val="24"/>
    </w:rPr>
  </w:style>
  <w:style w:type="paragraph" w:customStyle="1" w:styleId="2F6C734EED7A43F8AAA6966DC09B3A907">
    <w:name w:val="2F6C734EED7A43F8AAA6966DC09B3A907"/>
    <w:rsid w:val="00AF18BB"/>
    <w:pPr>
      <w:spacing w:after="120" w:line="240" w:lineRule="auto"/>
    </w:pPr>
    <w:rPr>
      <w:rFonts w:eastAsiaTheme="minorHAnsi"/>
      <w:szCs w:val="24"/>
    </w:rPr>
  </w:style>
  <w:style w:type="paragraph" w:customStyle="1" w:styleId="FF0DB978FC1F491A86AFF5C80972F2497">
    <w:name w:val="FF0DB978FC1F491A86AFF5C80972F2497"/>
    <w:rsid w:val="00AF18BB"/>
    <w:pPr>
      <w:spacing w:after="120" w:line="240" w:lineRule="auto"/>
    </w:pPr>
    <w:rPr>
      <w:rFonts w:eastAsiaTheme="minorHAnsi"/>
      <w:szCs w:val="24"/>
    </w:rPr>
  </w:style>
  <w:style w:type="paragraph" w:customStyle="1" w:styleId="867AEC51CA8943EE897418562F03A6497">
    <w:name w:val="867AEC51CA8943EE897418562F03A6497"/>
    <w:rsid w:val="00AF18BB"/>
    <w:pPr>
      <w:spacing w:after="120" w:line="240" w:lineRule="auto"/>
    </w:pPr>
    <w:rPr>
      <w:rFonts w:eastAsiaTheme="minorHAnsi"/>
      <w:szCs w:val="24"/>
    </w:rPr>
  </w:style>
  <w:style w:type="paragraph" w:customStyle="1" w:styleId="61C18E3309EE42EAB307E55D7C6CF20C7">
    <w:name w:val="61C18E3309EE42EAB307E55D7C6CF20C7"/>
    <w:rsid w:val="00AF18BB"/>
    <w:pPr>
      <w:spacing w:after="120" w:line="240" w:lineRule="auto"/>
    </w:pPr>
    <w:rPr>
      <w:rFonts w:eastAsiaTheme="minorHAnsi"/>
      <w:szCs w:val="24"/>
    </w:rPr>
  </w:style>
  <w:style w:type="paragraph" w:customStyle="1" w:styleId="2505A9DE404E43D0858A07FB5A37C1DA7">
    <w:name w:val="2505A9DE404E43D0858A07FB5A37C1DA7"/>
    <w:rsid w:val="00AF18BB"/>
    <w:pPr>
      <w:spacing w:after="120" w:line="240" w:lineRule="auto"/>
    </w:pPr>
    <w:rPr>
      <w:rFonts w:eastAsiaTheme="minorHAnsi"/>
      <w:szCs w:val="24"/>
    </w:rPr>
  </w:style>
  <w:style w:type="paragraph" w:customStyle="1" w:styleId="FCDA622223F542568F51E94356DF37087">
    <w:name w:val="FCDA622223F542568F51E94356DF37087"/>
    <w:rsid w:val="00AF18BB"/>
    <w:pPr>
      <w:spacing w:after="120" w:line="240" w:lineRule="auto"/>
    </w:pPr>
    <w:rPr>
      <w:rFonts w:eastAsiaTheme="minorHAnsi"/>
      <w:szCs w:val="24"/>
    </w:rPr>
  </w:style>
  <w:style w:type="paragraph" w:customStyle="1" w:styleId="C384DD4DCF2346B191E22EAB1B19E9707">
    <w:name w:val="C384DD4DCF2346B191E22EAB1B19E9707"/>
    <w:rsid w:val="00AF18BB"/>
    <w:pPr>
      <w:spacing w:after="120" w:line="240" w:lineRule="auto"/>
    </w:pPr>
    <w:rPr>
      <w:rFonts w:eastAsiaTheme="minorHAnsi"/>
      <w:szCs w:val="24"/>
    </w:rPr>
  </w:style>
  <w:style w:type="paragraph" w:customStyle="1" w:styleId="9E19AE76D5C145D9A05B457B8E15278F7">
    <w:name w:val="9E19AE76D5C145D9A05B457B8E15278F7"/>
    <w:rsid w:val="00AF18BB"/>
    <w:pPr>
      <w:spacing w:after="120" w:line="240" w:lineRule="auto"/>
    </w:pPr>
    <w:rPr>
      <w:rFonts w:eastAsiaTheme="minorHAnsi"/>
      <w:szCs w:val="24"/>
    </w:rPr>
  </w:style>
  <w:style w:type="paragraph" w:customStyle="1" w:styleId="1D5D2BFD868949639ABBFD9005B7B1F47">
    <w:name w:val="1D5D2BFD868949639ABBFD9005B7B1F47"/>
    <w:rsid w:val="00AF18BB"/>
    <w:pPr>
      <w:spacing w:after="120" w:line="240" w:lineRule="auto"/>
    </w:pPr>
    <w:rPr>
      <w:rFonts w:eastAsiaTheme="minorHAnsi"/>
      <w:szCs w:val="24"/>
    </w:rPr>
  </w:style>
  <w:style w:type="paragraph" w:customStyle="1" w:styleId="558BE8E35D4540C8937C3B0D08C30CBA7">
    <w:name w:val="558BE8E35D4540C8937C3B0D08C30CBA7"/>
    <w:rsid w:val="00AF18BB"/>
    <w:pPr>
      <w:spacing w:after="120" w:line="240" w:lineRule="auto"/>
    </w:pPr>
    <w:rPr>
      <w:rFonts w:eastAsiaTheme="minorHAnsi"/>
      <w:szCs w:val="24"/>
    </w:rPr>
  </w:style>
  <w:style w:type="paragraph" w:customStyle="1" w:styleId="AD7FAB5F12074E84A58DE7C9FE6861F67">
    <w:name w:val="AD7FAB5F12074E84A58DE7C9FE6861F67"/>
    <w:rsid w:val="00AF18BB"/>
    <w:pPr>
      <w:spacing w:after="120" w:line="240" w:lineRule="auto"/>
    </w:pPr>
    <w:rPr>
      <w:rFonts w:eastAsiaTheme="minorHAnsi"/>
      <w:szCs w:val="24"/>
    </w:rPr>
  </w:style>
  <w:style w:type="paragraph" w:customStyle="1" w:styleId="AA18F3917217433EA62AB5EDF6FE8F777">
    <w:name w:val="AA18F3917217433EA62AB5EDF6FE8F777"/>
    <w:rsid w:val="00AF18BB"/>
    <w:pPr>
      <w:spacing w:after="120" w:line="240" w:lineRule="auto"/>
    </w:pPr>
    <w:rPr>
      <w:rFonts w:eastAsiaTheme="minorHAnsi"/>
      <w:szCs w:val="24"/>
    </w:rPr>
  </w:style>
  <w:style w:type="paragraph" w:customStyle="1" w:styleId="6A07F43C3DA444F5B19941AA0F0057A37">
    <w:name w:val="6A07F43C3DA444F5B19941AA0F0057A37"/>
    <w:rsid w:val="00AF18BB"/>
    <w:pPr>
      <w:spacing w:after="120" w:line="240" w:lineRule="auto"/>
    </w:pPr>
    <w:rPr>
      <w:rFonts w:eastAsiaTheme="minorHAnsi"/>
      <w:szCs w:val="24"/>
    </w:rPr>
  </w:style>
  <w:style w:type="paragraph" w:customStyle="1" w:styleId="860A079DF2D940DD9D59F75BF682F7AA7">
    <w:name w:val="860A079DF2D940DD9D59F75BF682F7AA7"/>
    <w:rsid w:val="00AF18BB"/>
    <w:pPr>
      <w:spacing w:after="120" w:line="240" w:lineRule="auto"/>
    </w:pPr>
    <w:rPr>
      <w:rFonts w:eastAsiaTheme="minorHAnsi"/>
      <w:szCs w:val="24"/>
    </w:rPr>
  </w:style>
  <w:style w:type="paragraph" w:customStyle="1" w:styleId="EDF1FE31B54349E5BE6C016DAC8F0D3B7">
    <w:name w:val="EDF1FE31B54349E5BE6C016DAC8F0D3B7"/>
    <w:rsid w:val="00AF18BB"/>
    <w:pPr>
      <w:spacing w:after="120" w:line="240" w:lineRule="auto"/>
    </w:pPr>
    <w:rPr>
      <w:rFonts w:eastAsiaTheme="minorHAnsi"/>
      <w:szCs w:val="24"/>
    </w:rPr>
  </w:style>
  <w:style w:type="paragraph" w:customStyle="1" w:styleId="1C5942DC5CFD448581481E7EB75179AA7">
    <w:name w:val="1C5942DC5CFD448581481E7EB75179AA7"/>
    <w:rsid w:val="00AF18BB"/>
    <w:pPr>
      <w:spacing w:after="120" w:line="240" w:lineRule="auto"/>
    </w:pPr>
    <w:rPr>
      <w:rFonts w:eastAsiaTheme="minorHAnsi"/>
      <w:szCs w:val="24"/>
    </w:rPr>
  </w:style>
  <w:style w:type="paragraph" w:customStyle="1" w:styleId="9634418D61A5496ABE0EF48F914C84A37">
    <w:name w:val="9634418D61A5496ABE0EF48F914C84A37"/>
    <w:rsid w:val="00AF18BB"/>
    <w:pPr>
      <w:spacing w:after="120" w:line="240" w:lineRule="auto"/>
    </w:pPr>
    <w:rPr>
      <w:rFonts w:eastAsiaTheme="minorHAnsi"/>
      <w:szCs w:val="24"/>
    </w:rPr>
  </w:style>
  <w:style w:type="paragraph" w:customStyle="1" w:styleId="9135D0C6DB5D42B78802E2A0D51C86E07">
    <w:name w:val="9135D0C6DB5D42B78802E2A0D51C86E07"/>
    <w:rsid w:val="00AF18BB"/>
    <w:pPr>
      <w:spacing w:after="120" w:line="240" w:lineRule="auto"/>
    </w:pPr>
    <w:rPr>
      <w:rFonts w:eastAsiaTheme="minorHAnsi"/>
      <w:szCs w:val="24"/>
    </w:rPr>
  </w:style>
  <w:style w:type="paragraph" w:customStyle="1" w:styleId="0F58914E22C24A6EBF3578A5F2FF99F94">
    <w:name w:val="0F58914E22C24A6EBF3578A5F2FF99F94"/>
    <w:rsid w:val="00AF18BB"/>
    <w:pPr>
      <w:spacing w:after="120" w:line="240" w:lineRule="auto"/>
    </w:pPr>
    <w:rPr>
      <w:rFonts w:eastAsiaTheme="minorHAnsi"/>
      <w:szCs w:val="24"/>
    </w:rPr>
  </w:style>
  <w:style w:type="paragraph" w:customStyle="1" w:styleId="8E9E9A65F78F45F689E6F3417115E3D04">
    <w:name w:val="8E9E9A65F78F45F689E6F3417115E3D04"/>
    <w:rsid w:val="00AF18BB"/>
    <w:pPr>
      <w:spacing w:after="120" w:line="240" w:lineRule="auto"/>
    </w:pPr>
    <w:rPr>
      <w:rFonts w:eastAsiaTheme="minorHAnsi"/>
      <w:szCs w:val="24"/>
    </w:rPr>
  </w:style>
  <w:style w:type="paragraph" w:customStyle="1" w:styleId="5E7278E1534E49E190AF9326EC266E044">
    <w:name w:val="5E7278E1534E49E190AF9326EC266E044"/>
    <w:rsid w:val="00AF18BB"/>
    <w:pPr>
      <w:spacing w:after="120" w:line="240" w:lineRule="auto"/>
    </w:pPr>
    <w:rPr>
      <w:rFonts w:eastAsiaTheme="minorHAnsi"/>
      <w:szCs w:val="24"/>
    </w:rPr>
  </w:style>
  <w:style w:type="paragraph" w:customStyle="1" w:styleId="E7F8ED5D46EC42F9B439B731C07286A24">
    <w:name w:val="E7F8ED5D46EC42F9B439B731C07286A24"/>
    <w:rsid w:val="00AF18BB"/>
    <w:pPr>
      <w:spacing w:after="120" w:line="240" w:lineRule="auto"/>
    </w:pPr>
    <w:rPr>
      <w:rFonts w:eastAsiaTheme="minorHAnsi"/>
      <w:szCs w:val="24"/>
    </w:rPr>
  </w:style>
  <w:style w:type="paragraph" w:customStyle="1" w:styleId="9174FDE3C7E74B8EAC0271A07A4309B14">
    <w:name w:val="9174FDE3C7E74B8EAC0271A07A4309B14"/>
    <w:rsid w:val="00AF18BB"/>
    <w:pPr>
      <w:spacing w:after="120" w:line="240" w:lineRule="auto"/>
    </w:pPr>
    <w:rPr>
      <w:rFonts w:eastAsiaTheme="minorHAnsi"/>
      <w:szCs w:val="24"/>
    </w:rPr>
  </w:style>
  <w:style w:type="paragraph" w:customStyle="1" w:styleId="F82894EF71EB499A905B5AC47A49AF7F4">
    <w:name w:val="F82894EF71EB499A905B5AC47A49AF7F4"/>
    <w:rsid w:val="00AF18BB"/>
    <w:pPr>
      <w:spacing w:after="120" w:line="240" w:lineRule="auto"/>
    </w:pPr>
    <w:rPr>
      <w:rFonts w:eastAsiaTheme="minorHAnsi"/>
      <w:szCs w:val="24"/>
    </w:rPr>
  </w:style>
  <w:style w:type="paragraph" w:customStyle="1" w:styleId="A4ADB3B9AC254FE6B6E8B019517DE7734">
    <w:name w:val="A4ADB3B9AC254FE6B6E8B019517DE7734"/>
    <w:rsid w:val="00AF18BB"/>
    <w:pPr>
      <w:spacing w:after="120" w:line="240" w:lineRule="auto"/>
    </w:pPr>
    <w:rPr>
      <w:rFonts w:eastAsiaTheme="minorHAnsi"/>
      <w:szCs w:val="24"/>
    </w:rPr>
  </w:style>
  <w:style w:type="paragraph" w:customStyle="1" w:styleId="92DBBA77AB6D423294A76E053B6E04204">
    <w:name w:val="92DBBA77AB6D423294A76E053B6E04204"/>
    <w:rsid w:val="00AF18BB"/>
    <w:pPr>
      <w:spacing w:after="120" w:line="240" w:lineRule="auto"/>
    </w:pPr>
    <w:rPr>
      <w:rFonts w:eastAsiaTheme="minorHAnsi"/>
      <w:szCs w:val="24"/>
    </w:rPr>
  </w:style>
  <w:style w:type="paragraph" w:customStyle="1" w:styleId="93CC30BEA74D414EB28CCF2621026FBD4">
    <w:name w:val="93CC30BEA74D414EB28CCF2621026FBD4"/>
    <w:rsid w:val="00AF18BB"/>
    <w:pPr>
      <w:spacing w:after="120" w:line="240" w:lineRule="auto"/>
    </w:pPr>
    <w:rPr>
      <w:rFonts w:eastAsiaTheme="minorHAnsi"/>
      <w:szCs w:val="24"/>
    </w:rPr>
  </w:style>
  <w:style w:type="paragraph" w:customStyle="1" w:styleId="F57C7049ECD54890BE9A93580DE6094B4">
    <w:name w:val="F57C7049ECD54890BE9A93580DE6094B4"/>
    <w:rsid w:val="00AF18BB"/>
    <w:pPr>
      <w:spacing w:after="120" w:line="240" w:lineRule="auto"/>
    </w:pPr>
    <w:rPr>
      <w:rFonts w:eastAsiaTheme="minorHAnsi"/>
      <w:szCs w:val="24"/>
    </w:rPr>
  </w:style>
  <w:style w:type="paragraph" w:customStyle="1" w:styleId="DF9B77E79C164667949D95AA3B4E346A4">
    <w:name w:val="DF9B77E79C164667949D95AA3B4E346A4"/>
    <w:rsid w:val="00AF18BB"/>
    <w:pPr>
      <w:spacing w:after="120" w:line="240" w:lineRule="auto"/>
    </w:pPr>
    <w:rPr>
      <w:rFonts w:eastAsiaTheme="minorHAnsi"/>
      <w:szCs w:val="24"/>
    </w:rPr>
  </w:style>
  <w:style w:type="paragraph" w:customStyle="1" w:styleId="8CC7A47195FB49C2AFBAD207DA30C13C4">
    <w:name w:val="8CC7A47195FB49C2AFBAD207DA30C13C4"/>
    <w:rsid w:val="00AF18BB"/>
    <w:pPr>
      <w:spacing w:after="120" w:line="240" w:lineRule="auto"/>
    </w:pPr>
    <w:rPr>
      <w:rFonts w:eastAsiaTheme="minorHAnsi"/>
      <w:szCs w:val="24"/>
    </w:rPr>
  </w:style>
  <w:style w:type="paragraph" w:customStyle="1" w:styleId="9C88D473BD6744D39639590B356930104">
    <w:name w:val="9C88D473BD6744D39639590B356930104"/>
    <w:rsid w:val="00AF18BB"/>
    <w:pPr>
      <w:spacing w:after="120" w:line="240" w:lineRule="auto"/>
    </w:pPr>
    <w:rPr>
      <w:rFonts w:eastAsiaTheme="minorHAnsi"/>
      <w:szCs w:val="24"/>
    </w:rPr>
  </w:style>
  <w:style w:type="paragraph" w:customStyle="1" w:styleId="5420F095197F440BAC1799366143F0E74">
    <w:name w:val="5420F095197F440BAC1799366143F0E74"/>
    <w:rsid w:val="00AF18BB"/>
    <w:pPr>
      <w:spacing w:after="120" w:line="240" w:lineRule="auto"/>
    </w:pPr>
    <w:rPr>
      <w:rFonts w:eastAsiaTheme="minorHAnsi"/>
      <w:szCs w:val="24"/>
    </w:rPr>
  </w:style>
  <w:style w:type="paragraph" w:customStyle="1" w:styleId="E3775476CA4D4AF997E2BF0F9B1A8FCC4">
    <w:name w:val="E3775476CA4D4AF997E2BF0F9B1A8FCC4"/>
    <w:rsid w:val="00AF18BB"/>
    <w:pPr>
      <w:spacing w:after="120" w:line="240" w:lineRule="auto"/>
    </w:pPr>
    <w:rPr>
      <w:rFonts w:eastAsiaTheme="minorHAnsi"/>
      <w:szCs w:val="24"/>
    </w:rPr>
  </w:style>
  <w:style w:type="paragraph" w:customStyle="1" w:styleId="C66E07FA78AA48CC82FD9CAE244EB8114">
    <w:name w:val="C66E07FA78AA48CC82FD9CAE244EB8114"/>
    <w:rsid w:val="00AF18BB"/>
    <w:pPr>
      <w:spacing w:after="120" w:line="240" w:lineRule="auto"/>
    </w:pPr>
    <w:rPr>
      <w:rFonts w:eastAsiaTheme="minorHAnsi"/>
      <w:szCs w:val="24"/>
    </w:rPr>
  </w:style>
  <w:style w:type="paragraph" w:customStyle="1" w:styleId="6E29C2F0933D4157BC04BA92C5FBD0064">
    <w:name w:val="6E29C2F0933D4157BC04BA92C5FBD0064"/>
    <w:rsid w:val="00AF18BB"/>
    <w:pPr>
      <w:spacing w:after="120" w:line="240" w:lineRule="auto"/>
    </w:pPr>
    <w:rPr>
      <w:rFonts w:eastAsiaTheme="minorHAnsi"/>
      <w:szCs w:val="24"/>
    </w:rPr>
  </w:style>
  <w:style w:type="paragraph" w:customStyle="1" w:styleId="F020CAFB07C44D52B3F591B62E39CF784">
    <w:name w:val="F020CAFB07C44D52B3F591B62E39CF784"/>
    <w:rsid w:val="00AF18BB"/>
    <w:pPr>
      <w:spacing w:after="120" w:line="240" w:lineRule="auto"/>
    </w:pPr>
    <w:rPr>
      <w:rFonts w:eastAsiaTheme="minorHAnsi"/>
      <w:szCs w:val="24"/>
    </w:rPr>
  </w:style>
  <w:style w:type="paragraph" w:customStyle="1" w:styleId="96D51EB218734323944234B0F041E6DB4">
    <w:name w:val="96D51EB218734323944234B0F041E6DB4"/>
    <w:rsid w:val="00AF18BB"/>
    <w:pPr>
      <w:spacing w:after="120" w:line="240" w:lineRule="auto"/>
    </w:pPr>
    <w:rPr>
      <w:rFonts w:eastAsiaTheme="minorHAnsi"/>
      <w:szCs w:val="24"/>
    </w:rPr>
  </w:style>
  <w:style w:type="paragraph" w:customStyle="1" w:styleId="EF5962FCF0224ABD8E388A27B613225B4">
    <w:name w:val="EF5962FCF0224ABD8E388A27B613225B4"/>
    <w:rsid w:val="00AF18BB"/>
    <w:pPr>
      <w:spacing w:after="120" w:line="240" w:lineRule="auto"/>
    </w:pPr>
    <w:rPr>
      <w:rFonts w:eastAsiaTheme="minorHAnsi"/>
      <w:szCs w:val="24"/>
    </w:rPr>
  </w:style>
  <w:style w:type="paragraph" w:customStyle="1" w:styleId="137DF7C071F94582AAD628449B9E73544">
    <w:name w:val="137DF7C071F94582AAD628449B9E73544"/>
    <w:rsid w:val="00AF18BB"/>
    <w:pPr>
      <w:spacing w:after="120" w:line="240" w:lineRule="auto"/>
    </w:pPr>
    <w:rPr>
      <w:rFonts w:eastAsiaTheme="minorHAnsi"/>
      <w:szCs w:val="24"/>
    </w:rPr>
  </w:style>
  <w:style w:type="paragraph" w:customStyle="1" w:styleId="EEF49920CD3548B2A36CFA1EE961246C4">
    <w:name w:val="EEF49920CD3548B2A36CFA1EE961246C4"/>
    <w:rsid w:val="00AF18BB"/>
    <w:pPr>
      <w:spacing w:after="120" w:line="240" w:lineRule="auto"/>
    </w:pPr>
    <w:rPr>
      <w:rFonts w:eastAsiaTheme="minorHAnsi"/>
      <w:szCs w:val="24"/>
    </w:rPr>
  </w:style>
  <w:style w:type="paragraph" w:customStyle="1" w:styleId="2E3F8B4EC0C84EDFA87B57F884E37B2D4">
    <w:name w:val="2E3F8B4EC0C84EDFA87B57F884E37B2D4"/>
    <w:rsid w:val="00AF18BB"/>
    <w:pPr>
      <w:spacing w:after="120" w:line="240" w:lineRule="auto"/>
    </w:pPr>
    <w:rPr>
      <w:rFonts w:eastAsiaTheme="minorHAnsi"/>
      <w:szCs w:val="24"/>
    </w:rPr>
  </w:style>
  <w:style w:type="paragraph" w:customStyle="1" w:styleId="3202A1707A2D4ADB91D24B2643BE197A4">
    <w:name w:val="3202A1707A2D4ADB91D24B2643BE197A4"/>
    <w:rsid w:val="00AF18BB"/>
    <w:pPr>
      <w:spacing w:after="120" w:line="240" w:lineRule="auto"/>
    </w:pPr>
    <w:rPr>
      <w:rFonts w:eastAsiaTheme="minorHAnsi"/>
      <w:szCs w:val="24"/>
    </w:rPr>
  </w:style>
  <w:style w:type="paragraph" w:customStyle="1" w:styleId="A6F04050E47A4E41ABCD0FF98CD3BE054">
    <w:name w:val="A6F04050E47A4E41ABCD0FF98CD3BE054"/>
    <w:rsid w:val="00AF18BB"/>
    <w:pPr>
      <w:spacing w:after="120" w:line="240" w:lineRule="auto"/>
    </w:pPr>
    <w:rPr>
      <w:rFonts w:eastAsiaTheme="minorHAnsi"/>
      <w:szCs w:val="24"/>
    </w:rPr>
  </w:style>
  <w:style w:type="paragraph" w:customStyle="1" w:styleId="0685CFE8EE7B4B9080BF354D4619B9204">
    <w:name w:val="0685CFE8EE7B4B9080BF354D4619B9204"/>
    <w:rsid w:val="00AF18BB"/>
    <w:pPr>
      <w:spacing w:after="120" w:line="240" w:lineRule="auto"/>
    </w:pPr>
    <w:rPr>
      <w:rFonts w:eastAsiaTheme="minorHAnsi"/>
      <w:szCs w:val="24"/>
    </w:rPr>
  </w:style>
  <w:style w:type="paragraph" w:customStyle="1" w:styleId="423A3A979F824797A7C4CC241AD8F2E44">
    <w:name w:val="423A3A979F824797A7C4CC241AD8F2E44"/>
    <w:rsid w:val="00AF18BB"/>
    <w:pPr>
      <w:spacing w:after="120" w:line="240" w:lineRule="auto"/>
    </w:pPr>
    <w:rPr>
      <w:rFonts w:eastAsiaTheme="minorHAnsi"/>
      <w:szCs w:val="24"/>
    </w:rPr>
  </w:style>
  <w:style w:type="paragraph" w:customStyle="1" w:styleId="6ACB3B1388ED4FE18C1EFE7267DF97B54">
    <w:name w:val="6ACB3B1388ED4FE18C1EFE7267DF97B54"/>
    <w:rsid w:val="00AF18BB"/>
    <w:pPr>
      <w:spacing w:after="120" w:line="240" w:lineRule="auto"/>
    </w:pPr>
    <w:rPr>
      <w:rFonts w:eastAsiaTheme="minorHAnsi"/>
      <w:szCs w:val="24"/>
    </w:rPr>
  </w:style>
  <w:style w:type="paragraph" w:customStyle="1" w:styleId="9290752687354A1BB6C8041F2D2D941E4">
    <w:name w:val="9290752687354A1BB6C8041F2D2D941E4"/>
    <w:rsid w:val="00AF18BB"/>
    <w:pPr>
      <w:spacing w:after="120" w:line="240" w:lineRule="auto"/>
    </w:pPr>
    <w:rPr>
      <w:rFonts w:eastAsiaTheme="minorHAnsi"/>
      <w:szCs w:val="24"/>
    </w:rPr>
  </w:style>
  <w:style w:type="paragraph" w:customStyle="1" w:styleId="9D93E89CE17A400D81A7E170B13D94294">
    <w:name w:val="9D93E89CE17A400D81A7E170B13D94294"/>
    <w:rsid w:val="00AF18BB"/>
    <w:pPr>
      <w:spacing w:after="120" w:line="240" w:lineRule="auto"/>
    </w:pPr>
    <w:rPr>
      <w:rFonts w:eastAsiaTheme="minorHAnsi"/>
      <w:szCs w:val="24"/>
    </w:rPr>
  </w:style>
  <w:style w:type="paragraph" w:customStyle="1" w:styleId="5F61EBAD47984EEDAABC7115C1D6CA764">
    <w:name w:val="5F61EBAD47984EEDAABC7115C1D6CA764"/>
    <w:rsid w:val="00AF18BB"/>
    <w:pPr>
      <w:spacing w:after="120" w:line="240" w:lineRule="auto"/>
    </w:pPr>
    <w:rPr>
      <w:rFonts w:eastAsiaTheme="minorHAnsi"/>
      <w:szCs w:val="24"/>
    </w:rPr>
  </w:style>
  <w:style w:type="paragraph" w:customStyle="1" w:styleId="BD294A454C38414697EB6907529C31854">
    <w:name w:val="BD294A454C38414697EB6907529C31854"/>
    <w:rsid w:val="00AF18BB"/>
    <w:pPr>
      <w:spacing w:after="120" w:line="240" w:lineRule="auto"/>
    </w:pPr>
    <w:rPr>
      <w:rFonts w:eastAsiaTheme="minorHAnsi"/>
      <w:szCs w:val="24"/>
    </w:rPr>
  </w:style>
  <w:style w:type="paragraph" w:customStyle="1" w:styleId="AB26D853A1D64758BAD57BB4B5EBB3A23">
    <w:name w:val="AB26D853A1D64758BAD57BB4B5EBB3A23"/>
    <w:rsid w:val="00AF18BB"/>
    <w:pPr>
      <w:spacing w:after="120" w:line="240" w:lineRule="auto"/>
    </w:pPr>
    <w:rPr>
      <w:rFonts w:eastAsiaTheme="minorHAnsi"/>
      <w:szCs w:val="24"/>
    </w:rPr>
  </w:style>
  <w:style w:type="paragraph" w:customStyle="1" w:styleId="86EC4DFF7A9F4E9194F6CD89911739C53">
    <w:name w:val="86EC4DFF7A9F4E9194F6CD89911739C53"/>
    <w:rsid w:val="00AF18BB"/>
    <w:pPr>
      <w:spacing w:after="120" w:line="240" w:lineRule="auto"/>
    </w:pPr>
    <w:rPr>
      <w:rFonts w:eastAsiaTheme="minorHAnsi"/>
      <w:szCs w:val="24"/>
    </w:rPr>
  </w:style>
  <w:style w:type="paragraph" w:customStyle="1" w:styleId="881D9416B6C04FA39C93F0CBC768B1373">
    <w:name w:val="881D9416B6C04FA39C93F0CBC768B1373"/>
    <w:rsid w:val="00AF18BB"/>
    <w:pPr>
      <w:spacing w:after="120" w:line="240" w:lineRule="auto"/>
    </w:pPr>
    <w:rPr>
      <w:rFonts w:eastAsiaTheme="minorHAnsi"/>
      <w:szCs w:val="24"/>
    </w:rPr>
  </w:style>
  <w:style w:type="paragraph" w:customStyle="1" w:styleId="4BD29D59FCF14BDA9B90A3705B1D86B03">
    <w:name w:val="4BD29D59FCF14BDA9B90A3705B1D86B03"/>
    <w:rsid w:val="00AF18BB"/>
    <w:pPr>
      <w:spacing w:after="120" w:line="240" w:lineRule="auto"/>
    </w:pPr>
    <w:rPr>
      <w:rFonts w:eastAsiaTheme="minorHAnsi"/>
      <w:szCs w:val="24"/>
    </w:rPr>
  </w:style>
  <w:style w:type="paragraph" w:customStyle="1" w:styleId="4DEF96AA6BD94B4AB8379D02B2B94D593">
    <w:name w:val="4DEF96AA6BD94B4AB8379D02B2B94D593"/>
    <w:rsid w:val="00AF18BB"/>
    <w:pPr>
      <w:spacing w:after="120" w:line="240" w:lineRule="auto"/>
    </w:pPr>
    <w:rPr>
      <w:rFonts w:eastAsiaTheme="minorHAnsi"/>
      <w:szCs w:val="24"/>
    </w:rPr>
  </w:style>
  <w:style w:type="paragraph" w:customStyle="1" w:styleId="D761E6664F37476889335FDD017D37573">
    <w:name w:val="D761E6664F37476889335FDD017D37573"/>
    <w:rsid w:val="00AF18BB"/>
    <w:pPr>
      <w:spacing w:after="120" w:line="240" w:lineRule="auto"/>
    </w:pPr>
    <w:rPr>
      <w:rFonts w:eastAsiaTheme="minorHAnsi"/>
      <w:szCs w:val="24"/>
    </w:rPr>
  </w:style>
  <w:style w:type="paragraph" w:customStyle="1" w:styleId="428A5C4DCB1B4776AD635434B6668F9C3">
    <w:name w:val="428A5C4DCB1B4776AD635434B6668F9C3"/>
    <w:rsid w:val="00AF18BB"/>
    <w:pPr>
      <w:spacing w:after="120" w:line="240" w:lineRule="auto"/>
    </w:pPr>
    <w:rPr>
      <w:rFonts w:eastAsiaTheme="minorHAnsi"/>
      <w:szCs w:val="24"/>
    </w:rPr>
  </w:style>
  <w:style w:type="paragraph" w:customStyle="1" w:styleId="5DE61D01D8A04258B1DC49CD1126175B3">
    <w:name w:val="5DE61D01D8A04258B1DC49CD1126175B3"/>
    <w:rsid w:val="00AF18BB"/>
    <w:pPr>
      <w:spacing w:after="120" w:line="240" w:lineRule="auto"/>
    </w:pPr>
    <w:rPr>
      <w:rFonts w:eastAsiaTheme="minorHAnsi"/>
      <w:szCs w:val="24"/>
    </w:rPr>
  </w:style>
  <w:style w:type="paragraph" w:customStyle="1" w:styleId="5E7C8AEBF0B84967BA9012318F01E8C13">
    <w:name w:val="5E7C8AEBF0B84967BA9012318F01E8C13"/>
    <w:rsid w:val="00AF18BB"/>
    <w:pPr>
      <w:spacing w:after="120" w:line="240" w:lineRule="auto"/>
    </w:pPr>
    <w:rPr>
      <w:rFonts w:eastAsiaTheme="minorHAnsi"/>
      <w:szCs w:val="24"/>
    </w:rPr>
  </w:style>
  <w:style w:type="paragraph" w:customStyle="1" w:styleId="8D8BE35BB838420BBBA0F24AC2B36D8A3">
    <w:name w:val="8D8BE35BB838420BBBA0F24AC2B36D8A3"/>
    <w:rsid w:val="00AF18BB"/>
    <w:pPr>
      <w:spacing w:after="120" w:line="240" w:lineRule="auto"/>
    </w:pPr>
    <w:rPr>
      <w:rFonts w:eastAsiaTheme="minorHAnsi"/>
      <w:szCs w:val="24"/>
    </w:rPr>
  </w:style>
  <w:style w:type="paragraph" w:customStyle="1" w:styleId="49EEE62C5B5F4844B9847E026E4A04EF3">
    <w:name w:val="49EEE62C5B5F4844B9847E026E4A04EF3"/>
    <w:rsid w:val="00AF18BB"/>
    <w:pPr>
      <w:spacing w:after="120" w:line="240" w:lineRule="auto"/>
    </w:pPr>
    <w:rPr>
      <w:rFonts w:eastAsiaTheme="minorHAnsi"/>
      <w:szCs w:val="24"/>
    </w:rPr>
  </w:style>
  <w:style w:type="paragraph" w:customStyle="1" w:styleId="C8E0139D82074BDBBEC3B82C6A4741B43">
    <w:name w:val="C8E0139D82074BDBBEC3B82C6A4741B43"/>
    <w:rsid w:val="00AF18BB"/>
    <w:pPr>
      <w:spacing w:after="120" w:line="240" w:lineRule="auto"/>
    </w:pPr>
    <w:rPr>
      <w:rFonts w:eastAsiaTheme="minorHAnsi"/>
      <w:szCs w:val="24"/>
    </w:rPr>
  </w:style>
  <w:style w:type="paragraph" w:customStyle="1" w:styleId="EE82CF1F4EEE45EBB90A7D7352DCA1B23">
    <w:name w:val="EE82CF1F4EEE45EBB90A7D7352DCA1B23"/>
    <w:rsid w:val="00AF18BB"/>
    <w:pPr>
      <w:spacing w:after="120" w:line="240" w:lineRule="auto"/>
    </w:pPr>
    <w:rPr>
      <w:rFonts w:eastAsiaTheme="minorHAnsi"/>
      <w:szCs w:val="24"/>
    </w:rPr>
  </w:style>
  <w:style w:type="paragraph" w:customStyle="1" w:styleId="25395BB2334C4A38B5F0B5AF2672F0F63">
    <w:name w:val="25395BB2334C4A38B5F0B5AF2672F0F63"/>
    <w:rsid w:val="00AF18BB"/>
    <w:pPr>
      <w:spacing w:after="120" w:line="240" w:lineRule="auto"/>
    </w:pPr>
    <w:rPr>
      <w:rFonts w:eastAsiaTheme="minorHAnsi"/>
      <w:szCs w:val="24"/>
    </w:rPr>
  </w:style>
  <w:style w:type="paragraph" w:customStyle="1" w:styleId="9B5D2C76C0474B959EAC74BF3653059B3">
    <w:name w:val="9B5D2C76C0474B959EAC74BF3653059B3"/>
    <w:rsid w:val="00AF18BB"/>
    <w:pPr>
      <w:spacing w:after="120" w:line="240" w:lineRule="auto"/>
    </w:pPr>
    <w:rPr>
      <w:rFonts w:eastAsiaTheme="minorHAnsi"/>
      <w:szCs w:val="24"/>
    </w:rPr>
  </w:style>
  <w:style w:type="paragraph" w:customStyle="1" w:styleId="3BA198EDAB054F42A20ED0D3A7E5A0403">
    <w:name w:val="3BA198EDAB054F42A20ED0D3A7E5A0403"/>
    <w:rsid w:val="00AF18BB"/>
    <w:pPr>
      <w:spacing w:after="120" w:line="240" w:lineRule="auto"/>
    </w:pPr>
    <w:rPr>
      <w:rFonts w:eastAsiaTheme="minorHAnsi"/>
      <w:szCs w:val="24"/>
    </w:rPr>
  </w:style>
  <w:style w:type="paragraph" w:customStyle="1" w:styleId="EAC6ECAF032348C4B10EF30213C351723">
    <w:name w:val="EAC6ECAF032348C4B10EF30213C351723"/>
    <w:rsid w:val="00AF18BB"/>
    <w:pPr>
      <w:spacing w:after="120" w:line="240" w:lineRule="auto"/>
    </w:pPr>
    <w:rPr>
      <w:rFonts w:eastAsiaTheme="minorHAnsi"/>
      <w:szCs w:val="24"/>
    </w:rPr>
  </w:style>
  <w:style w:type="paragraph" w:customStyle="1" w:styleId="6BDA7C5BFAD2415886A0EB862BE2EA683">
    <w:name w:val="6BDA7C5BFAD2415886A0EB862BE2EA683"/>
    <w:rsid w:val="00AF18BB"/>
    <w:pPr>
      <w:spacing w:after="120" w:line="240" w:lineRule="auto"/>
    </w:pPr>
    <w:rPr>
      <w:rFonts w:eastAsiaTheme="minorHAnsi"/>
      <w:szCs w:val="24"/>
    </w:rPr>
  </w:style>
  <w:style w:type="paragraph" w:customStyle="1" w:styleId="1D3B0D35866A476F98E04F51EA504DCA3">
    <w:name w:val="1D3B0D35866A476F98E04F51EA504DCA3"/>
    <w:rsid w:val="00AF18BB"/>
    <w:pPr>
      <w:spacing w:after="120" w:line="240" w:lineRule="auto"/>
    </w:pPr>
    <w:rPr>
      <w:rFonts w:eastAsiaTheme="minorHAnsi"/>
      <w:szCs w:val="24"/>
    </w:rPr>
  </w:style>
  <w:style w:type="paragraph" w:customStyle="1" w:styleId="9CD86FD29EFA4BA9A6801CAC0F7962D63">
    <w:name w:val="9CD86FD29EFA4BA9A6801CAC0F7962D63"/>
    <w:rsid w:val="00AF18BB"/>
    <w:pPr>
      <w:spacing w:after="120" w:line="240" w:lineRule="auto"/>
    </w:pPr>
    <w:rPr>
      <w:rFonts w:eastAsiaTheme="minorHAnsi"/>
      <w:szCs w:val="24"/>
    </w:rPr>
  </w:style>
  <w:style w:type="paragraph" w:customStyle="1" w:styleId="852B8CD1AAC84077B35A438B66598B493">
    <w:name w:val="852B8CD1AAC84077B35A438B66598B493"/>
    <w:rsid w:val="00AF18BB"/>
    <w:pPr>
      <w:spacing w:after="120" w:line="240" w:lineRule="auto"/>
    </w:pPr>
    <w:rPr>
      <w:rFonts w:eastAsiaTheme="minorHAnsi"/>
      <w:szCs w:val="24"/>
    </w:rPr>
  </w:style>
  <w:style w:type="paragraph" w:customStyle="1" w:styleId="4F4FB2A107244963A4B951BEDEDCF9F03">
    <w:name w:val="4F4FB2A107244963A4B951BEDEDCF9F03"/>
    <w:rsid w:val="00AF18BB"/>
    <w:pPr>
      <w:spacing w:after="120" w:line="240" w:lineRule="auto"/>
    </w:pPr>
    <w:rPr>
      <w:rFonts w:eastAsiaTheme="minorHAnsi"/>
      <w:szCs w:val="24"/>
    </w:rPr>
  </w:style>
  <w:style w:type="paragraph" w:customStyle="1" w:styleId="F166DA2606AE4E339E1C40881C6C3ABC3">
    <w:name w:val="F166DA2606AE4E339E1C40881C6C3ABC3"/>
    <w:rsid w:val="00AF18BB"/>
    <w:pPr>
      <w:spacing w:after="120" w:line="240" w:lineRule="auto"/>
    </w:pPr>
    <w:rPr>
      <w:rFonts w:eastAsiaTheme="minorHAnsi"/>
      <w:szCs w:val="24"/>
    </w:rPr>
  </w:style>
  <w:style w:type="paragraph" w:customStyle="1" w:styleId="F755A054C6854764A2A91A98E192B4093">
    <w:name w:val="F755A054C6854764A2A91A98E192B4093"/>
    <w:rsid w:val="00AF18BB"/>
    <w:pPr>
      <w:spacing w:after="120" w:line="240" w:lineRule="auto"/>
    </w:pPr>
    <w:rPr>
      <w:rFonts w:eastAsiaTheme="minorHAnsi"/>
      <w:szCs w:val="24"/>
    </w:rPr>
  </w:style>
  <w:style w:type="paragraph" w:customStyle="1" w:styleId="371DB83C89494FB8892AA3DFA20EA0F61">
    <w:name w:val="371DB83C89494FB8892AA3DFA20EA0F61"/>
    <w:rsid w:val="00AF18BB"/>
    <w:pPr>
      <w:spacing w:after="120" w:line="240" w:lineRule="auto"/>
    </w:pPr>
    <w:rPr>
      <w:rFonts w:eastAsiaTheme="minorHAnsi"/>
      <w:szCs w:val="24"/>
    </w:rPr>
  </w:style>
  <w:style w:type="paragraph" w:customStyle="1" w:styleId="BDC0E53FA0F44E30AB58B0C79A94882C1">
    <w:name w:val="BDC0E53FA0F44E30AB58B0C79A94882C1"/>
    <w:rsid w:val="00AF18BB"/>
    <w:pPr>
      <w:spacing w:after="120" w:line="240" w:lineRule="auto"/>
    </w:pPr>
    <w:rPr>
      <w:rFonts w:eastAsiaTheme="minorHAnsi"/>
      <w:szCs w:val="24"/>
    </w:rPr>
  </w:style>
  <w:style w:type="paragraph" w:customStyle="1" w:styleId="7945BCA558E44DD5BB3266010B50395D1">
    <w:name w:val="7945BCA558E44DD5BB3266010B50395D1"/>
    <w:rsid w:val="00AF18BB"/>
    <w:pPr>
      <w:spacing w:after="120" w:line="240" w:lineRule="auto"/>
    </w:pPr>
    <w:rPr>
      <w:rFonts w:eastAsiaTheme="minorHAnsi"/>
      <w:szCs w:val="24"/>
    </w:rPr>
  </w:style>
  <w:style w:type="paragraph" w:customStyle="1" w:styleId="F0768C203DC14DA0B47E0E52A45C97BB">
    <w:name w:val="F0768C203DC14DA0B47E0E52A45C97BB"/>
    <w:rsid w:val="00AF18BB"/>
  </w:style>
  <w:style w:type="paragraph" w:customStyle="1" w:styleId="E333FA67977E49FE84AEA63B9CB0E984">
    <w:name w:val="E333FA67977E49FE84AEA63B9CB0E984"/>
    <w:rsid w:val="00AF18BB"/>
  </w:style>
  <w:style w:type="paragraph" w:customStyle="1" w:styleId="0FFF8D48840245B1B75AD958ECB9F98D">
    <w:name w:val="0FFF8D48840245B1B75AD958ECB9F98D"/>
    <w:rsid w:val="00AF18BB"/>
  </w:style>
  <w:style w:type="paragraph" w:customStyle="1" w:styleId="5F59D69A7D3B49BBAC436D2AC74BB0C9">
    <w:name w:val="5F59D69A7D3B49BBAC436D2AC74BB0C9"/>
    <w:rsid w:val="00AF18BB"/>
  </w:style>
  <w:style w:type="paragraph" w:customStyle="1" w:styleId="5E85F584FB9241D487596A8FF0461597">
    <w:name w:val="5E85F584FB9241D487596A8FF0461597"/>
    <w:rsid w:val="00AF18BB"/>
  </w:style>
  <w:style w:type="paragraph" w:customStyle="1" w:styleId="EF1FA8A7A97D4FB18719EEAD2EFBAD8A">
    <w:name w:val="EF1FA8A7A97D4FB18719EEAD2EFBAD8A"/>
    <w:rsid w:val="00AF18BB"/>
  </w:style>
  <w:style w:type="paragraph" w:customStyle="1" w:styleId="CCD63CB281754E1C951A7C39057B6321">
    <w:name w:val="CCD63CB281754E1C951A7C39057B6321"/>
    <w:rsid w:val="00AF18BB"/>
  </w:style>
  <w:style w:type="paragraph" w:customStyle="1" w:styleId="BE2169D667D445B48217491CDBEB4904">
    <w:name w:val="BE2169D667D445B48217491CDBEB4904"/>
    <w:rsid w:val="00AF18BB"/>
  </w:style>
  <w:style w:type="paragraph" w:customStyle="1" w:styleId="3527FF8E94204D638101EBF8896A0CAC">
    <w:name w:val="3527FF8E94204D638101EBF8896A0CAC"/>
    <w:rsid w:val="00AF18BB"/>
  </w:style>
  <w:style w:type="paragraph" w:customStyle="1" w:styleId="746BB5C55D3B4182A02E839F4B6A4DEF">
    <w:name w:val="746BB5C55D3B4182A02E839F4B6A4DEF"/>
    <w:rsid w:val="00AF18BB"/>
  </w:style>
  <w:style w:type="paragraph" w:customStyle="1" w:styleId="85D5A971278A4CD58D190ACD4DCAA760">
    <w:name w:val="85D5A971278A4CD58D190ACD4DCAA760"/>
    <w:rsid w:val="00AF18BB"/>
  </w:style>
  <w:style w:type="paragraph" w:customStyle="1" w:styleId="DA64A32E3923495393692552BA11CCB6">
    <w:name w:val="DA64A32E3923495393692552BA11CCB6"/>
    <w:rsid w:val="00AF18BB"/>
  </w:style>
  <w:style w:type="paragraph" w:customStyle="1" w:styleId="4597068C985648CF919464EDA5E6BF99">
    <w:name w:val="4597068C985648CF919464EDA5E6BF99"/>
    <w:rsid w:val="00AF18BB"/>
  </w:style>
  <w:style w:type="paragraph" w:customStyle="1" w:styleId="3F9BBF94C5E740D9A6CC967B9FB4B0BB">
    <w:name w:val="3F9BBF94C5E740D9A6CC967B9FB4B0BB"/>
    <w:rsid w:val="00AF18BB"/>
  </w:style>
  <w:style w:type="paragraph" w:customStyle="1" w:styleId="7D320D8067CD4D1497EB19A6F4D1E5C6">
    <w:name w:val="7D320D8067CD4D1497EB19A6F4D1E5C6"/>
    <w:rsid w:val="00AF18BB"/>
  </w:style>
  <w:style w:type="paragraph" w:customStyle="1" w:styleId="643E6C64D4554BDB9C1894B51F857735">
    <w:name w:val="643E6C64D4554BDB9C1894B51F857735"/>
    <w:rsid w:val="00AF18BB"/>
  </w:style>
  <w:style w:type="paragraph" w:customStyle="1" w:styleId="750A8478622F4093827F85D218F7FE65">
    <w:name w:val="750A8478622F4093827F85D218F7FE65"/>
    <w:rsid w:val="00AF18BB"/>
  </w:style>
  <w:style w:type="paragraph" w:customStyle="1" w:styleId="6C6D2C272A884A949FCE75363FFE7AC2">
    <w:name w:val="6C6D2C272A884A949FCE75363FFE7AC2"/>
    <w:rsid w:val="00AF18BB"/>
  </w:style>
  <w:style w:type="paragraph" w:customStyle="1" w:styleId="EAA36A5A0618422BAC96E66FFF8E4537">
    <w:name w:val="EAA36A5A0618422BAC96E66FFF8E4537"/>
    <w:rsid w:val="00AF18BB"/>
  </w:style>
  <w:style w:type="paragraph" w:customStyle="1" w:styleId="0B49577B05654B0398B9CE6FB3A9C40A">
    <w:name w:val="0B49577B05654B0398B9CE6FB3A9C40A"/>
    <w:rsid w:val="00AF18BB"/>
  </w:style>
  <w:style w:type="paragraph" w:customStyle="1" w:styleId="70AFF6F2C2CB4A83B9CDA2718F9585C5">
    <w:name w:val="70AFF6F2C2CB4A83B9CDA2718F9585C5"/>
    <w:rsid w:val="00AF18BB"/>
  </w:style>
  <w:style w:type="paragraph" w:customStyle="1" w:styleId="1144B76DE0A74E2199B7D1F95CAFBC01">
    <w:name w:val="1144B76DE0A74E2199B7D1F95CAFBC01"/>
    <w:rsid w:val="00AF18BB"/>
  </w:style>
  <w:style w:type="paragraph" w:customStyle="1" w:styleId="A4A1B2BEB6334D21A06D6CACE20238B4">
    <w:name w:val="A4A1B2BEB6334D21A06D6CACE20238B4"/>
    <w:rsid w:val="00AF18BB"/>
  </w:style>
  <w:style w:type="paragraph" w:customStyle="1" w:styleId="F4FE31B4536D409CBECB8E7797F72AA0">
    <w:name w:val="F4FE31B4536D409CBECB8E7797F72AA0"/>
    <w:rsid w:val="00AF18BB"/>
  </w:style>
  <w:style w:type="paragraph" w:customStyle="1" w:styleId="203D34B7161B4160B2D8A9BA69788FA5">
    <w:name w:val="203D34B7161B4160B2D8A9BA69788FA5"/>
    <w:rsid w:val="00AF18BB"/>
  </w:style>
  <w:style w:type="paragraph" w:customStyle="1" w:styleId="052B128202F0417BAE00F5A9E06FD3F9">
    <w:name w:val="052B128202F0417BAE00F5A9E06FD3F9"/>
    <w:rsid w:val="00AF18BB"/>
  </w:style>
  <w:style w:type="paragraph" w:customStyle="1" w:styleId="7CA4D252489A4D3F9E6AEB0873702E6A">
    <w:name w:val="7CA4D252489A4D3F9E6AEB0873702E6A"/>
    <w:rsid w:val="00AF18BB"/>
  </w:style>
  <w:style w:type="paragraph" w:customStyle="1" w:styleId="52EFA2A4DCFA4677A4E2C45E032C2D89">
    <w:name w:val="52EFA2A4DCFA4677A4E2C45E032C2D89"/>
    <w:rsid w:val="00AF18BB"/>
  </w:style>
  <w:style w:type="paragraph" w:customStyle="1" w:styleId="E1A9B8A66FCB447CB913426D8EE97780">
    <w:name w:val="E1A9B8A66FCB447CB913426D8EE97780"/>
    <w:rsid w:val="00AF18BB"/>
  </w:style>
  <w:style w:type="paragraph" w:customStyle="1" w:styleId="93BD8C1BBAF343CBAE613A7D82EE812D">
    <w:name w:val="93BD8C1BBAF343CBAE613A7D82EE812D"/>
    <w:rsid w:val="00AF18BB"/>
  </w:style>
  <w:style w:type="paragraph" w:customStyle="1" w:styleId="D8D37A60BAF840E6AD1FE8CA53BF9A5F">
    <w:name w:val="D8D37A60BAF840E6AD1FE8CA53BF9A5F"/>
    <w:rsid w:val="00AF18BB"/>
  </w:style>
  <w:style w:type="paragraph" w:customStyle="1" w:styleId="0CFBE26968194255A824A2D13537CC06">
    <w:name w:val="0CFBE26968194255A824A2D13537CC06"/>
    <w:rsid w:val="00AF18BB"/>
  </w:style>
  <w:style w:type="paragraph" w:customStyle="1" w:styleId="5F1D2A0643464258B73B8572AF3BDDFE">
    <w:name w:val="5F1D2A0643464258B73B8572AF3BDDFE"/>
    <w:rsid w:val="00AF18BB"/>
  </w:style>
  <w:style w:type="paragraph" w:customStyle="1" w:styleId="50C75FF0622444078837385631497509">
    <w:name w:val="50C75FF0622444078837385631497509"/>
    <w:rsid w:val="00AF18BB"/>
  </w:style>
  <w:style w:type="paragraph" w:customStyle="1" w:styleId="64BF22E8373449028F9AA1A5BD5C0EE2">
    <w:name w:val="64BF22E8373449028F9AA1A5BD5C0EE2"/>
    <w:rsid w:val="00AF18BB"/>
  </w:style>
  <w:style w:type="paragraph" w:customStyle="1" w:styleId="96D08E5A87F040FF8E9A78D9341DB9E0">
    <w:name w:val="96D08E5A87F040FF8E9A78D9341DB9E0"/>
    <w:rsid w:val="00AF18BB"/>
  </w:style>
  <w:style w:type="paragraph" w:customStyle="1" w:styleId="40731375788F461C81A7AC23EA7CBD4F">
    <w:name w:val="40731375788F461C81A7AC23EA7CBD4F"/>
    <w:rsid w:val="00AF18BB"/>
  </w:style>
  <w:style w:type="paragraph" w:customStyle="1" w:styleId="BFCCD35C4C074C6B82435038A638F519">
    <w:name w:val="BFCCD35C4C074C6B82435038A638F519"/>
    <w:rsid w:val="00AF18BB"/>
  </w:style>
  <w:style w:type="paragraph" w:customStyle="1" w:styleId="F08A1E0925FB4EE485F715DE0752E14C">
    <w:name w:val="F08A1E0925FB4EE485F715DE0752E14C"/>
    <w:rsid w:val="00AF18BB"/>
  </w:style>
  <w:style w:type="paragraph" w:customStyle="1" w:styleId="636AA87452414D549F45E8FC9DA9D9A3">
    <w:name w:val="636AA87452414D549F45E8FC9DA9D9A3"/>
    <w:rsid w:val="00AF18BB"/>
  </w:style>
  <w:style w:type="paragraph" w:customStyle="1" w:styleId="6281BF9813B543FBBF629619E2B68C12">
    <w:name w:val="6281BF9813B543FBBF629619E2B68C12"/>
    <w:rsid w:val="00AF18BB"/>
  </w:style>
  <w:style w:type="paragraph" w:customStyle="1" w:styleId="B1091DFFA97B4906965CA13247090317">
    <w:name w:val="B1091DFFA97B4906965CA13247090317"/>
    <w:rsid w:val="00AF18BB"/>
  </w:style>
  <w:style w:type="paragraph" w:customStyle="1" w:styleId="B7FDCFED31BF47AAAE9256BFE7BE236A">
    <w:name w:val="B7FDCFED31BF47AAAE9256BFE7BE236A"/>
    <w:rsid w:val="00AF18BB"/>
  </w:style>
  <w:style w:type="paragraph" w:customStyle="1" w:styleId="896469FDBF5F4A3A853096746B35FF01">
    <w:name w:val="896469FDBF5F4A3A853096746B35FF01"/>
    <w:rsid w:val="00AF18BB"/>
  </w:style>
  <w:style w:type="paragraph" w:customStyle="1" w:styleId="E617153002AC484B92024999B716AA30">
    <w:name w:val="E617153002AC484B92024999B716AA30"/>
    <w:rsid w:val="00AF18BB"/>
  </w:style>
  <w:style w:type="paragraph" w:customStyle="1" w:styleId="001B4BA9586842A0964399AE51E90FBD">
    <w:name w:val="001B4BA9586842A0964399AE51E90FBD"/>
    <w:rsid w:val="00AF18BB"/>
  </w:style>
  <w:style w:type="paragraph" w:customStyle="1" w:styleId="E7FC228B16AF43179B43C483BC8D793A">
    <w:name w:val="E7FC228B16AF43179B43C483BC8D793A"/>
    <w:rsid w:val="00AF18BB"/>
  </w:style>
  <w:style w:type="paragraph" w:customStyle="1" w:styleId="C9A5C9F99E3D4D50B3752D4B74BF41C0">
    <w:name w:val="C9A5C9F99E3D4D50B3752D4B74BF41C0"/>
    <w:rsid w:val="00AF18BB"/>
  </w:style>
  <w:style w:type="paragraph" w:customStyle="1" w:styleId="B7B71554214C4B4E9ADE6BC52E80DF36">
    <w:name w:val="B7B71554214C4B4E9ADE6BC52E80DF36"/>
    <w:rsid w:val="00AF18BB"/>
  </w:style>
  <w:style w:type="paragraph" w:customStyle="1" w:styleId="5DFCB61FC23247FFB004EE24A77780BE">
    <w:name w:val="5DFCB61FC23247FFB004EE24A77780BE"/>
    <w:rsid w:val="00AF18BB"/>
  </w:style>
  <w:style w:type="paragraph" w:customStyle="1" w:styleId="F583C437F99F44CB8D7C0E7E7FFE284E">
    <w:name w:val="F583C437F99F44CB8D7C0E7E7FFE284E"/>
    <w:rsid w:val="00AF18BB"/>
  </w:style>
  <w:style w:type="paragraph" w:customStyle="1" w:styleId="09B9B911C13541A79910A574854B9679">
    <w:name w:val="09B9B911C13541A79910A574854B9679"/>
    <w:rsid w:val="00AF18BB"/>
  </w:style>
  <w:style w:type="paragraph" w:customStyle="1" w:styleId="AD1DB73050CC48BA89B3E703D1F66437">
    <w:name w:val="AD1DB73050CC48BA89B3E703D1F66437"/>
    <w:rsid w:val="00AF18BB"/>
  </w:style>
  <w:style w:type="paragraph" w:customStyle="1" w:styleId="871E7BA0D68C40639DA3AD6753B1A975">
    <w:name w:val="871E7BA0D68C40639DA3AD6753B1A975"/>
    <w:rsid w:val="00AF18BB"/>
  </w:style>
  <w:style w:type="paragraph" w:customStyle="1" w:styleId="16A9F908038E442281EE339EE3B2E665">
    <w:name w:val="16A9F908038E442281EE339EE3B2E665"/>
    <w:rsid w:val="00AF18BB"/>
  </w:style>
  <w:style w:type="paragraph" w:customStyle="1" w:styleId="C4EA885E7F504DFC9BF24502223275A8">
    <w:name w:val="C4EA885E7F504DFC9BF24502223275A8"/>
    <w:rsid w:val="00AF18BB"/>
  </w:style>
  <w:style w:type="paragraph" w:customStyle="1" w:styleId="810741F73B764A09810F62E93CBE26ED">
    <w:name w:val="810741F73B764A09810F62E93CBE26ED"/>
    <w:rsid w:val="00AF18BB"/>
  </w:style>
  <w:style w:type="paragraph" w:customStyle="1" w:styleId="8B4CC668BFA44C7AB55C8701AB869DA2">
    <w:name w:val="8B4CC668BFA44C7AB55C8701AB869DA2"/>
    <w:rsid w:val="00AF18BB"/>
  </w:style>
  <w:style w:type="paragraph" w:customStyle="1" w:styleId="29E105F29ACD41068C7524F16E4B064A">
    <w:name w:val="29E105F29ACD41068C7524F16E4B064A"/>
    <w:rsid w:val="00AF18BB"/>
  </w:style>
  <w:style w:type="paragraph" w:customStyle="1" w:styleId="E8F1633206C44858B80746C4F2787440">
    <w:name w:val="E8F1633206C44858B80746C4F2787440"/>
    <w:rsid w:val="00AF18BB"/>
  </w:style>
  <w:style w:type="paragraph" w:customStyle="1" w:styleId="FBD85A5017D04842B74FAF27F83BE7F2">
    <w:name w:val="FBD85A5017D04842B74FAF27F83BE7F2"/>
    <w:rsid w:val="00AF18BB"/>
  </w:style>
  <w:style w:type="paragraph" w:customStyle="1" w:styleId="E2964F213428458397A076730FD7A30F">
    <w:name w:val="E2964F213428458397A076730FD7A30F"/>
    <w:rsid w:val="00AF18BB"/>
  </w:style>
  <w:style w:type="paragraph" w:customStyle="1" w:styleId="649BFC9B8F2F4A96B54E5FF27B048B63">
    <w:name w:val="649BFC9B8F2F4A96B54E5FF27B048B63"/>
    <w:rsid w:val="00AF18BB"/>
  </w:style>
  <w:style w:type="paragraph" w:customStyle="1" w:styleId="F8D5E97356924859A7BA80743E758776">
    <w:name w:val="F8D5E97356924859A7BA80743E758776"/>
    <w:rsid w:val="00AF18BB"/>
  </w:style>
  <w:style w:type="paragraph" w:customStyle="1" w:styleId="27D6E5C6BFB44172946DA140FC965019">
    <w:name w:val="27D6E5C6BFB44172946DA140FC965019"/>
    <w:rsid w:val="00AF18BB"/>
  </w:style>
  <w:style w:type="paragraph" w:customStyle="1" w:styleId="A120A699E7964B84B0227321B43F09D2">
    <w:name w:val="A120A699E7964B84B0227321B43F09D2"/>
    <w:rsid w:val="00AF18BB"/>
  </w:style>
  <w:style w:type="paragraph" w:customStyle="1" w:styleId="0CB3713BFB75401D9E9CE55C97E4879C">
    <w:name w:val="0CB3713BFB75401D9E9CE55C97E4879C"/>
    <w:rsid w:val="00AF18BB"/>
  </w:style>
  <w:style w:type="paragraph" w:customStyle="1" w:styleId="B59516D39C454D2D97D114786D16F8B1">
    <w:name w:val="B59516D39C454D2D97D114786D16F8B1"/>
    <w:rsid w:val="00AF18BB"/>
  </w:style>
  <w:style w:type="paragraph" w:customStyle="1" w:styleId="68866FCAE39D4E21BF2145F29EE5D84F">
    <w:name w:val="68866FCAE39D4E21BF2145F29EE5D84F"/>
    <w:rsid w:val="00AF18BB"/>
  </w:style>
  <w:style w:type="paragraph" w:customStyle="1" w:styleId="7C21346CECDD4ACF925B07886BCF17C8">
    <w:name w:val="7C21346CECDD4ACF925B07886BCF17C8"/>
    <w:rsid w:val="00AF18BB"/>
  </w:style>
  <w:style w:type="paragraph" w:customStyle="1" w:styleId="E81559E16FE9441D88FE512097DC7C6A">
    <w:name w:val="E81559E16FE9441D88FE512097DC7C6A"/>
    <w:rsid w:val="00AF18BB"/>
  </w:style>
  <w:style w:type="paragraph" w:customStyle="1" w:styleId="2DE2A32776D746DFBB38CB60114AA391">
    <w:name w:val="2DE2A32776D746DFBB38CB60114AA391"/>
    <w:rsid w:val="00AF18BB"/>
  </w:style>
  <w:style w:type="paragraph" w:customStyle="1" w:styleId="E47C28084E994B9BA3743609B3A75365">
    <w:name w:val="E47C28084E994B9BA3743609B3A75365"/>
    <w:rsid w:val="00AF18BB"/>
  </w:style>
  <w:style w:type="paragraph" w:customStyle="1" w:styleId="C240CEEB6E83474598C2FB6756605E4F">
    <w:name w:val="C240CEEB6E83474598C2FB6756605E4F"/>
    <w:rsid w:val="00AF18BB"/>
  </w:style>
  <w:style w:type="paragraph" w:customStyle="1" w:styleId="A327476D0F404A92B2C6BB98DC511960">
    <w:name w:val="A327476D0F404A92B2C6BB98DC511960"/>
    <w:rsid w:val="00AF18BB"/>
  </w:style>
  <w:style w:type="paragraph" w:customStyle="1" w:styleId="AE5120BF37B144DD850EE245CCA21242">
    <w:name w:val="AE5120BF37B144DD850EE245CCA21242"/>
    <w:rsid w:val="00AF18BB"/>
  </w:style>
  <w:style w:type="paragraph" w:customStyle="1" w:styleId="C609129A860C4073BA1891517780B53B">
    <w:name w:val="C609129A860C4073BA1891517780B53B"/>
    <w:rsid w:val="00AF18BB"/>
  </w:style>
  <w:style w:type="paragraph" w:customStyle="1" w:styleId="4659DC4639744DBC95E2DBF564F22674">
    <w:name w:val="4659DC4639744DBC95E2DBF564F22674"/>
    <w:rsid w:val="00AF18BB"/>
  </w:style>
  <w:style w:type="paragraph" w:customStyle="1" w:styleId="99F5AE9998DA448188C8F16839A4FDD3">
    <w:name w:val="99F5AE9998DA448188C8F16839A4FDD3"/>
    <w:rsid w:val="00AF18BB"/>
  </w:style>
  <w:style w:type="paragraph" w:customStyle="1" w:styleId="A27E71DDAA10472BB620DBB574B6567D">
    <w:name w:val="A27E71DDAA10472BB620DBB574B6567D"/>
    <w:rsid w:val="00AF18BB"/>
  </w:style>
  <w:style w:type="paragraph" w:customStyle="1" w:styleId="C3A295FCFB17474AB274E2030ADB80FE">
    <w:name w:val="C3A295FCFB17474AB274E2030ADB80FE"/>
    <w:rsid w:val="00AF18BB"/>
  </w:style>
  <w:style w:type="paragraph" w:customStyle="1" w:styleId="97E3A967E8FB4CDEB10E7F9484D54CD5">
    <w:name w:val="97E3A967E8FB4CDEB10E7F9484D54CD5"/>
    <w:rsid w:val="00AF18BB"/>
  </w:style>
  <w:style w:type="paragraph" w:customStyle="1" w:styleId="01BF66F55BDC40AE90E0F6E8F9EF5D98">
    <w:name w:val="01BF66F55BDC40AE90E0F6E8F9EF5D98"/>
    <w:rsid w:val="00AF18BB"/>
  </w:style>
  <w:style w:type="paragraph" w:customStyle="1" w:styleId="CD84A868847C4A11AC963C0EA00B3EB722">
    <w:name w:val="CD84A868847C4A11AC963C0EA00B3EB722"/>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2">
    <w:name w:val="F0657B2065AB4E8896A52898BA9D08A822"/>
    <w:rsid w:val="00AF18BB"/>
    <w:pPr>
      <w:spacing w:after="120" w:line="240" w:lineRule="auto"/>
    </w:pPr>
    <w:rPr>
      <w:rFonts w:eastAsiaTheme="minorHAnsi"/>
      <w:szCs w:val="24"/>
    </w:rPr>
  </w:style>
  <w:style w:type="paragraph" w:customStyle="1" w:styleId="D17908024721463F9A34915F7D8E8EF622">
    <w:name w:val="D17908024721463F9A34915F7D8E8EF622"/>
    <w:rsid w:val="00AF18BB"/>
    <w:pPr>
      <w:spacing w:after="120" w:line="240" w:lineRule="auto"/>
    </w:pPr>
    <w:rPr>
      <w:rFonts w:eastAsiaTheme="minorHAnsi"/>
      <w:szCs w:val="24"/>
    </w:rPr>
  </w:style>
  <w:style w:type="paragraph" w:customStyle="1" w:styleId="B66B8281BE7340379AC34783FE1D89A022">
    <w:name w:val="B66B8281BE7340379AC34783FE1D89A022"/>
    <w:rsid w:val="00AF18BB"/>
    <w:pPr>
      <w:spacing w:after="120" w:line="240" w:lineRule="auto"/>
    </w:pPr>
    <w:rPr>
      <w:rFonts w:eastAsiaTheme="minorHAnsi"/>
      <w:szCs w:val="24"/>
    </w:rPr>
  </w:style>
  <w:style w:type="paragraph" w:customStyle="1" w:styleId="3B5F373AC5E544E5BC382DEBC5C05BF522">
    <w:name w:val="3B5F373AC5E544E5BC382DEBC5C05BF522"/>
    <w:rsid w:val="00AF18BB"/>
    <w:pPr>
      <w:spacing w:after="120" w:line="240" w:lineRule="auto"/>
    </w:pPr>
    <w:rPr>
      <w:rFonts w:eastAsiaTheme="minorHAnsi"/>
      <w:szCs w:val="24"/>
    </w:rPr>
  </w:style>
  <w:style w:type="paragraph" w:customStyle="1" w:styleId="9CC3DB96D50F46A9B7B2001E371C42BA22">
    <w:name w:val="9CC3DB96D50F46A9B7B2001E371C42BA22"/>
    <w:rsid w:val="00AF18BB"/>
    <w:pPr>
      <w:spacing w:after="120" w:line="240" w:lineRule="auto"/>
    </w:pPr>
    <w:rPr>
      <w:rFonts w:eastAsiaTheme="minorHAnsi"/>
      <w:szCs w:val="24"/>
    </w:rPr>
  </w:style>
  <w:style w:type="paragraph" w:customStyle="1" w:styleId="4AE5AB9932A34458849D70FACA0ADB4D23">
    <w:name w:val="4AE5AB9932A34458849D70FACA0ADB4D23"/>
    <w:rsid w:val="00AF18BB"/>
    <w:pPr>
      <w:spacing w:after="120" w:line="240" w:lineRule="auto"/>
    </w:pPr>
    <w:rPr>
      <w:rFonts w:eastAsiaTheme="minorHAnsi"/>
      <w:szCs w:val="24"/>
    </w:rPr>
  </w:style>
  <w:style w:type="paragraph" w:customStyle="1" w:styleId="2465C474022F4A82BE69D74A81D1A42823">
    <w:name w:val="2465C474022F4A82BE69D74A81D1A42823"/>
    <w:rsid w:val="00AF18BB"/>
    <w:pPr>
      <w:spacing w:after="120" w:line="240" w:lineRule="auto"/>
    </w:pPr>
    <w:rPr>
      <w:rFonts w:eastAsiaTheme="minorHAnsi"/>
      <w:szCs w:val="24"/>
    </w:rPr>
  </w:style>
  <w:style w:type="paragraph" w:customStyle="1" w:styleId="259709122E0E43628B230A1B5733F7C222">
    <w:name w:val="259709122E0E43628B230A1B5733F7C222"/>
    <w:rsid w:val="00AF18BB"/>
    <w:pPr>
      <w:spacing w:after="120" w:line="240" w:lineRule="auto"/>
    </w:pPr>
    <w:rPr>
      <w:rFonts w:eastAsiaTheme="minorHAnsi"/>
      <w:szCs w:val="24"/>
    </w:rPr>
  </w:style>
  <w:style w:type="paragraph" w:customStyle="1" w:styleId="614ED0D8FFD7450C8CA58B5DE949E93622">
    <w:name w:val="614ED0D8FFD7450C8CA58B5DE949E93622"/>
    <w:rsid w:val="00AF18BB"/>
    <w:pPr>
      <w:spacing w:after="120" w:line="240" w:lineRule="auto"/>
    </w:pPr>
    <w:rPr>
      <w:rFonts w:eastAsiaTheme="minorHAnsi"/>
      <w:szCs w:val="24"/>
    </w:rPr>
  </w:style>
  <w:style w:type="paragraph" w:customStyle="1" w:styleId="B4AD35753651465F879F5A68B34B716D18">
    <w:name w:val="B4AD35753651465F879F5A68B34B716D18"/>
    <w:rsid w:val="00AF18BB"/>
    <w:pPr>
      <w:spacing w:after="120" w:line="240" w:lineRule="auto"/>
    </w:pPr>
    <w:rPr>
      <w:rFonts w:eastAsiaTheme="minorHAnsi"/>
      <w:szCs w:val="24"/>
    </w:rPr>
  </w:style>
  <w:style w:type="paragraph" w:customStyle="1" w:styleId="53380F5A33DC4EEBBF17C1A024EEA5E718">
    <w:name w:val="53380F5A33DC4EEBBF17C1A024EEA5E718"/>
    <w:rsid w:val="00AF18BB"/>
    <w:pPr>
      <w:spacing w:after="120" w:line="240" w:lineRule="auto"/>
    </w:pPr>
    <w:rPr>
      <w:rFonts w:eastAsiaTheme="minorHAnsi"/>
      <w:szCs w:val="24"/>
    </w:rPr>
  </w:style>
  <w:style w:type="paragraph" w:customStyle="1" w:styleId="84E8D30D9C35400B840003B34394125F18">
    <w:name w:val="84E8D30D9C35400B840003B34394125F18"/>
    <w:rsid w:val="00AF18BB"/>
    <w:pPr>
      <w:spacing w:after="120" w:line="240" w:lineRule="auto"/>
    </w:pPr>
    <w:rPr>
      <w:rFonts w:eastAsiaTheme="minorHAnsi"/>
      <w:szCs w:val="24"/>
    </w:rPr>
  </w:style>
  <w:style w:type="paragraph" w:customStyle="1" w:styleId="5B23ED1503BC498A8D4523D397D4E7F718">
    <w:name w:val="5B23ED1503BC498A8D4523D397D4E7F718"/>
    <w:rsid w:val="00AF18BB"/>
    <w:pPr>
      <w:spacing w:after="120" w:line="240" w:lineRule="auto"/>
    </w:pPr>
    <w:rPr>
      <w:rFonts w:eastAsiaTheme="minorHAnsi"/>
      <w:szCs w:val="24"/>
    </w:rPr>
  </w:style>
  <w:style w:type="paragraph" w:customStyle="1" w:styleId="3DF802094EF04337984A336BBC8BA94418">
    <w:name w:val="3DF802094EF04337984A336BBC8BA94418"/>
    <w:rsid w:val="00AF18BB"/>
    <w:pPr>
      <w:spacing w:after="120" w:line="240" w:lineRule="auto"/>
    </w:pPr>
    <w:rPr>
      <w:rFonts w:eastAsiaTheme="minorHAnsi"/>
      <w:szCs w:val="24"/>
    </w:rPr>
  </w:style>
  <w:style w:type="paragraph" w:customStyle="1" w:styleId="4CD729D50D6449C29580EA93A3991DD818">
    <w:name w:val="4CD729D50D6449C29580EA93A3991DD818"/>
    <w:rsid w:val="00AF18BB"/>
    <w:pPr>
      <w:spacing w:after="120" w:line="240" w:lineRule="auto"/>
    </w:pPr>
    <w:rPr>
      <w:rFonts w:eastAsiaTheme="minorHAnsi"/>
      <w:szCs w:val="24"/>
    </w:rPr>
  </w:style>
  <w:style w:type="paragraph" w:customStyle="1" w:styleId="6765D7C806B849DAAFB1EAEEC61236D618">
    <w:name w:val="6765D7C806B849DAAFB1EAEEC61236D618"/>
    <w:rsid w:val="00AF18BB"/>
    <w:pPr>
      <w:spacing w:after="120" w:line="240" w:lineRule="auto"/>
    </w:pPr>
    <w:rPr>
      <w:rFonts w:eastAsiaTheme="minorHAnsi"/>
      <w:szCs w:val="24"/>
    </w:rPr>
  </w:style>
  <w:style w:type="paragraph" w:customStyle="1" w:styleId="D8AF9004D1B24EF7BF07BC1613D1CD1918">
    <w:name w:val="D8AF9004D1B24EF7BF07BC1613D1CD1918"/>
    <w:rsid w:val="00AF18BB"/>
    <w:pPr>
      <w:spacing w:after="120" w:line="240" w:lineRule="auto"/>
    </w:pPr>
    <w:rPr>
      <w:rFonts w:eastAsiaTheme="minorHAnsi"/>
      <w:szCs w:val="24"/>
    </w:rPr>
  </w:style>
  <w:style w:type="paragraph" w:customStyle="1" w:styleId="27DF92A8FF7B4705A6BA5AC84078565318">
    <w:name w:val="27DF92A8FF7B4705A6BA5AC84078565318"/>
    <w:rsid w:val="00AF18BB"/>
    <w:pPr>
      <w:spacing w:after="120" w:line="240" w:lineRule="auto"/>
    </w:pPr>
    <w:rPr>
      <w:rFonts w:eastAsiaTheme="minorHAnsi"/>
      <w:szCs w:val="24"/>
    </w:rPr>
  </w:style>
  <w:style w:type="paragraph" w:customStyle="1" w:styleId="E21F9E2615E646A380C87F45DDEF7C9A18">
    <w:name w:val="E21F9E2615E646A380C87F45DDEF7C9A18"/>
    <w:rsid w:val="00AF18BB"/>
    <w:pPr>
      <w:spacing w:after="120" w:line="240" w:lineRule="auto"/>
    </w:pPr>
    <w:rPr>
      <w:rFonts w:eastAsiaTheme="minorHAnsi"/>
      <w:szCs w:val="24"/>
    </w:rPr>
  </w:style>
  <w:style w:type="paragraph" w:customStyle="1" w:styleId="48CADFE0E83E46DB91994B1C227A854718">
    <w:name w:val="48CADFE0E83E46DB91994B1C227A854718"/>
    <w:rsid w:val="00AF18BB"/>
    <w:pPr>
      <w:spacing w:after="120" w:line="240" w:lineRule="auto"/>
    </w:pPr>
    <w:rPr>
      <w:rFonts w:eastAsiaTheme="minorHAnsi"/>
      <w:szCs w:val="24"/>
    </w:rPr>
  </w:style>
  <w:style w:type="paragraph" w:customStyle="1" w:styleId="AF8F78CECFEB4986ABC3446C3A7E85C018">
    <w:name w:val="AF8F78CECFEB4986ABC3446C3A7E85C018"/>
    <w:rsid w:val="00AF18BB"/>
    <w:pPr>
      <w:spacing w:after="120" w:line="240" w:lineRule="auto"/>
    </w:pPr>
    <w:rPr>
      <w:rFonts w:eastAsiaTheme="minorHAnsi"/>
      <w:szCs w:val="24"/>
    </w:rPr>
  </w:style>
  <w:style w:type="paragraph" w:customStyle="1" w:styleId="DD8F35F69565411EAA143E2F12FC6F9C10">
    <w:name w:val="DD8F35F69565411EAA143E2F12FC6F9C10"/>
    <w:rsid w:val="00AF18BB"/>
    <w:pPr>
      <w:spacing w:after="120" w:line="240" w:lineRule="auto"/>
    </w:pPr>
    <w:rPr>
      <w:rFonts w:eastAsiaTheme="minorHAnsi"/>
      <w:szCs w:val="24"/>
    </w:rPr>
  </w:style>
  <w:style w:type="paragraph" w:customStyle="1" w:styleId="352E7A85A1A14C9B84EF6BDD168D619B9">
    <w:name w:val="352E7A85A1A14C9B84EF6BDD168D619B9"/>
    <w:rsid w:val="00AF18BB"/>
    <w:pPr>
      <w:spacing w:after="120" w:line="240" w:lineRule="auto"/>
    </w:pPr>
    <w:rPr>
      <w:rFonts w:eastAsiaTheme="minorHAnsi"/>
      <w:szCs w:val="24"/>
    </w:rPr>
  </w:style>
  <w:style w:type="paragraph" w:customStyle="1" w:styleId="A21B6B5655534C4AA0160858DC1620F19">
    <w:name w:val="A21B6B5655534C4AA0160858DC1620F19"/>
    <w:rsid w:val="00AF18BB"/>
    <w:pPr>
      <w:spacing w:after="120" w:line="240" w:lineRule="auto"/>
    </w:pPr>
    <w:rPr>
      <w:rFonts w:eastAsiaTheme="minorHAnsi"/>
      <w:szCs w:val="24"/>
    </w:rPr>
  </w:style>
  <w:style w:type="paragraph" w:customStyle="1" w:styleId="25D5B623478042B8B0AD29870EDD40209">
    <w:name w:val="25D5B623478042B8B0AD29870EDD40209"/>
    <w:rsid w:val="00AF18BB"/>
    <w:pPr>
      <w:spacing w:after="120" w:line="240" w:lineRule="auto"/>
    </w:pPr>
    <w:rPr>
      <w:rFonts w:eastAsiaTheme="minorHAnsi"/>
      <w:szCs w:val="24"/>
    </w:rPr>
  </w:style>
  <w:style w:type="paragraph" w:customStyle="1" w:styleId="06FD250AD83146C5BEA0C5CA151729C79">
    <w:name w:val="06FD250AD83146C5BEA0C5CA151729C79"/>
    <w:rsid w:val="00AF18BB"/>
    <w:pPr>
      <w:spacing w:after="120" w:line="240" w:lineRule="auto"/>
    </w:pPr>
    <w:rPr>
      <w:rFonts w:eastAsiaTheme="minorHAnsi"/>
      <w:szCs w:val="24"/>
    </w:rPr>
  </w:style>
  <w:style w:type="paragraph" w:customStyle="1" w:styleId="1FF2FA215CF7443C9088C0AEB22F70879">
    <w:name w:val="1FF2FA215CF7443C9088C0AEB22F70879"/>
    <w:rsid w:val="00AF18BB"/>
    <w:pPr>
      <w:spacing w:after="120" w:line="240" w:lineRule="auto"/>
    </w:pPr>
    <w:rPr>
      <w:rFonts w:eastAsiaTheme="minorHAnsi"/>
      <w:szCs w:val="24"/>
    </w:rPr>
  </w:style>
  <w:style w:type="paragraph" w:customStyle="1" w:styleId="73436809BEF24D14BFA2CF3133BED4079">
    <w:name w:val="73436809BEF24D14BFA2CF3133BED4079"/>
    <w:rsid w:val="00AF18BB"/>
    <w:pPr>
      <w:spacing w:after="120" w:line="240" w:lineRule="auto"/>
    </w:pPr>
    <w:rPr>
      <w:rFonts w:eastAsiaTheme="minorHAnsi"/>
      <w:szCs w:val="24"/>
    </w:rPr>
  </w:style>
  <w:style w:type="paragraph" w:customStyle="1" w:styleId="D6369587BAE0407BB25BD7FFDF0D4CDC9">
    <w:name w:val="D6369587BAE0407BB25BD7FFDF0D4CDC9"/>
    <w:rsid w:val="00AF18BB"/>
    <w:pPr>
      <w:spacing w:after="120" w:line="240" w:lineRule="auto"/>
    </w:pPr>
    <w:rPr>
      <w:rFonts w:eastAsiaTheme="minorHAnsi"/>
      <w:szCs w:val="24"/>
    </w:rPr>
  </w:style>
  <w:style w:type="paragraph" w:customStyle="1" w:styleId="9EE75FF906DC46A18B0DEB9D5B847D4A9">
    <w:name w:val="9EE75FF906DC46A18B0DEB9D5B847D4A9"/>
    <w:rsid w:val="00AF18BB"/>
    <w:pPr>
      <w:spacing w:after="120" w:line="240" w:lineRule="auto"/>
    </w:pPr>
    <w:rPr>
      <w:rFonts w:eastAsiaTheme="minorHAnsi"/>
      <w:szCs w:val="24"/>
    </w:rPr>
  </w:style>
  <w:style w:type="paragraph" w:customStyle="1" w:styleId="7B790A3A9DEE4211BFCA7AE3913E4DFF9">
    <w:name w:val="7B790A3A9DEE4211BFCA7AE3913E4DFF9"/>
    <w:rsid w:val="00AF18BB"/>
    <w:pPr>
      <w:spacing w:after="120" w:line="240" w:lineRule="auto"/>
    </w:pPr>
    <w:rPr>
      <w:rFonts w:eastAsiaTheme="minorHAnsi"/>
      <w:szCs w:val="24"/>
    </w:rPr>
  </w:style>
  <w:style w:type="paragraph" w:customStyle="1" w:styleId="340FE3AE575C49F5B038DC7DD6C6DCD39">
    <w:name w:val="340FE3AE575C49F5B038DC7DD6C6DCD39"/>
    <w:rsid w:val="00AF18BB"/>
    <w:pPr>
      <w:spacing w:after="120" w:line="240" w:lineRule="auto"/>
    </w:pPr>
    <w:rPr>
      <w:rFonts w:eastAsiaTheme="minorHAnsi"/>
      <w:szCs w:val="24"/>
    </w:rPr>
  </w:style>
  <w:style w:type="paragraph" w:customStyle="1" w:styleId="5415CFE7D6104556AEB2D28301AFB28A9">
    <w:name w:val="5415CFE7D6104556AEB2D28301AFB28A9"/>
    <w:rsid w:val="00AF18BB"/>
    <w:pPr>
      <w:spacing w:after="120" w:line="240" w:lineRule="auto"/>
    </w:pPr>
    <w:rPr>
      <w:rFonts w:eastAsiaTheme="minorHAnsi"/>
      <w:szCs w:val="24"/>
    </w:rPr>
  </w:style>
  <w:style w:type="paragraph" w:customStyle="1" w:styleId="0B9C370B7181468BBB34E19C5F1139C19">
    <w:name w:val="0B9C370B7181468BBB34E19C5F1139C19"/>
    <w:rsid w:val="00AF18BB"/>
    <w:pPr>
      <w:spacing w:after="120" w:line="240" w:lineRule="auto"/>
    </w:pPr>
    <w:rPr>
      <w:rFonts w:eastAsiaTheme="minorHAnsi"/>
      <w:szCs w:val="24"/>
    </w:rPr>
  </w:style>
  <w:style w:type="paragraph" w:customStyle="1" w:styleId="E5AE9583B6B543198D428E4EF2B662F89">
    <w:name w:val="E5AE9583B6B543198D428E4EF2B662F89"/>
    <w:rsid w:val="00AF18BB"/>
    <w:pPr>
      <w:spacing w:after="120" w:line="240" w:lineRule="auto"/>
    </w:pPr>
    <w:rPr>
      <w:rFonts w:eastAsiaTheme="minorHAnsi"/>
      <w:szCs w:val="24"/>
    </w:rPr>
  </w:style>
  <w:style w:type="paragraph" w:customStyle="1" w:styleId="E4F8FB1FFD774A9AB798AC5AAF2530239">
    <w:name w:val="E4F8FB1FFD774A9AB798AC5AAF2530239"/>
    <w:rsid w:val="00AF18BB"/>
    <w:pPr>
      <w:spacing w:after="120" w:line="240" w:lineRule="auto"/>
    </w:pPr>
    <w:rPr>
      <w:rFonts w:eastAsiaTheme="minorHAnsi"/>
      <w:szCs w:val="24"/>
    </w:rPr>
  </w:style>
  <w:style w:type="paragraph" w:customStyle="1" w:styleId="5B0275D8FE5F4F1981C1AD4FEEA78CE29">
    <w:name w:val="5B0275D8FE5F4F1981C1AD4FEEA78CE29"/>
    <w:rsid w:val="00AF18BB"/>
    <w:pPr>
      <w:spacing w:after="120" w:line="240" w:lineRule="auto"/>
    </w:pPr>
    <w:rPr>
      <w:rFonts w:eastAsiaTheme="minorHAnsi"/>
      <w:szCs w:val="24"/>
    </w:rPr>
  </w:style>
  <w:style w:type="paragraph" w:customStyle="1" w:styleId="758686E032DE47FFADC7AB916C9240D59">
    <w:name w:val="758686E032DE47FFADC7AB916C9240D59"/>
    <w:rsid w:val="00AF18BB"/>
    <w:pPr>
      <w:spacing w:after="120" w:line="240" w:lineRule="auto"/>
    </w:pPr>
    <w:rPr>
      <w:rFonts w:eastAsiaTheme="minorHAnsi"/>
      <w:szCs w:val="24"/>
    </w:rPr>
  </w:style>
  <w:style w:type="paragraph" w:customStyle="1" w:styleId="AF1B5588FCB8462AAA499B564A33E1739">
    <w:name w:val="AF1B5588FCB8462AAA499B564A33E1739"/>
    <w:rsid w:val="00AF18BB"/>
    <w:pPr>
      <w:spacing w:after="120" w:line="240" w:lineRule="auto"/>
    </w:pPr>
    <w:rPr>
      <w:rFonts w:eastAsiaTheme="minorHAnsi"/>
      <w:szCs w:val="24"/>
    </w:rPr>
  </w:style>
  <w:style w:type="paragraph" w:customStyle="1" w:styleId="640F7FC170804B719A1BA372520384C89">
    <w:name w:val="640F7FC170804B719A1BA372520384C89"/>
    <w:rsid w:val="00AF18BB"/>
    <w:pPr>
      <w:spacing w:after="120" w:line="240" w:lineRule="auto"/>
    </w:pPr>
    <w:rPr>
      <w:rFonts w:eastAsiaTheme="minorHAnsi"/>
      <w:szCs w:val="24"/>
    </w:rPr>
  </w:style>
  <w:style w:type="paragraph" w:customStyle="1" w:styleId="29E8701F33F849FD8C30227A75DEBEC49">
    <w:name w:val="29E8701F33F849FD8C30227A75DEBEC49"/>
    <w:rsid w:val="00AF18BB"/>
    <w:pPr>
      <w:spacing w:after="120" w:line="240" w:lineRule="auto"/>
    </w:pPr>
    <w:rPr>
      <w:rFonts w:eastAsiaTheme="minorHAnsi"/>
      <w:szCs w:val="24"/>
    </w:rPr>
  </w:style>
  <w:style w:type="paragraph" w:customStyle="1" w:styleId="EB6B46B74FFA45A19B052141BEE75E939">
    <w:name w:val="EB6B46B74FFA45A19B052141BEE75E939"/>
    <w:rsid w:val="00AF18BB"/>
    <w:pPr>
      <w:spacing w:after="120" w:line="240" w:lineRule="auto"/>
    </w:pPr>
    <w:rPr>
      <w:rFonts w:eastAsiaTheme="minorHAnsi"/>
      <w:szCs w:val="24"/>
    </w:rPr>
  </w:style>
  <w:style w:type="paragraph" w:customStyle="1" w:styleId="F3C3139563144AD1AB4E97A9D865349D9">
    <w:name w:val="F3C3139563144AD1AB4E97A9D865349D9"/>
    <w:rsid w:val="00AF18BB"/>
    <w:pPr>
      <w:spacing w:after="120" w:line="240" w:lineRule="auto"/>
    </w:pPr>
    <w:rPr>
      <w:rFonts w:eastAsiaTheme="minorHAnsi"/>
      <w:szCs w:val="24"/>
    </w:rPr>
  </w:style>
  <w:style w:type="paragraph" w:customStyle="1" w:styleId="7CCFB2A7111B4A09B3E021538C85C82F9">
    <w:name w:val="7CCFB2A7111B4A09B3E021538C85C82F9"/>
    <w:rsid w:val="00AF18BB"/>
    <w:pPr>
      <w:spacing w:after="120" w:line="240" w:lineRule="auto"/>
    </w:pPr>
    <w:rPr>
      <w:rFonts w:eastAsiaTheme="minorHAnsi"/>
      <w:szCs w:val="24"/>
    </w:rPr>
  </w:style>
  <w:style w:type="paragraph" w:customStyle="1" w:styleId="222B8739C14B4735BC6CB059852059829">
    <w:name w:val="222B8739C14B4735BC6CB059852059829"/>
    <w:rsid w:val="00AF18BB"/>
    <w:pPr>
      <w:spacing w:after="120" w:line="240" w:lineRule="auto"/>
    </w:pPr>
    <w:rPr>
      <w:rFonts w:eastAsiaTheme="minorHAnsi"/>
      <w:szCs w:val="24"/>
    </w:rPr>
  </w:style>
  <w:style w:type="paragraph" w:customStyle="1" w:styleId="C08BE081BF484BB190E51ECA62A3226B9">
    <w:name w:val="C08BE081BF484BB190E51ECA62A3226B9"/>
    <w:rsid w:val="00AF18BB"/>
    <w:pPr>
      <w:spacing w:after="120" w:line="240" w:lineRule="auto"/>
    </w:pPr>
    <w:rPr>
      <w:rFonts w:eastAsiaTheme="minorHAnsi"/>
      <w:szCs w:val="24"/>
    </w:rPr>
  </w:style>
  <w:style w:type="paragraph" w:customStyle="1" w:styleId="4C7D57CB8C6840F4B3572BFDDA0ECC209">
    <w:name w:val="4C7D57CB8C6840F4B3572BFDDA0ECC209"/>
    <w:rsid w:val="00AF18BB"/>
    <w:pPr>
      <w:spacing w:after="120" w:line="240" w:lineRule="auto"/>
    </w:pPr>
    <w:rPr>
      <w:rFonts w:eastAsiaTheme="minorHAnsi"/>
      <w:szCs w:val="24"/>
    </w:rPr>
  </w:style>
  <w:style w:type="paragraph" w:customStyle="1" w:styleId="7B2E8A8018CC4332A7DF30518C21D2DF9">
    <w:name w:val="7B2E8A8018CC4332A7DF30518C21D2DF9"/>
    <w:rsid w:val="00AF18BB"/>
    <w:pPr>
      <w:spacing w:after="120" w:line="240" w:lineRule="auto"/>
    </w:pPr>
    <w:rPr>
      <w:rFonts w:eastAsiaTheme="minorHAnsi"/>
      <w:szCs w:val="24"/>
    </w:rPr>
  </w:style>
  <w:style w:type="paragraph" w:customStyle="1" w:styleId="53A28817A9784FBF922307F3A10136659">
    <w:name w:val="53A28817A9784FBF922307F3A10136659"/>
    <w:rsid w:val="00AF18BB"/>
    <w:pPr>
      <w:spacing w:after="120" w:line="240" w:lineRule="auto"/>
    </w:pPr>
    <w:rPr>
      <w:rFonts w:eastAsiaTheme="minorHAnsi"/>
      <w:szCs w:val="24"/>
    </w:rPr>
  </w:style>
  <w:style w:type="paragraph" w:customStyle="1" w:styleId="EC64D289A84B47FC85C793A6CB37AA9A9">
    <w:name w:val="EC64D289A84B47FC85C793A6CB37AA9A9"/>
    <w:rsid w:val="00AF18BB"/>
    <w:pPr>
      <w:spacing w:after="120" w:line="240" w:lineRule="auto"/>
    </w:pPr>
    <w:rPr>
      <w:rFonts w:eastAsiaTheme="minorHAnsi"/>
      <w:szCs w:val="24"/>
    </w:rPr>
  </w:style>
  <w:style w:type="paragraph" w:customStyle="1" w:styleId="44CAFC5F93E641E9A3FC1365A78D8F739">
    <w:name w:val="44CAFC5F93E641E9A3FC1365A78D8F739"/>
    <w:rsid w:val="00AF18BB"/>
    <w:pPr>
      <w:spacing w:after="120" w:line="240" w:lineRule="auto"/>
    </w:pPr>
    <w:rPr>
      <w:rFonts w:eastAsiaTheme="minorHAnsi"/>
      <w:szCs w:val="24"/>
    </w:rPr>
  </w:style>
  <w:style w:type="paragraph" w:customStyle="1" w:styleId="336D985B74EA4C05843805162EA0EDAA9">
    <w:name w:val="336D985B74EA4C05843805162EA0EDAA9"/>
    <w:rsid w:val="00AF18BB"/>
    <w:pPr>
      <w:spacing w:after="120" w:line="240" w:lineRule="auto"/>
    </w:pPr>
    <w:rPr>
      <w:rFonts w:eastAsiaTheme="minorHAnsi"/>
      <w:szCs w:val="24"/>
    </w:rPr>
  </w:style>
  <w:style w:type="paragraph" w:customStyle="1" w:styleId="D5150A0B507D4AF0A33D21A91904F6279">
    <w:name w:val="D5150A0B507D4AF0A33D21A91904F6279"/>
    <w:rsid w:val="00AF18BB"/>
    <w:pPr>
      <w:spacing w:after="120" w:line="240" w:lineRule="auto"/>
    </w:pPr>
    <w:rPr>
      <w:rFonts w:eastAsiaTheme="minorHAnsi"/>
      <w:szCs w:val="24"/>
    </w:rPr>
  </w:style>
  <w:style w:type="paragraph" w:customStyle="1" w:styleId="36910B72C44044AFB44F2094DAED997F9">
    <w:name w:val="36910B72C44044AFB44F2094DAED997F9"/>
    <w:rsid w:val="00AF18BB"/>
    <w:pPr>
      <w:spacing w:after="120" w:line="240" w:lineRule="auto"/>
    </w:pPr>
    <w:rPr>
      <w:rFonts w:eastAsiaTheme="minorHAnsi"/>
      <w:szCs w:val="24"/>
    </w:rPr>
  </w:style>
  <w:style w:type="paragraph" w:customStyle="1" w:styleId="D6DA37E4C5234BF1B6EF4622FA2E7D039">
    <w:name w:val="D6DA37E4C5234BF1B6EF4622FA2E7D039"/>
    <w:rsid w:val="00AF18BB"/>
    <w:pPr>
      <w:spacing w:after="120" w:line="240" w:lineRule="auto"/>
    </w:pPr>
    <w:rPr>
      <w:rFonts w:eastAsiaTheme="minorHAnsi"/>
      <w:szCs w:val="24"/>
    </w:rPr>
  </w:style>
  <w:style w:type="paragraph" w:customStyle="1" w:styleId="7ADBA30E02AA4E10A0D27EB5A157CCB99">
    <w:name w:val="7ADBA30E02AA4E10A0D27EB5A157CCB99"/>
    <w:rsid w:val="00AF18BB"/>
    <w:pPr>
      <w:spacing w:after="120" w:line="240" w:lineRule="auto"/>
    </w:pPr>
    <w:rPr>
      <w:rFonts w:eastAsiaTheme="minorHAnsi"/>
      <w:szCs w:val="24"/>
    </w:rPr>
  </w:style>
  <w:style w:type="paragraph" w:customStyle="1" w:styleId="2D76A97D9FA941FBA836636B1379EE239">
    <w:name w:val="2D76A97D9FA941FBA836636B1379EE239"/>
    <w:rsid w:val="00AF18BB"/>
    <w:pPr>
      <w:spacing w:after="120" w:line="240" w:lineRule="auto"/>
    </w:pPr>
    <w:rPr>
      <w:rFonts w:eastAsiaTheme="minorHAnsi"/>
      <w:szCs w:val="24"/>
    </w:rPr>
  </w:style>
  <w:style w:type="paragraph" w:customStyle="1" w:styleId="0D8AA29F70D04BE4A5C80AFBB1B992789">
    <w:name w:val="0D8AA29F70D04BE4A5C80AFBB1B992789"/>
    <w:rsid w:val="00AF18BB"/>
    <w:pPr>
      <w:spacing w:after="120" w:line="240" w:lineRule="auto"/>
    </w:pPr>
    <w:rPr>
      <w:rFonts w:eastAsiaTheme="minorHAnsi"/>
      <w:szCs w:val="24"/>
    </w:rPr>
  </w:style>
  <w:style w:type="paragraph" w:customStyle="1" w:styleId="F43DE58771B645A8B28EA443E296AFA89">
    <w:name w:val="F43DE58771B645A8B28EA443E296AFA89"/>
    <w:rsid w:val="00AF18BB"/>
    <w:pPr>
      <w:spacing w:after="120" w:line="240" w:lineRule="auto"/>
    </w:pPr>
    <w:rPr>
      <w:rFonts w:eastAsiaTheme="minorHAnsi"/>
      <w:szCs w:val="24"/>
    </w:rPr>
  </w:style>
  <w:style w:type="paragraph" w:customStyle="1" w:styleId="C8F9B8E7DD664D34BE7E48A837BAE4409">
    <w:name w:val="C8F9B8E7DD664D34BE7E48A837BAE4409"/>
    <w:rsid w:val="00AF18BB"/>
    <w:pPr>
      <w:spacing w:after="120" w:line="240" w:lineRule="auto"/>
    </w:pPr>
    <w:rPr>
      <w:rFonts w:eastAsiaTheme="minorHAnsi"/>
      <w:szCs w:val="24"/>
    </w:rPr>
  </w:style>
  <w:style w:type="paragraph" w:customStyle="1" w:styleId="9527A7368EF248C2B59C2A2D1B04FFE89">
    <w:name w:val="9527A7368EF248C2B59C2A2D1B04FFE89"/>
    <w:rsid w:val="00AF18BB"/>
    <w:pPr>
      <w:spacing w:after="120" w:line="240" w:lineRule="auto"/>
    </w:pPr>
    <w:rPr>
      <w:rFonts w:eastAsiaTheme="minorHAnsi"/>
      <w:szCs w:val="24"/>
    </w:rPr>
  </w:style>
  <w:style w:type="paragraph" w:customStyle="1" w:styleId="83469EC889044A56A3722B522B62930B9">
    <w:name w:val="83469EC889044A56A3722B522B62930B9"/>
    <w:rsid w:val="00AF18BB"/>
    <w:pPr>
      <w:spacing w:after="120" w:line="240" w:lineRule="auto"/>
    </w:pPr>
    <w:rPr>
      <w:rFonts w:eastAsiaTheme="minorHAnsi"/>
      <w:szCs w:val="24"/>
    </w:rPr>
  </w:style>
  <w:style w:type="paragraph" w:customStyle="1" w:styleId="2390DFA469C54A06A1586ECD6EFA335A9">
    <w:name w:val="2390DFA469C54A06A1586ECD6EFA335A9"/>
    <w:rsid w:val="00AF18BB"/>
    <w:pPr>
      <w:spacing w:after="120" w:line="240" w:lineRule="auto"/>
    </w:pPr>
    <w:rPr>
      <w:rFonts w:eastAsiaTheme="minorHAnsi"/>
      <w:szCs w:val="24"/>
    </w:rPr>
  </w:style>
  <w:style w:type="paragraph" w:customStyle="1" w:styleId="EADA12DC5946484E95F1840CCBB174E09">
    <w:name w:val="EADA12DC5946484E95F1840CCBB174E09"/>
    <w:rsid w:val="00AF18BB"/>
    <w:pPr>
      <w:spacing w:after="120" w:line="240" w:lineRule="auto"/>
    </w:pPr>
    <w:rPr>
      <w:rFonts w:eastAsiaTheme="minorHAnsi"/>
      <w:szCs w:val="24"/>
    </w:rPr>
  </w:style>
  <w:style w:type="paragraph" w:customStyle="1" w:styleId="C3467AD0A63645FAA266B079C60479B89">
    <w:name w:val="C3467AD0A63645FAA266B079C60479B89"/>
    <w:rsid w:val="00AF18BB"/>
    <w:pPr>
      <w:spacing w:after="120" w:line="240" w:lineRule="auto"/>
    </w:pPr>
    <w:rPr>
      <w:rFonts w:eastAsiaTheme="minorHAnsi"/>
      <w:szCs w:val="24"/>
    </w:rPr>
  </w:style>
  <w:style w:type="paragraph" w:customStyle="1" w:styleId="7E83B6E3E47F4750A3658D4F6BB7B2B39">
    <w:name w:val="7E83B6E3E47F4750A3658D4F6BB7B2B39"/>
    <w:rsid w:val="00AF18BB"/>
    <w:pPr>
      <w:spacing w:after="120" w:line="240" w:lineRule="auto"/>
    </w:pPr>
    <w:rPr>
      <w:rFonts w:eastAsiaTheme="minorHAnsi"/>
      <w:szCs w:val="24"/>
    </w:rPr>
  </w:style>
  <w:style w:type="paragraph" w:customStyle="1" w:styleId="49064CB6F6584AFA896D19D8374353739">
    <w:name w:val="49064CB6F6584AFA896D19D8374353739"/>
    <w:rsid w:val="00AF18BB"/>
    <w:pPr>
      <w:spacing w:after="120" w:line="240" w:lineRule="auto"/>
    </w:pPr>
    <w:rPr>
      <w:rFonts w:eastAsiaTheme="minorHAnsi"/>
      <w:szCs w:val="24"/>
    </w:rPr>
  </w:style>
  <w:style w:type="paragraph" w:customStyle="1" w:styleId="9FCC4F6B1EF5478887C1697D3333A6E39">
    <w:name w:val="9FCC4F6B1EF5478887C1697D3333A6E39"/>
    <w:rsid w:val="00AF18BB"/>
    <w:pPr>
      <w:spacing w:after="120" w:line="240" w:lineRule="auto"/>
    </w:pPr>
    <w:rPr>
      <w:rFonts w:eastAsiaTheme="minorHAnsi"/>
      <w:szCs w:val="24"/>
    </w:rPr>
  </w:style>
  <w:style w:type="paragraph" w:customStyle="1" w:styleId="8006DA3419F344A58E7FC677E8A87F9F9">
    <w:name w:val="8006DA3419F344A58E7FC677E8A87F9F9"/>
    <w:rsid w:val="00AF18BB"/>
    <w:pPr>
      <w:spacing w:after="120" w:line="240" w:lineRule="auto"/>
    </w:pPr>
    <w:rPr>
      <w:rFonts w:eastAsiaTheme="minorHAnsi"/>
      <w:szCs w:val="24"/>
    </w:rPr>
  </w:style>
  <w:style w:type="paragraph" w:customStyle="1" w:styleId="17CA28A101134B1691300971772C95759">
    <w:name w:val="17CA28A101134B1691300971772C95759"/>
    <w:rsid w:val="00AF18BB"/>
    <w:pPr>
      <w:spacing w:after="120" w:line="240" w:lineRule="auto"/>
    </w:pPr>
    <w:rPr>
      <w:rFonts w:eastAsiaTheme="minorHAnsi"/>
      <w:szCs w:val="24"/>
    </w:rPr>
  </w:style>
  <w:style w:type="paragraph" w:customStyle="1" w:styleId="26119845576D451FB58BBCDF3FD60FC98">
    <w:name w:val="26119845576D451FB58BBCDF3FD60FC98"/>
    <w:rsid w:val="00AF18BB"/>
    <w:pPr>
      <w:spacing w:after="120" w:line="240" w:lineRule="auto"/>
    </w:pPr>
    <w:rPr>
      <w:rFonts w:eastAsiaTheme="minorHAnsi"/>
      <w:szCs w:val="24"/>
    </w:rPr>
  </w:style>
  <w:style w:type="paragraph" w:customStyle="1" w:styleId="CD26F290B1E64D5EA0AE1803DC2A297D8">
    <w:name w:val="CD26F290B1E64D5EA0AE1803DC2A297D8"/>
    <w:rsid w:val="00AF18BB"/>
    <w:pPr>
      <w:spacing w:after="120" w:line="240" w:lineRule="auto"/>
    </w:pPr>
    <w:rPr>
      <w:rFonts w:eastAsiaTheme="minorHAnsi"/>
      <w:szCs w:val="24"/>
    </w:rPr>
  </w:style>
  <w:style w:type="paragraph" w:customStyle="1" w:styleId="D809546718854F7BA91E85C8715C0A978">
    <w:name w:val="D809546718854F7BA91E85C8715C0A978"/>
    <w:rsid w:val="00AF18BB"/>
    <w:pPr>
      <w:spacing w:after="120" w:line="240" w:lineRule="auto"/>
    </w:pPr>
    <w:rPr>
      <w:rFonts w:eastAsiaTheme="minorHAnsi"/>
      <w:szCs w:val="24"/>
    </w:rPr>
  </w:style>
  <w:style w:type="paragraph" w:customStyle="1" w:styleId="C86181B12B15441C83859A0E06B463A68">
    <w:name w:val="C86181B12B15441C83859A0E06B463A68"/>
    <w:rsid w:val="00AF18BB"/>
    <w:pPr>
      <w:spacing w:after="120" w:line="240" w:lineRule="auto"/>
    </w:pPr>
    <w:rPr>
      <w:rFonts w:eastAsiaTheme="minorHAnsi"/>
      <w:szCs w:val="24"/>
    </w:rPr>
  </w:style>
  <w:style w:type="paragraph" w:customStyle="1" w:styleId="D323180CB82E44FEA4DA273F8ABE57B18">
    <w:name w:val="D323180CB82E44FEA4DA273F8ABE57B18"/>
    <w:rsid w:val="00AF18BB"/>
    <w:pPr>
      <w:spacing w:after="120" w:line="240" w:lineRule="auto"/>
    </w:pPr>
    <w:rPr>
      <w:rFonts w:eastAsiaTheme="minorHAnsi"/>
      <w:szCs w:val="24"/>
    </w:rPr>
  </w:style>
  <w:style w:type="paragraph" w:customStyle="1" w:styleId="3DA477B6081D4868953B970972B6D5BB8">
    <w:name w:val="3DA477B6081D4868953B970972B6D5BB8"/>
    <w:rsid w:val="00AF18BB"/>
    <w:pPr>
      <w:spacing w:after="120" w:line="240" w:lineRule="auto"/>
    </w:pPr>
    <w:rPr>
      <w:rFonts w:eastAsiaTheme="minorHAnsi"/>
      <w:szCs w:val="24"/>
    </w:rPr>
  </w:style>
  <w:style w:type="paragraph" w:customStyle="1" w:styleId="EEC1780D570246D688712E5CDA5C32278">
    <w:name w:val="EEC1780D570246D688712E5CDA5C32278"/>
    <w:rsid w:val="00AF18BB"/>
    <w:pPr>
      <w:spacing w:after="120" w:line="240" w:lineRule="auto"/>
    </w:pPr>
    <w:rPr>
      <w:rFonts w:eastAsiaTheme="minorHAnsi"/>
      <w:szCs w:val="24"/>
    </w:rPr>
  </w:style>
  <w:style w:type="paragraph" w:customStyle="1" w:styleId="2F6C734EED7A43F8AAA6966DC09B3A908">
    <w:name w:val="2F6C734EED7A43F8AAA6966DC09B3A908"/>
    <w:rsid w:val="00AF18BB"/>
    <w:pPr>
      <w:spacing w:after="120" w:line="240" w:lineRule="auto"/>
    </w:pPr>
    <w:rPr>
      <w:rFonts w:eastAsiaTheme="minorHAnsi"/>
      <w:szCs w:val="24"/>
    </w:rPr>
  </w:style>
  <w:style w:type="paragraph" w:customStyle="1" w:styleId="FF0DB978FC1F491A86AFF5C80972F2498">
    <w:name w:val="FF0DB978FC1F491A86AFF5C80972F2498"/>
    <w:rsid w:val="00AF18BB"/>
    <w:pPr>
      <w:spacing w:after="120" w:line="240" w:lineRule="auto"/>
    </w:pPr>
    <w:rPr>
      <w:rFonts w:eastAsiaTheme="minorHAnsi"/>
      <w:szCs w:val="24"/>
    </w:rPr>
  </w:style>
  <w:style w:type="paragraph" w:customStyle="1" w:styleId="867AEC51CA8943EE897418562F03A6498">
    <w:name w:val="867AEC51CA8943EE897418562F03A6498"/>
    <w:rsid w:val="00AF18BB"/>
    <w:pPr>
      <w:spacing w:after="120" w:line="240" w:lineRule="auto"/>
    </w:pPr>
    <w:rPr>
      <w:rFonts w:eastAsiaTheme="minorHAnsi"/>
      <w:szCs w:val="24"/>
    </w:rPr>
  </w:style>
  <w:style w:type="paragraph" w:customStyle="1" w:styleId="61C18E3309EE42EAB307E55D7C6CF20C8">
    <w:name w:val="61C18E3309EE42EAB307E55D7C6CF20C8"/>
    <w:rsid w:val="00AF18BB"/>
    <w:pPr>
      <w:spacing w:after="120" w:line="240" w:lineRule="auto"/>
    </w:pPr>
    <w:rPr>
      <w:rFonts w:eastAsiaTheme="minorHAnsi"/>
      <w:szCs w:val="24"/>
    </w:rPr>
  </w:style>
  <w:style w:type="paragraph" w:customStyle="1" w:styleId="2505A9DE404E43D0858A07FB5A37C1DA8">
    <w:name w:val="2505A9DE404E43D0858A07FB5A37C1DA8"/>
    <w:rsid w:val="00AF18BB"/>
    <w:pPr>
      <w:spacing w:after="120" w:line="240" w:lineRule="auto"/>
    </w:pPr>
    <w:rPr>
      <w:rFonts w:eastAsiaTheme="minorHAnsi"/>
      <w:szCs w:val="24"/>
    </w:rPr>
  </w:style>
  <w:style w:type="paragraph" w:customStyle="1" w:styleId="FCDA622223F542568F51E94356DF37088">
    <w:name w:val="FCDA622223F542568F51E94356DF37088"/>
    <w:rsid w:val="00AF18BB"/>
    <w:pPr>
      <w:spacing w:after="120" w:line="240" w:lineRule="auto"/>
    </w:pPr>
    <w:rPr>
      <w:rFonts w:eastAsiaTheme="minorHAnsi"/>
      <w:szCs w:val="24"/>
    </w:rPr>
  </w:style>
  <w:style w:type="paragraph" w:customStyle="1" w:styleId="C384DD4DCF2346B191E22EAB1B19E9708">
    <w:name w:val="C384DD4DCF2346B191E22EAB1B19E9708"/>
    <w:rsid w:val="00AF18BB"/>
    <w:pPr>
      <w:spacing w:after="120" w:line="240" w:lineRule="auto"/>
    </w:pPr>
    <w:rPr>
      <w:rFonts w:eastAsiaTheme="minorHAnsi"/>
      <w:szCs w:val="24"/>
    </w:rPr>
  </w:style>
  <w:style w:type="paragraph" w:customStyle="1" w:styleId="9E19AE76D5C145D9A05B457B8E15278F8">
    <w:name w:val="9E19AE76D5C145D9A05B457B8E15278F8"/>
    <w:rsid w:val="00AF18BB"/>
    <w:pPr>
      <w:spacing w:after="120" w:line="240" w:lineRule="auto"/>
    </w:pPr>
    <w:rPr>
      <w:rFonts w:eastAsiaTheme="minorHAnsi"/>
      <w:szCs w:val="24"/>
    </w:rPr>
  </w:style>
  <w:style w:type="paragraph" w:customStyle="1" w:styleId="1D5D2BFD868949639ABBFD9005B7B1F48">
    <w:name w:val="1D5D2BFD868949639ABBFD9005B7B1F48"/>
    <w:rsid w:val="00AF18BB"/>
    <w:pPr>
      <w:spacing w:after="120" w:line="240" w:lineRule="auto"/>
    </w:pPr>
    <w:rPr>
      <w:rFonts w:eastAsiaTheme="minorHAnsi"/>
      <w:szCs w:val="24"/>
    </w:rPr>
  </w:style>
  <w:style w:type="paragraph" w:customStyle="1" w:styleId="558BE8E35D4540C8937C3B0D08C30CBA8">
    <w:name w:val="558BE8E35D4540C8937C3B0D08C30CBA8"/>
    <w:rsid w:val="00AF18BB"/>
    <w:pPr>
      <w:spacing w:after="120" w:line="240" w:lineRule="auto"/>
    </w:pPr>
    <w:rPr>
      <w:rFonts w:eastAsiaTheme="minorHAnsi"/>
      <w:szCs w:val="24"/>
    </w:rPr>
  </w:style>
  <w:style w:type="paragraph" w:customStyle="1" w:styleId="AD7FAB5F12074E84A58DE7C9FE6861F68">
    <w:name w:val="AD7FAB5F12074E84A58DE7C9FE6861F68"/>
    <w:rsid w:val="00AF18BB"/>
    <w:pPr>
      <w:spacing w:after="120" w:line="240" w:lineRule="auto"/>
    </w:pPr>
    <w:rPr>
      <w:rFonts w:eastAsiaTheme="minorHAnsi"/>
      <w:szCs w:val="24"/>
    </w:rPr>
  </w:style>
  <w:style w:type="paragraph" w:customStyle="1" w:styleId="AA18F3917217433EA62AB5EDF6FE8F778">
    <w:name w:val="AA18F3917217433EA62AB5EDF6FE8F778"/>
    <w:rsid w:val="00AF18BB"/>
    <w:pPr>
      <w:spacing w:after="120" w:line="240" w:lineRule="auto"/>
    </w:pPr>
    <w:rPr>
      <w:rFonts w:eastAsiaTheme="minorHAnsi"/>
      <w:szCs w:val="24"/>
    </w:rPr>
  </w:style>
  <w:style w:type="paragraph" w:customStyle="1" w:styleId="6A07F43C3DA444F5B19941AA0F0057A38">
    <w:name w:val="6A07F43C3DA444F5B19941AA0F0057A38"/>
    <w:rsid w:val="00AF18BB"/>
    <w:pPr>
      <w:spacing w:after="120" w:line="240" w:lineRule="auto"/>
    </w:pPr>
    <w:rPr>
      <w:rFonts w:eastAsiaTheme="minorHAnsi"/>
      <w:szCs w:val="24"/>
    </w:rPr>
  </w:style>
  <w:style w:type="paragraph" w:customStyle="1" w:styleId="860A079DF2D940DD9D59F75BF682F7AA8">
    <w:name w:val="860A079DF2D940DD9D59F75BF682F7AA8"/>
    <w:rsid w:val="00AF18BB"/>
    <w:pPr>
      <w:spacing w:after="120" w:line="240" w:lineRule="auto"/>
    </w:pPr>
    <w:rPr>
      <w:rFonts w:eastAsiaTheme="minorHAnsi"/>
      <w:szCs w:val="24"/>
    </w:rPr>
  </w:style>
  <w:style w:type="paragraph" w:customStyle="1" w:styleId="EDF1FE31B54349E5BE6C016DAC8F0D3B8">
    <w:name w:val="EDF1FE31B54349E5BE6C016DAC8F0D3B8"/>
    <w:rsid w:val="00AF18BB"/>
    <w:pPr>
      <w:spacing w:after="120" w:line="240" w:lineRule="auto"/>
    </w:pPr>
    <w:rPr>
      <w:rFonts w:eastAsiaTheme="minorHAnsi"/>
      <w:szCs w:val="24"/>
    </w:rPr>
  </w:style>
  <w:style w:type="paragraph" w:customStyle="1" w:styleId="1C5942DC5CFD448581481E7EB75179AA8">
    <w:name w:val="1C5942DC5CFD448581481E7EB75179AA8"/>
    <w:rsid w:val="00AF18BB"/>
    <w:pPr>
      <w:spacing w:after="120" w:line="240" w:lineRule="auto"/>
    </w:pPr>
    <w:rPr>
      <w:rFonts w:eastAsiaTheme="minorHAnsi"/>
      <w:szCs w:val="24"/>
    </w:rPr>
  </w:style>
  <w:style w:type="paragraph" w:customStyle="1" w:styleId="9634418D61A5496ABE0EF48F914C84A38">
    <w:name w:val="9634418D61A5496ABE0EF48F914C84A38"/>
    <w:rsid w:val="00AF18BB"/>
    <w:pPr>
      <w:spacing w:after="120" w:line="240" w:lineRule="auto"/>
    </w:pPr>
    <w:rPr>
      <w:rFonts w:eastAsiaTheme="minorHAnsi"/>
      <w:szCs w:val="24"/>
    </w:rPr>
  </w:style>
  <w:style w:type="paragraph" w:customStyle="1" w:styleId="9135D0C6DB5D42B78802E2A0D51C86E08">
    <w:name w:val="9135D0C6DB5D42B78802E2A0D51C86E08"/>
    <w:rsid w:val="00AF18BB"/>
    <w:pPr>
      <w:spacing w:after="120" w:line="240" w:lineRule="auto"/>
    </w:pPr>
    <w:rPr>
      <w:rFonts w:eastAsiaTheme="minorHAnsi"/>
      <w:szCs w:val="24"/>
    </w:rPr>
  </w:style>
  <w:style w:type="paragraph" w:customStyle="1" w:styleId="0F58914E22C24A6EBF3578A5F2FF99F95">
    <w:name w:val="0F58914E22C24A6EBF3578A5F2FF99F95"/>
    <w:rsid w:val="00AF18BB"/>
    <w:pPr>
      <w:spacing w:after="120" w:line="240" w:lineRule="auto"/>
    </w:pPr>
    <w:rPr>
      <w:rFonts w:eastAsiaTheme="minorHAnsi"/>
      <w:szCs w:val="24"/>
    </w:rPr>
  </w:style>
  <w:style w:type="paragraph" w:customStyle="1" w:styleId="8E9E9A65F78F45F689E6F3417115E3D05">
    <w:name w:val="8E9E9A65F78F45F689E6F3417115E3D05"/>
    <w:rsid w:val="00AF18BB"/>
    <w:pPr>
      <w:spacing w:after="120" w:line="240" w:lineRule="auto"/>
    </w:pPr>
    <w:rPr>
      <w:rFonts w:eastAsiaTheme="minorHAnsi"/>
      <w:szCs w:val="24"/>
    </w:rPr>
  </w:style>
  <w:style w:type="paragraph" w:customStyle="1" w:styleId="5E7278E1534E49E190AF9326EC266E045">
    <w:name w:val="5E7278E1534E49E190AF9326EC266E045"/>
    <w:rsid w:val="00AF18BB"/>
    <w:pPr>
      <w:spacing w:after="120" w:line="240" w:lineRule="auto"/>
    </w:pPr>
    <w:rPr>
      <w:rFonts w:eastAsiaTheme="minorHAnsi"/>
      <w:szCs w:val="24"/>
    </w:rPr>
  </w:style>
  <w:style w:type="paragraph" w:customStyle="1" w:styleId="E7F8ED5D46EC42F9B439B731C07286A25">
    <w:name w:val="E7F8ED5D46EC42F9B439B731C07286A25"/>
    <w:rsid w:val="00AF18BB"/>
    <w:pPr>
      <w:spacing w:after="120" w:line="240" w:lineRule="auto"/>
    </w:pPr>
    <w:rPr>
      <w:rFonts w:eastAsiaTheme="minorHAnsi"/>
      <w:szCs w:val="24"/>
    </w:rPr>
  </w:style>
  <w:style w:type="paragraph" w:customStyle="1" w:styleId="9174FDE3C7E74B8EAC0271A07A4309B15">
    <w:name w:val="9174FDE3C7E74B8EAC0271A07A4309B15"/>
    <w:rsid w:val="00AF18BB"/>
    <w:pPr>
      <w:spacing w:after="120" w:line="240" w:lineRule="auto"/>
    </w:pPr>
    <w:rPr>
      <w:rFonts w:eastAsiaTheme="minorHAnsi"/>
      <w:szCs w:val="24"/>
    </w:rPr>
  </w:style>
  <w:style w:type="paragraph" w:customStyle="1" w:styleId="F82894EF71EB499A905B5AC47A49AF7F5">
    <w:name w:val="F82894EF71EB499A905B5AC47A49AF7F5"/>
    <w:rsid w:val="00AF18BB"/>
    <w:pPr>
      <w:spacing w:after="120" w:line="240" w:lineRule="auto"/>
    </w:pPr>
    <w:rPr>
      <w:rFonts w:eastAsiaTheme="minorHAnsi"/>
      <w:szCs w:val="24"/>
    </w:rPr>
  </w:style>
  <w:style w:type="paragraph" w:customStyle="1" w:styleId="A4ADB3B9AC254FE6B6E8B019517DE7735">
    <w:name w:val="A4ADB3B9AC254FE6B6E8B019517DE7735"/>
    <w:rsid w:val="00AF18BB"/>
    <w:pPr>
      <w:spacing w:after="120" w:line="240" w:lineRule="auto"/>
    </w:pPr>
    <w:rPr>
      <w:rFonts w:eastAsiaTheme="minorHAnsi"/>
      <w:szCs w:val="24"/>
    </w:rPr>
  </w:style>
  <w:style w:type="paragraph" w:customStyle="1" w:styleId="92DBBA77AB6D423294A76E053B6E04205">
    <w:name w:val="92DBBA77AB6D423294A76E053B6E04205"/>
    <w:rsid w:val="00AF18BB"/>
    <w:pPr>
      <w:spacing w:after="120" w:line="240" w:lineRule="auto"/>
    </w:pPr>
    <w:rPr>
      <w:rFonts w:eastAsiaTheme="minorHAnsi"/>
      <w:szCs w:val="24"/>
    </w:rPr>
  </w:style>
  <w:style w:type="paragraph" w:customStyle="1" w:styleId="93CC30BEA74D414EB28CCF2621026FBD5">
    <w:name w:val="93CC30BEA74D414EB28CCF2621026FBD5"/>
    <w:rsid w:val="00AF18BB"/>
    <w:pPr>
      <w:spacing w:after="120" w:line="240" w:lineRule="auto"/>
    </w:pPr>
    <w:rPr>
      <w:rFonts w:eastAsiaTheme="minorHAnsi"/>
      <w:szCs w:val="24"/>
    </w:rPr>
  </w:style>
  <w:style w:type="paragraph" w:customStyle="1" w:styleId="F57C7049ECD54890BE9A93580DE6094B5">
    <w:name w:val="F57C7049ECD54890BE9A93580DE6094B5"/>
    <w:rsid w:val="00AF18BB"/>
    <w:pPr>
      <w:spacing w:after="120" w:line="240" w:lineRule="auto"/>
    </w:pPr>
    <w:rPr>
      <w:rFonts w:eastAsiaTheme="minorHAnsi"/>
      <w:szCs w:val="24"/>
    </w:rPr>
  </w:style>
  <w:style w:type="paragraph" w:customStyle="1" w:styleId="DF9B77E79C164667949D95AA3B4E346A5">
    <w:name w:val="DF9B77E79C164667949D95AA3B4E346A5"/>
    <w:rsid w:val="00AF18BB"/>
    <w:pPr>
      <w:spacing w:after="120" w:line="240" w:lineRule="auto"/>
    </w:pPr>
    <w:rPr>
      <w:rFonts w:eastAsiaTheme="minorHAnsi"/>
      <w:szCs w:val="24"/>
    </w:rPr>
  </w:style>
  <w:style w:type="paragraph" w:customStyle="1" w:styleId="8CC7A47195FB49C2AFBAD207DA30C13C5">
    <w:name w:val="8CC7A47195FB49C2AFBAD207DA30C13C5"/>
    <w:rsid w:val="00AF18BB"/>
    <w:pPr>
      <w:spacing w:after="120" w:line="240" w:lineRule="auto"/>
    </w:pPr>
    <w:rPr>
      <w:rFonts w:eastAsiaTheme="minorHAnsi"/>
      <w:szCs w:val="24"/>
    </w:rPr>
  </w:style>
  <w:style w:type="paragraph" w:customStyle="1" w:styleId="9C88D473BD6744D39639590B356930105">
    <w:name w:val="9C88D473BD6744D39639590B356930105"/>
    <w:rsid w:val="00AF18BB"/>
    <w:pPr>
      <w:spacing w:after="120" w:line="240" w:lineRule="auto"/>
    </w:pPr>
    <w:rPr>
      <w:rFonts w:eastAsiaTheme="minorHAnsi"/>
      <w:szCs w:val="24"/>
    </w:rPr>
  </w:style>
  <w:style w:type="paragraph" w:customStyle="1" w:styleId="5420F095197F440BAC1799366143F0E75">
    <w:name w:val="5420F095197F440BAC1799366143F0E75"/>
    <w:rsid w:val="00AF18BB"/>
    <w:pPr>
      <w:spacing w:after="120" w:line="240" w:lineRule="auto"/>
    </w:pPr>
    <w:rPr>
      <w:rFonts w:eastAsiaTheme="minorHAnsi"/>
      <w:szCs w:val="24"/>
    </w:rPr>
  </w:style>
  <w:style w:type="paragraph" w:customStyle="1" w:styleId="E3775476CA4D4AF997E2BF0F9B1A8FCC5">
    <w:name w:val="E3775476CA4D4AF997E2BF0F9B1A8FCC5"/>
    <w:rsid w:val="00AF18BB"/>
    <w:pPr>
      <w:spacing w:after="120" w:line="240" w:lineRule="auto"/>
    </w:pPr>
    <w:rPr>
      <w:rFonts w:eastAsiaTheme="minorHAnsi"/>
      <w:szCs w:val="24"/>
    </w:rPr>
  </w:style>
  <w:style w:type="paragraph" w:customStyle="1" w:styleId="C66E07FA78AA48CC82FD9CAE244EB8115">
    <w:name w:val="C66E07FA78AA48CC82FD9CAE244EB8115"/>
    <w:rsid w:val="00AF18BB"/>
    <w:pPr>
      <w:spacing w:after="120" w:line="240" w:lineRule="auto"/>
    </w:pPr>
    <w:rPr>
      <w:rFonts w:eastAsiaTheme="minorHAnsi"/>
      <w:szCs w:val="24"/>
    </w:rPr>
  </w:style>
  <w:style w:type="paragraph" w:customStyle="1" w:styleId="6E29C2F0933D4157BC04BA92C5FBD0065">
    <w:name w:val="6E29C2F0933D4157BC04BA92C5FBD0065"/>
    <w:rsid w:val="00AF18BB"/>
    <w:pPr>
      <w:spacing w:after="120" w:line="240" w:lineRule="auto"/>
    </w:pPr>
    <w:rPr>
      <w:rFonts w:eastAsiaTheme="minorHAnsi"/>
      <w:szCs w:val="24"/>
    </w:rPr>
  </w:style>
  <w:style w:type="paragraph" w:customStyle="1" w:styleId="F020CAFB07C44D52B3F591B62E39CF785">
    <w:name w:val="F020CAFB07C44D52B3F591B62E39CF785"/>
    <w:rsid w:val="00AF18BB"/>
    <w:pPr>
      <w:spacing w:after="120" w:line="240" w:lineRule="auto"/>
    </w:pPr>
    <w:rPr>
      <w:rFonts w:eastAsiaTheme="minorHAnsi"/>
      <w:szCs w:val="24"/>
    </w:rPr>
  </w:style>
  <w:style w:type="paragraph" w:customStyle="1" w:styleId="96D51EB218734323944234B0F041E6DB5">
    <w:name w:val="96D51EB218734323944234B0F041E6DB5"/>
    <w:rsid w:val="00AF18BB"/>
    <w:pPr>
      <w:spacing w:after="120" w:line="240" w:lineRule="auto"/>
    </w:pPr>
    <w:rPr>
      <w:rFonts w:eastAsiaTheme="minorHAnsi"/>
      <w:szCs w:val="24"/>
    </w:rPr>
  </w:style>
  <w:style w:type="paragraph" w:customStyle="1" w:styleId="EF5962FCF0224ABD8E388A27B613225B5">
    <w:name w:val="EF5962FCF0224ABD8E388A27B613225B5"/>
    <w:rsid w:val="00AF18BB"/>
    <w:pPr>
      <w:spacing w:after="120" w:line="240" w:lineRule="auto"/>
    </w:pPr>
    <w:rPr>
      <w:rFonts w:eastAsiaTheme="minorHAnsi"/>
      <w:szCs w:val="24"/>
    </w:rPr>
  </w:style>
  <w:style w:type="paragraph" w:customStyle="1" w:styleId="137DF7C071F94582AAD628449B9E73545">
    <w:name w:val="137DF7C071F94582AAD628449B9E73545"/>
    <w:rsid w:val="00AF18BB"/>
    <w:pPr>
      <w:spacing w:after="120" w:line="240" w:lineRule="auto"/>
    </w:pPr>
    <w:rPr>
      <w:rFonts w:eastAsiaTheme="minorHAnsi"/>
      <w:szCs w:val="24"/>
    </w:rPr>
  </w:style>
  <w:style w:type="paragraph" w:customStyle="1" w:styleId="EEF49920CD3548B2A36CFA1EE961246C5">
    <w:name w:val="EEF49920CD3548B2A36CFA1EE961246C5"/>
    <w:rsid w:val="00AF18BB"/>
    <w:pPr>
      <w:spacing w:after="120" w:line="240" w:lineRule="auto"/>
    </w:pPr>
    <w:rPr>
      <w:rFonts w:eastAsiaTheme="minorHAnsi"/>
      <w:szCs w:val="24"/>
    </w:rPr>
  </w:style>
  <w:style w:type="paragraph" w:customStyle="1" w:styleId="2E3F8B4EC0C84EDFA87B57F884E37B2D5">
    <w:name w:val="2E3F8B4EC0C84EDFA87B57F884E37B2D5"/>
    <w:rsid w:val="00AF18BB"/>
    <w:pPr>
      <w:spacing w:after="120" w:line="240" w:lineRule="auto"/>
    </w:pPr>
    <w:rPr>
      <w:rFonts w:eastAsiaTheme="minorHAnsi"/>
      <w:szCs w:val="24"/>
    </w:rPr>
  </w:style>
  <w:style w:type="paragraph" w:customStyle="1" w:styleId="3202A1707A2D4ADB91D24B2643BE197A5">
    <w:name w:val="3202A1707A2D4ADB91D24B2643BE197A5"/>
    <w:rsid w:val="00AF18BB"/>
    <w:pPr>
      <w:spacing w:after="120" w:line="240" w:lineRule="auto"/>
    </w:pPr>
    <w:rPr>
      <w:rFonts w:eastAsiaTheme="minorHAnsi"/>
      <w:szCs w:val="24"/>
    </w:rPr>
  </w:style>
  <w:style w:type="paragraph" w:customStyle="1" w:styleId="A6F04050E47A4E41ABCD0FF98CD3BE055">
    <w:name w:val="A6F04050E47A4E41ABCD0FF98CD3BE055"/>
    <w:rsid w:val="00AF18BB"/>
    <w:pPr>
      <w:spacing w:after="120" w:line="240" w:lineRule="auto"/>
    </w:pPr>
    <w:rPr>
      <w:rFonts w:eastAsiaTheme="minorHAnsi"/>
      <w:szCs w:val="24"/>
    </w:rPr>
  </w:style>
  <w:style w:type="paragraph" w:customStyle="1" w:styleId="0685CFE8EE7B4B9080BF354D4619B9205">
    <w:name w:val="0685CFE8EE7B4B9080BF354D4619B9205"/>
    <w:rsid w:val="00AF18BB"/>
    <w:pPr>
      <w:spacing w:after="120" w:line="240" w:lineRule="auto"/>
    </w:pPr>
    <w:rPr>
      <w:rFonts w:eastAsiaTheme="minorHAnsi"/>
      <w:szCs w:val="24"/>
    </w:rPr>
  </w:style>
  <w:style w:type="paragraph" w:customStyle="1" w:styleId="423A3A979F824797A7C4CC241AD8F2E45">
    <w:name w:val="423A3A979F824797A7C4CC241AD8F2E45"/>
    <w:rsid w:val="00AF18BB"/>
    <w:pPr>
      <w:spacing w:after="120" w:line="240" w:lineRule="auto"/>
    </w:pPr>
    <w:rPr>
      <w:rFonts w:eastAsiaTheme="minorHAnsi"/>
      <w:szCs w:val="24"/>
    </w:rPr>
  </w:style>
  <w:style w:type="paragraph" w:customStyle="1" w:styleId="6ACB3B1388ED4FE18C1EFE7267DF97B55">
    <w:name w:val="6ACB3B1388ED4FE18C1EFE7267DF97B55"/>
    <w:rsid w:val="00AF18BB"/>
    <w:pPr>
      <w:spacing w:after="120" w:line="240" w:lineRule="auto"/>
    </w:pPr>
    <w:rPr>
      <w:rFonts w:eastAsiaTheme="minorHAnsi"/>
      <w:szCs w:val="24"/>
    </w:rPr>
  </w:style>
  <w:style w:type="paragraph" w:customStyle="1" w:styleId="9290752687354A1BB6C8041F2D2D941E5">
    <w:name w:val="9290752687354A1BB6C8041F2D2D941E5"/>
    <w:rsid w:val="00AF18BB"/>
    <w:pPr>
      <w:spacing w:after="120" w:line="240" w:lineRule="auto"/>
    </w:pPr>
    <w:rPr>
      <w:rFonts w:eastAsiaTheme="minorHAnsi"/>
      <w:szCs w:val="24"/>
    </w:rPr>
  </w:style>
  <w:style w:type="paragraph" w:customStyle="1" w:styleId="9D93E89CE17A400D81A7E170B13D94295">
    <w:name w:val="9D93E89CE17A400D81A7E170B13D94295"/>
    <w:rsid w:val="00AF18BB"/>
    <w:pPr>
      <w:spacing w:after="120" w:line="240" w:lineRule="auto"/>
    </w:pPr>
    <w:rPr>
      <w:rFonts w:eastAsiaTheme="minorHAnsi"/>
      <w:szCs w:val="24"/>
    </w:rPr>
  </w:style>
  <w:style w:type="paragraph" w:customStyle="1" w:styleId="5F61EBAD47984EEDAABC7115C1D6CA765">
    <w:name w:val="5F61EBAD47984EEDAABC7115C1D6CA765"/>
    <w:rsid w:val="00AF18BB"/>
    <w:pPr>
      <w:spacing w:after="120" w:line="240" w:lineRule="auto"/>
    </w:pPr>
    <w:rPr>
      <w:rFonts w:eastAsiaTheme="minorHAnsi"/>
      <w:szCs w:val="24"/>
    </w:rPr>
  </w:style>
  <w:style w:type="paragraph" w:customStyle="1" w:styleId="BD294A454C38414697EB6907529C31855">
    <w:name w:val="BD294A454C38414697EB6907529C31855"/>
    <w:rsid w:val="00AF18BB"/>
    <w:pPr>
      <w:spacing w:after="120" w:line="240" w:lineRule="auto"/>
    </w:pPr>
    <w:rPr>
      <w:rFonts w:eastAsiaTheme="minorHAnsi"/>
      <w:szCs w:val="24"/>
    </w:rPr>
  </w:style>
  <w:style w:type="paragraph" w:customStyle="1" w:styleId="AB26D853A1D64758BAD57BB4B5EBB3A24">
    <w:name w:val="AB26D853A1D64758BAD57BB4B5EBB3A24"/>
    <w:rsid w:val="00AF18BB"/>
    <w:pPr>
      <w:spacing w:after="120" w:line="240" w:lineRule="auto"/>
    </w:pPr>
    <w:rPr>
      <w:rFonts w:eastAsiaTheme="minorHAnsi"/>
      <w:szCs w:val="24"/>
    </w:rPr>
  </w:style>
  <w:style w:type="paragraph" w:customStyle="1" w:styleId="86EC4DFF7A9F4E9194F6CD89911739C54">
    <w:name w:val="86EC4DFF7A9F4E9194F6CD89911739C54"/>
    <w:rsid w:val="00AF18BB"/>
    <w:pPr>
      <w:spacing w:after="120" w:line="240" w:lineRule="auto"/>
    </w:pPr>
    <w:rPr>
      <w:rFonts w:eastAsiaTheme="minorHAnsi"/>
      <w:szCs w:val="24"/>
    </w:rPr>
  </w:style>
  <w:style w:type="paragraph" w:customStyle="1" w:styleId="881D9416B6C04FA39C93F0CBC768B1374">
    <w:name w:val="881D9416B6C04FA39C93F0CBC768B1374"/>
    <w:rsid w:val="00AF18BB"/>
    <w:pPr>
      <w:spacing w:after="120" w:line="240" w:lineRule="auto"/>
    </w:pPr>
    <w:rPr>
      <w:rFonts w:eastAsiaTheme="minorHAnsi"/>
      <w:szCs w:val="24"/>
    </w:rPr>
  </w:style>
  <w:style w:type="paragraph" w:customStyle="1" w:styleId="4BD29D59FCF14BDA9B90A3705B1D86B04">
    <w:name w:val="4BD29D59FCF14BDA9B90A3705B1D86B04"/>
    <w:rsid w:val="00AF18BB"/>
    <w:pPr>
      <w:spacing w:after="120" w:line="240" w:lineRule="auto"/>
    </w:pPr>
    <w:rPr>
      <w:rFonts w:eastAsiaTheme="minorHAnsi"/>
      <w:szCs w:val="24"/>
    </w:rPr>
  </w:style>
  <w:style w:type="paragraph" w:customStyle="1" w:styleId="4DEF96AA6BD94B4AB8379D02B2B94D594">
    <w:name w:val="4DEF96AA6BD94B4AB8379D02B2B94D594"/>
    <w:rsid w:val="00AF18BB"/>
    <w:pPr>
      <w:spacing w:after="120" w:line="240" w:lineRule="auto"/>
    </w:pPr>
    <w:rPr>
      <w:rFonts w:eastAsiaTheme="minorHAnsi"/>
      <w:szCs w:val="24"/>
    </w:rPr>
  </w:style>
  <w:style w:type="paragraph" w:customStyle="1" w:styleId="D761E6664F37476889335FDD017D37574">
    <w:name w:val="D761E6664F37476889335FDD017D37574"/>
    <w:rsid w:val="00AF18BB"/>
    <w:pPr>
      <w:spacing w:after="120" w:line="240" w:lineRule="auto"/>
    </w:pPr>
    <w:rPr>
      <w:rFonts w:eastAsiaTheme="minorHAnsi"/>
      <w:szCs w:val="24"/>
    </w:rPr>
  </w:style>
  <w:style w:type="paragraph" w:customStyle="1" w:styleId="428A5C4DCB1B4776AD635434B6668F9C4">
    <w:name w:val="428A5C4DCB1B4776AD635434B6668F9C4"/>
    <w:rsid w:val="00AF18BB"/>
    <w:pPr>
      <w:spacing w:after="120" w:line="240" w:lineRule="auto"/>
    </w:pPr>
    <w:rPr>
      <w:rFonts w:eastAsiaTheme="minorHAnsi"/>
      <w:szCs w:val="24"/>
    </w:rPr>
  </w:style>
  <w:style w:type="paragraph" w:customStyle="1" w:styleId="5DE61D01D8A04258B1DC49CD1126175B4">
    <w:name w:val="5DE61D01D8A04258B1DC49CD1126175B4"/>
    <w:rsid w:val="00AF18BB"/>
    <w:pPr>
      <w:spacing w:after="120" w:line="240" w:lineRule="auto"/>
    </w:pPr>
    <w:rPr>
      <w:rFonts w:eastAsiaTheme="minorHAnsi"/>
      <w:szCs w:val="24"/>
    </w:rPr>
  </w:style>
  <w:style w:type="paragraph" w:customStyle="1" w:styleId="5E7C8AEBF0B84967BA9012318F01E8C14">
    <w:name w:val="5E7C8AEBF0B84967BA9012318F01E8C14"/>
    <w:rsid w:val="00AF18BB"/>
    <w:pPr>
      <w:spacing w:after="120" w:line="240" w:lineRule="auto"/>
    </w:pPr>
    <w:rPr>
      <w:rFonts w:eastAsiaTheme="minorHAnsi"/>
      <w:szCs w:val="24"/>
    </w:rPr>
  </w:style>
  <w:style w:type="paragraph" w:customStyle="1" w:styleId="8D8BE35BB838420BBBA0F24AC2B36D8A4">
    <w:name w:val="8D8BE35BB838420BBBA0F24AC2B36D8A4"/>
    <w:rsid w:val="00AF18BB"/>
    <w:pPr>
      <w:spacing w:after="120" w:line="240" w:lineRule="auto"/>
    </w:pPr>
    <w:rPr>
      <w:rFonts w:eastAsiaTheme="minorHAnsi"/>
      <w:szCs w:val="24"/>
    </w:rPr>
  </w:style>
  <w:style w:type="paragraph" w:customStyle="1" w:styleId="49EEE62C5B5F4844B9847E026E4A04EF4">
    <w:name w:val="49EEE62C5B5F4844B9847E026E4A04EF4"/>
    <w:rsid w:val="00AF18BB"/>
    <w:pPr>
      <w:spacing w:after="120" w:line="240" w:lineRule="auto"/>
    </w:pPr>
    <w:rPr>
      <w:rFonts w:eastAsiaTheme="minorHAnsi"/>
      <w:szCs w:val="24"/>
    </w:rPr>
  </w:style>
  <w:style w:type="paragraph" w:customStyle="1" w:styleId="C8E0139D82074BDBBEC3B82C6A4741B44">
    <w:name w:val="C8E0139D82074BDBBEC3B82C6A4741B44"/>
    <w:rsid w:val="00AF18BB"/>
    <w:pPr>
      <w:spacing w:after="120" w:line="240" w:lineRule="auto"/>
    </w:pPr>
    <w:rPr>
      <w:rFonts w:eastAsiaTheme="minorHAnsi"/>
      <w:szCs w:val="24"/>
    </w:rPr>
  </w:style>
  <w:style w:type="paragraph" w:customStyle="1" w:styleId="EE82CF1F4EEE45EBB90A7D7352DCA1B24">
    <w:name w:val="EE82CF1F4EEE45EBB90A7D7352DCA1B24"/>
    <w:rsid w:val="00AF18BB"/>
    <w:pPr>
      <w:spacing w:after="120" w:line="240" w:lineRule="auto"/>
    </w:pPr>
    <w:rPr>
      <w:rFonts w:eastAsiaTheme="minorHAnsi"/>
      <w:szCs w:val="24"/>
    </w:rPr>
  </w:style>
  <w:style w:type="paragraph" w:customStyle="1" w:styleId="25395BB2334C4A38B5F0B5AF2672F0F64">
    <w:name w:val="25395BB2334C4A38B5F0B5AF2672F0F64"/>
    <w:rsid w:val="00AF18BB"/>
    <w:pPr>
      <w:spacing w:after="120" w:line="240" w:lineRule="auto"/>
    </w:pPr>
    <w:rPr>
      <w:rFonts w:eastAsiaTheme="minorHAnsi"/>
      <w:szCs w:val="24"/>
    </w:rPr>
  </w:style>
  <w:style w:type="paragraph" w:customStyle="1" w:styleId="9B5D2C76C0474B959EAC74BF3653059B4">
    <w:name w:val="9B5D2C76C0474B959EAC74BF3653059B4"/>
    <w:rsid w:val="00AF18BB"/>
    <w:pPr>
      <w:spacing w:after="120" w:line="240" w:lineRule="auto"/>
    </w:pPr>
    <w:rPr>
      <w:rFonts w:eastAsiaTheme="minorHAnsi"/>
      <w:szCs w:val="24"/>
    </w:rPr>
  </w:style>
  <w:style w:type="paragraph" w:customStyle="1" w:styleId="3BA198EDAB054F42A20ED0D3A7E5A0404">
    <w:name w:val="3BA198EDAB054F42A20ED0D3A7E5A0404"/>
    <w:rsid w:val="00AF18BB"/>
    <w:pPr>
      <w:spacing w:after="120" w:line="240" w:lineRule="auto"/>
    </w:pPr>
    <w:rPr>
      <w:rFonts w:eastAsiaTheme="minorHAnsi"/>
      <w:szCs w:val="24"/>
    </w:rPr>
  </w:style>
  <w:style w:type="paragraph" w:customStyle="1" w:styleId="EAC6ECAF032348C4B10EF30213C351724">
    <w:name w:val="EAC6ECAF032348C4B10EF30213C351724"/>
    <w:rsid w:val="00AF18BB"/>
    <w:pPr>
      <w:spacing w:after="120" w:line="240" w:lineRule="auto"/>
    </w:pPr>
    <w:rPr>
      <w:rFonts w:eastAsiaTheme="minorHAnsi"/>
      <w:szCs w:val="24"/>
    </w:rPr>
  </w:style>
  <w:style w:type="paragraph" w:customStyle="1" w:styleId="6BDA7C5BFAD2415886A0EB862BE2EA684">
    <w:name w:val="6BDA7C5BFAD2415886A0EB862BE2EA684"/>
    <w:rsid w:val="00AF18BB"/>
    <w:pPr>
      <w:spacing w:after="120" w:line="240" w:lineRule="auto"/>
    </w:pPr>
    <w:rPr>
      <w:rFonts w:eastAsiaTheme="minorHAnsi"/>
      <w:szCs w:val="24"/>
    </w:rPr>
  </w:style>
  <w:style w:type="paragraph" w:customStyle="1" w:styleId="1D3B0D35866A476F98E04F51EA504DCA4">
    <w:name w:val="1D3B0D35866A476F98E04F51EA504DCA4"/>
    <w:rsid w:val="00AF18BB"/>
    <w:pPr>
      <w:spacing w:after="120" w:line="240" w:lineRule="auto"/>
    </w:pPr>
    <w:rPr>
      <w:rFonts w:eastAsiaTheme="minorHAnsi"/>
      <w:szCs w:val="24"/>
    </w:rPr>
  </w:style>
  <w:style w:type="paragraph" w:customStyle="1" w:styleId="9CD86FD29EFA4BA9A6801CAC0F7962D64">
    <w:name w:val="9CD86FD29EFA4BA9A6801CAC0F7962D64"/>
    <w:rsid w:val="00AF18BB"/>
    <w:pPr>
      <w:spacing w:after="120" w:line="240" w:lineRule="auto"/>
    </w:pPr>
    <w:rPr>
      <w:rFonts w:eastAsiaTheme="minorHAnsi"/>
      <w:szCs w:val="24"/>
    </w:rPr>
  </w:style>
  <w:style w:type="paragraph" w:customStyle="1" w:styleId="852B8CD1AAC84077B35A438B66598B494">
    <w:name w:val="852B8CD1AAC84077B35A438B66598B494"/>
    <w:rsid w:val="00AF18BB"/>
    <w:pPr>
      <w:spacing w:after="120" w:line="240" w:lineRule="auto"/>
    </w:pPr>
    <w:rPr>
      <w:rFonts w:eastAsiaTheme="minorHAnsi"/>
      <w:szCs w:val="24"/>
    </w:rPr>
  </w:style>
  <w:style w:type="paragraph" w:customStyle="1" w:styleId="4F4FB2A107244963A4B951BEDEDCF9F04">
    <w:name w:val="4F4FB2A107244963A4B951BEDEDCF9F04"/>
    <w:rsid w:val="00AF18BB"/>
    <w:pPr>
      <w:spacing w:after="120" w:line="240" w:lineRule="auto"/>
    </w:pPr>
    <w:rPr>
      <w:rFonts w:eastAsiaTheme="minorHAnsi"/>
      <w:szCs w:val="24"/>
    </w:rPr>
  </w:style>
  <w:style w:type="paragraph" w:customStyle="1" w:styleId="F166DA2606AE4E339E1C40881C6C3ABC4">
    <w:name w:val="F166DA2606AE4E339E1C40881C6C3ABC4"/>
    <w:rsid w:val="00AF18BB"/>
    <w:pPr>
      <w:spacing w:after="120" w:line="240" w:lineRule="auto"/>
    </w:pPr>
    <w:rPr>
      <w:rFonts w:eastAsiaTheme="minorHAnsi"/>
      <w:szCs w:val="24"/>
    </w:rPr>
  </w:style>
  <w:style w:type="paragraph" w:customStyle="1" w:styleId="F755A054C6854764A2A91A98E192B4094">
    <w:name w:val="F755A054C6854764A2A91A98E192B4094"/>
    <w:rsid w:val="00AF18BB"/>
    <w:pPr>
      <w:spacing w:after="120" w:line="240" w:lineRule="auto"/>
    </w:pPr>
    <w:rPr>
      <w:rFonts w:eastAsiaTheme="minorHAnsi"/>
      <w:szCs w:val="24"/>
    </w:rPr>
  </w:style>
  <w:style w:type="paragraph" w:customStyle="1" w:styleId="371DB83C89494FB8892AA3DFA20EA0F62">
    <w:name w:val="371DB83C89494FB8892AA3DFA20EA0F62"/>
    <w:rsid w:val="00AF18BB"/>
    <w:pPr>
      <w:spacing w:after="120" w:line="240" w:lineRule="auto"/>
    </w:pPr>
    <w:rPr>
      <w:rFonts w:eastAsiaTheme="minorHAnsi"/>
      <w:szCs w:val="24"/>
    </w:rPr>
  </w:style>
  <w:style w:type="paragraph" w:customStyle="1" w:styleId="BDC0E53FA0F44E30AB58B0C79A94882C2">
    <w:name w:val="BDC0E53FA0F44E30AB58B0C79A94882C2"/>
    <w:rsid w:val="00AF18BB"/>
    <w:pPr>
      <w:spacing w:after="120" w:line="240" w:lineRule="auto"/>
    </w:pPr>
    <w:rPr>
      <w:rFonts w:eastAsiaTheme="minorHAnsi"/>
      <w:szCs w:val="24"/>
    </w:rPr>
  </w:style>
  <w:style w:type="paragraph" w:customStyle="1" w:styleId="7945BCA558E44DD5BB3266010B50395D2">
    <w:name w:val="7945BCA558E44DD5BB3266010B50395D2"/>
    <w:rsid w:val="00AF18BB"/>
    <w:pPr>
      <w:spacing w:after="120" w:line="240" w:lineRule="auto"/>
    </w:pPr>
    <w:rPr>
      <w:rFonts w:eastAsiaTheme="minorHAnsi"/>
      <w:szCs w:val="24"/>
    </w:rPr>
  </w:style>
  <w:style w:type="paragraph" w:customStyle="1" w:styleId="2DE2A32776D746DFBB38CB60114AA3911">
    <w:name w:val="2DE2A32776D746DFBB38CB60114AA3911"/>
    <w:rsid w:val="00AF18BB"/>
    <w:pPr>
      <w:spacing w:after="120" w:line="240" w:lineRule="auto"/>
    </w:pPr>
    <w:rPr>
      <w:rFonts w:eastAsiaTheme="minorHAnsi"/>
      <w:szCs w:val="24"/>
    </w:rPr>
  </w:style>
  <w:style w:type="paragraph" w:customStyle="1" w:styleId="E47C28084E994B9BA3743609B3A753651">
    <w:name w:val="E47C28084E994B9BA3743609B3A753651"/>
    <w:rsid w:val="00AF18BB"/>
    <w:pPr>
      <w:spacing w:after="120" w:line="240" w:lineRule="auto"/>
    </w:pPr>
    <w:rPr>
      <w:rFonts w:eastAsiaTheme="minorHAnsi"/>
      <w:szCs w:val="24"/>
    </w:rPr>
  </w:style>
  <w:style w:type="paragraph" w:customStyle="1" w:styleId="C240CEEB6E83474598C2FB6756605E4F1">
    <w:name w:val="C240CEEB6E83474598C2FB6756605E4F1"/>
    <w:rsid w:val="00AF18BB"/>
    <w:pPr>
      <w:spacing w:after="120" w:line="240" w:lineRule="auto"/>
    </w:pPr>
    <w:rPr>
      <w:rFonts w:eastAsiaTheme="minorHAnsi"/>
      <w:szCs w:val="24"/>
    </w:rPr>
  </w:style>
  <w:style w:type="paragraph" w:customStyle="1" w:styleId="A327476D0F404A92B2C6BB98DC5119601">
    <w:name w:val="A327476D0F404A92B2C6BB98DC5119601"/>
    <w:rsid w:val="00AF18BB"/>
    <w:pPr>
      <w:spacing w:after="120" w:line="240" w:lineRule="auto"/>
    </w:pPr>
    <w:rPr>
      <w:rFonts w:eastAsiaTheme="minorHAnsi"/>
      <w:szCs w:val="24"/>
    </w:rPr>
  </w:style>
  <w:style w:type="paragraph" w:customStyle="1" w:styleId="AE5120BF37B144DD850EE245CCA212421">
    <w:name w:val="AE5120BF37B144DD850EE245CCA212421"/>
    <w:rsid w:val="00AF18BB"/>
    <w:pPr>
      <w:spacing w:after="120" w:line="240" w:lineRule="auto"/>
    </w:pPr>
    <w:rPr>
      <w:rFonts w:eastAsiaTheme="minorHAnsi"/>
      <w:szCs w:val="24"/>
    </w:rPr>
  </w:style>
  <w:style w:type="paragraph" w:customStyle="1" w:styleId="C609129A860C4073BA1891517780B53B1">
    <w:name w:val="C609129A860C4073BA1891517780B53B1"/>
    <w:rsid w:val="00AF18BB"/>
    <w:pPr>
      <w:spacing w:after="120" w:line="240" w:lineRule="auto"/>
    </w:pPr>
    <w:rPr>
      <w:rFonts w:eastAsiaTheme="minorHAnsi"/>
      <w:szCs w:val="24"/>
    </w:rPr>
  </w:style>
  <w:style w:type="paragraph" w:customStyle="1" w:styleId="4659DC4639744DBC95E2DBF564F226741">
    <w:name w:val="4659DC4639744DBC95E2DBF564F226741"/>
    <w:rsid w:val="00AF18BB"/>
    <w:pPr>
      <w:spacing w:after="120" w:line="240" w:lineRule="auto"/>
    </w:pPr>
    <w:rPr>
      <w:rFonts w:eastAsiaTheme="minorHAnsi"/>
      <w:szCs w:val="24"/>
    </w:rPr>
  </w:style>
  <w:style w:type="paragraph" w:customStyle="1" w:styleId="99F5AE9998DA448188C8F16839A4FDD31">
    <w:name w:val="99F5AE9998DA448188C8F16839A4FDD31"/>
    <w:rsid w:val="00AF18BB"/>
    <w:pPr>
      <w:spacing w:after="120" w:line="240" w:lineRule="auto"/>
    </w:pPr>
    <w:rPr>
      <w:rFonts w:eastAsiaTheme="minorHAnsi"/>
      <w:szCs w:val="24"/>
    </w:rPr>
  </w:style>
  <w:style w:type="paragraph" w:customStyle="1" w:styleId="A27E71DDAA10472BB620DBB574B6567D1">
    <w:name w:val="A27E71DDAA10472BB620DBB574B6567D1"/>
    <w:rsid w:val="00AF18BB"/>
    <w:pPr>
      <w:spacing w:after="120" w:line="240" w:lineRule="auto"/>
    </w:pPr>
    <w:rPr>
      <w:rFonts w:eastAsiaTheme="minorHAnsi"/>
      <w:szCs w:val="24"/>
    </w:rPr>
  </w:style>
  <w:style w:type="paragraph" w:customStyle="1" w:styleId="C3A295FCFB17474AB274E2030ADB80FE1">
    <w:name w:val="C3A295FCFB17474AB274E2030ADB80FE1"/>
    <w:rsid w:val="00AF18BB"/>
    <w:pPr>
      <w:spacing w:after="120" w:line="240" w:lineRule="auto"/>
    </w:pPr>
    <w:rPr>
      <w:rFonts w:eastAsiaTheme="minorHAnsi"/>
      <w:szCs w:val="24"/>
    </w:rPr>
  </w:style>
  <w:style w:type="paragraph" w:customStyle="1" w:styleId="97E3A967E8FB4CDEB10E7F9484D54CD51">
    <w:name w:val="97E3A967E8FB4CDEB10E7F9484D54CD51"/>
    <w:rsid w:val="00AF18BB"/>
    <w:pPr>
      <w:spacing w:after="120" w:line="240" w:lineRule="auto"/>
    </w:pPr>
    <w:rPr>
      <w:rFonts w:eastAsiaTheme="minorHAnsi"/>
      <w:szCs w:val="24"/>
    </w:rPr>
  </w:style>
  <w:style w:type="paragraph" w:customStyle="1" w:styleId="01BF66F55BDC40AE90E0F6E8F9EF5D981">
    <w:name w:val="01BF66F55BDC40AE90E0F6E8F9EF5D981"/>
    <w:rsid w:val="00AF18BB"/>
    <w:pPr>
      <w:spacing w:after="120" w:line="240" w:lineRule="auto"/>
    </w:pPr>
    <w:rPr>
      <w:rFonts w:eastAsiaTheme="minorHAnsi"/>
      <w:szCs w:val="24"/>
    </w:rPr>
  </w:style>
  <w:style w:type="paragraph" w:customStyle="1" w:styleId="5654C8CDC5D649C0BB373957D0331E80">
    <w:name w:val="5654C8CDC5D649C0BB373957D0331E80"/>
    <w:rsid w:val="00AF18BB"/>
  </w:style>
  <w:style w:type="paragraph" w:customStyle="1" w:styleId="87E3AE9C545C475B8CDCEF318B0DFF04">
    <w:name w:val="87E3AE9C545C475B8CDCEF318B0DFF04"/>
    <w:rsid w:val="00AF18BB"/>
  </w:style>
  <w:style w:type="paragraph" w:customStyle="1" w:styleId="875645A0694F44EEA59F502A4A4C6697">
    <w:name w:val="875645A0694F44EEA59F502A4A4C6697"/>
    <w:rsid w:val="00AF18BB"/>
  </w:style>
  <w:style w:type="paragraph" w:customStyle="1" w:styleId="AE1226CC701D4B4CBF4FE7476D152473">
    <w:name w:val="AE1226CC701D4B4CBF4FE7476D152473"/>
    <w:rsid w:val="00AF18BB"/>
  </w:style>
  <w:style w:type="paragraph" w:customStyle="1" w:styleId="75CF3C9760E54BEF9E73ED91A38133D5">
    <w:name w:val="75CF3C9760E54BEF9E73ED91A38133D5"/>
    <w:rsid w:val="00AF18BB"/>
  </w:style>
  <w:style w:type="paragraph" w:customStyle="1" w:styleId="B1D7263DEF3E414491093430099932A0">
    <w:name w:val="B1D7263DEF3E414491093430099932A0"/>
    <w:rsid w:val="00AF18BB"/>
  </w:style>
  <w:style w:type="paragraph" w:customStyle="1" w:styleId="0CE470D287C247178E2342741328AB1F">
    <w:name w:val="0CE470D287C247178E2342741328AB1F"/>
    <w:rsid w:val="00AF18BB"/>
  </w:style>
  <w:style w:type="paragraph" w:customStyle="1" w:styleId="B87CFF55FAAD4B039F232ACCD9237605">
    <w:name w:val="B87CFF55FAAD4B039F232ACCD9237605"/>
    <w:rsid w:val="00AF18BB"/>
  </w:style>
  <w:style w:type="paragraph" w:customStyle="1" w:styleId="404354C4F6FC4E3996F5D165A567E8BF">
    <w:name w:val="404354C4F6FC4E3996F5D165A567E8BF"/>
    <w:rsid w:val="00AF18BB"/>
  </w:style>
  <w:style w:type="paragraph" w:customStyle="1" w:styleId="1557FBD52B8B40AA9D45A80B196301D8">
    <w:name w:val="1557FBD52B8B40AA9D45A80B196301D8"/>
    <w:rsid w:val="00AF18BB"/>
  </w:style>
  <w:style w:type="paragraph" w:customStyle="1" w:styleId="68BA192579884E919D2E1DE7B668F6D3">
    <w:name w:val="68BA192579884E919D2E1DE7B668F6D3"/>
    <w:rsid w:val="00AF18BB"/>
  </w:style>
  <w:style w:type="paragraph" w:customStyle="1" w:styleId="DC3106552DB14F7F9AC624E8FFE5E228">
    <w:name w:val="DC3106552DB14F7F9AC624E8FFE5E228"/>
    <w:rsid w:val="00AF18BB"/>
  </w:style>
  <w:style w:type="paragraph" w:customStyle="1" w:styleId="D3904BAB16274597A824EE034DE7391F">
    <w:name w:val="D3904BAB16274597A824EE034DE7391F"/>
    <w:rsid w:val="00AF18BB"/>
  </w:style>
  <w:style w:type="paragraph" w:customStyle="1" w:styleId="B23715764F2940AFB2ABDFFC216990C6">
    <w:name w:val="B23715764F2940AFB2ABDFFC216990C6"/>
    <w:rsid w:val="00AF18BB"/>
  </w:style>
  <w:style w:type="paragraph" w:customStyle="1" w:styleId="6861C77447644DCCAF22960BD46684CF">
    <w:name w:val="6861C77447644DCCAF22960BD46684CF"/>
    <w:rsid w:val="00AF18BB"/>
  </w:style>
  <w:style w:type="paragraph" w:customStyle="1" w:styleId="05F7D0EF69424DC0848FD8617C98CAC5">
    <w:name w:val="05F7D0EF69424DC0848FD8617C98CAC5"/>
    <w:rsid w:val="00AF18BB"/>
  </w:style>
  <w:style w:type="paragraph" w:customStyle="1" w:styleId="0A822699496E4D599DCA556895E1F738">
    <w:name w:val="0A822699496E4D599DCA556895E1F738"/>
    <w:rsid w:val="00AF18BB"/>
  </w:style>
  <w:style w:type="paragraph" w:customStyle="1" w:styleId="634CE02112BD4781A360A2B41A4BA920">
    <w:name w:val="634CE02112BD4781A360A2B41A4BA920"/>
    <w:rsid w:val="00AF18BB"/>
  </w:style>
  <w:style w:type="paragraph" w:customStyle="1" w:styleId="599CF6BD0A364C899FC31563ACED095A">
    <w:name w:val="599CF6BD0A364C899FC31563ACED095A"/>
    <w:rsid w:val="00AF18BB"/>
  </w:style>
  <w:style w:type="paragraph" w:customStyle="1" w:styleId="6A31C95F80FD430F9E0725C704F442D4">
    <w:name w:val="6A31C95F80FD430F9E0725C704F442D4"/>
    <w:rsid w:val="00AF18BB"/>
  </w:style>
  <w:style w:type="paragraph" w:customStyle="1" w:styleId="F2D7AAEC346A48ACAB9E595B68A0EB7D">
    <w:name w:val="F2D7AAEC346A48ACAB9E595B68A0EB7D"/>
    <w:rsid w:val="00AF18BB"/>
  </w:style>
  <w:style w:type="paragraph" w:customStyle="1" w:styleId="E929D4727D224CFEADDAC9FF8B1FE510">
    <w:name w:val="E929D4727D224CFEADDAC9FF8B1FE510"/>
    <w:rsid w:val="00AF18BB"/>
  </w:style>
  <w:style w:type="paragraph" w:customStyle="1" w:styleId="9B28ED908BF84D5C8852E4C980D315AC">
    <w:name w:val="9B28ED908BF84D5C8852E4C980D315AC"/>
    <w:rsid w:val="00AF18BB"/>
  </w:style>
  <w:style w:type="paragraph" w:customStyle="1" w:styleId="E71EFF0A83014171B240D4AE77F9F8F0">
    <w:name w:val="E71EFF0A83014171B240D4AE77F9F8F0"/>
    <w:rsid w:val="00AF18BB"/>
  </w:style>
  <w:style w:type="paragraph" w:customStyle="1" w:styleId="100EF8FD91BB4465A0E95BC842DEA4C3">
    <w:name w:val="100EF8FD91BB4465A0E95BC842DEA4C3"/>
    <w:rsid w:val="00AF18BB"/>
  </w:style>
  <w:style w:type="paragraph" w:customStyle="1" w:styleId="01F33161F02A45A39AE7F43898145DED">
    <w:name w:val="01F33161F02A45A39AE7F43898145DED"/>
    <w:rsid w:val="00AF18BB"/>
  </w:style>
  <w:style w:type="paragraph" w:customStyle="1" w:styleId="DC14D4EEEBB14ACA8D3F1934F90E3DA3">
    <w:name w:val="DC14D4EEEBB14ACA8D3F1934F90E3DA3"/>
    <w:rsid w:val="00AF18BB"/>
  </w:style>
  <w:style w:type="paragraph" w:customStyle="1" w:styleId="D3A33F8E2951452DB7850ACCB80EEAEC">
    <w:name w:val="D3A33F8E2951452DB7850ACCB80EEAEC"/>
    <w:rsid w:val="00AF18BB"/>
  </w:style>
  <w:style w:type="paragraph" w:customStyle="1" w:styleId="A3196B255E50496B80F3690939A20AEE">
    <w:name w:val="A3196B255E50496B80F3690939A20AEE"/>
    <w:rsid w:val="00AF18BB"/>
  </w:style>
  <w:style w:type="paragraph" w:customStyle="1" w:styleId="EF8E6C55BC2B443A825DC019F5BC572F">
    <w:name w:val="EF8E6C55BC2B443A825DC019F5BC572F"/>
    <w:rsid w:val="00AF18BB"/>
  </w:style>
  <w:style w:type="paragraph" w:customStyle="1" w:styleId="6658AF77C5A44AEBAAA4EC5D49A0D1A1">
    <w:name w:val="6658AF77C5A44AEBAAA4EC5D49A0D1A1"/>
    <w:rsid w:val="00AF18BB"/>
  </w:style>
  <w:style w:type="paragraph" w:customStyle="1" w:styleId="8E5E19F9B2704C8493B629C4921C515A">
    <w:name w:val="8E5E19F9B2704C8493B629C4921C515A"/>
    <w:rsid w:val="00AF18BB"/>
  </w:style>
  <w:style w:type="paragraph" w:customStyle="1" w:styleId="2986BAAAA56B4E6CBBA2FB4B2CC67798">
    <w:name w:val="2986BAAAA56B4E6CBBA2FB4B2CC67798"/>
    <w:rsid w:val="00AF18BB"/>
  </w:style>
  <w:style w:type="paragraph" w:customStyle="1" w:styleId="EA6D3E736A2046ACB185B3711A6E6EC3">
    <w:name w:val="EA6D3E736A2046ACB185B3711A6E6EC3"/>
    <w:rsid w:val="00AF18BB"/>
  </w:style>
  <w:style w:type="paragraph" w:customStyle="1" w:styleId="E8239587B2D84AF5AF2E1D92DF88FCAD">
    <w:name w:val="E8239587B2D84AF5AF2E1D92DF88FCAD"/>
    <w:rsid w:val="00AF18BB"/>
  </w:style>
  <w:style w:type="paragraph" w:customStyle="1" w:styleId="25842B9BB6DA498BB7F2CDF0057D8F79">
    <w:name w:val="25842B9BB6DA498BB7F2CDF0057D8F79"/>
    <w:rsid w:val="00AF18BB"/>
  </w:style>
  <w:style w:type="paragraph" w:customStyle="1" w:styleId="0F2F8179B8954D5FAC610836BE2DEDC4">
    <w:name w:val="0F2F8179B8954D5FAC610836BE2DEDC4"/>
    <w:rsid w:val="00AF18BB"/>
  </w:style>
  <w:style w:type="paragraph" w:customStyle="1" w:styleId="4FD47D90CFDC499187C34869457D0980">
    <w:name w:val="4FD47D90CFDC499187C34869457D0980"/>
    <w:rsid w:val="00AF18BB"/>
  </w:style>
  <w:style w:type="paragraph" w:customStyle="1" w:styleId="956C20AC8C7D4999940A7117B53C6877">
    <w:name w:val="956C20AC8C7D4999940A7117B53C6877"/>
    <w:rsid w:val="00AF18BB"/>
  </w:style>
  <w:style w:type="paragraph" w:customStyle="1" w:styleId="38A67528066542C2803F3473B5D7D040">
    <w:name w:val="38A67528066542C2803F3473B5D7D040"/>
    <w:rsid w:val="00AF18BB"/>
  </w:style>
  <w:style w:type="paragraph" w:customStyle="1" w:styleId="21285DC6E0A745508E636A055CA8CC80">
    <w:name w:val="21285DC6E0A745508E636A055CA8CC80"/>
    <w:rsid w:val="00AF18BB"/>
  </w:style>
  <w:style w:type="paragraph" w:customStyle="1" w:styleId="F56B1582653E440F9540BBC0F3B9E57B">
    <w:name w:val="F56B1582653E440F9540BBC0F3B9E57B"/>
    <w:rsid w:val="00AF18BB"/>
  </w:style>
  <w:style w:type="paragraph" w:customStyle="1" w:styleId="59F6618703DA42AFA38B7AA7037EE174">
    <w:name w:val="59F6618703DA42AFA38B7AA7037EE174"/>
    <w:rsid w:val="00AF18BB"/>
  </w:style>
  <w:style w:type="paragraph" w:customStyle="1" w:styleId="11B72DF1C3B94397AB47771298781291">
    <w:name w:val="11B72DF1C3B94397AB47771298781291"/>
    <w:rsid w:val="00AF18BB"/>
  </w:style>
  <w:style w:type="paragraph" w:customStyle="1" w:styleId="9E96D5017DD542A887457F1B67AB9F23">
    <w:name w:val="9E96D5017DD542A887457F1B67AB9F23"/>
    <w:rsid w:val="00AF18BB"/>
  </w:style>
  <w:style w:type="paragraph" w:customStyle="1" w:styleId="840F6A62FCA3433083BFE7160B2830E4">
    <w:name w:val="840F6A62FCA3433083BFE7160B2830E4"/>
    <w:rsid w:val="00AF18BB"/>
  </w:style>
  <w:style w:type="paragraph" w:customStyle="1" w:styleId="BC1D00F23EBE48A7B9E5EF525DDE2ACE">
    <w:name w:val="BC1D00F23EBE48A7B9E5EF525DDE2ACE"/>
    <w:rsid w:val="00AF18BB"/>
  </w:style>
  <w:style w:type="paragraph" w:customStyle="1" w:styleId="640E71B78A2F447AB7F2E195B638CA96">
    <w:name w:val="640E71B78A2F447AB7F2E195B638CA96"/>
    <w:rsid w:val="00AF18BB"/>
  </w:style>
  <w:style w:type="paragraph" w:customStyle="1" w:styleId="A63172E58E8745798227638E2D752080">
    <w:name w:val="A63172E58E8745798227638E2D752080"/>
    <w:rsid w:val="00AF18BB"/>
  </w:style>
  <w:style w:type="paragraph" w:customStyle="1" w:styleId="C32EF7991F7F48B39E70074EAC6C257A">
    <w:name w:val="C32EF7991F7F48B39E70074EAC6C257A"/>
    <w:rsid w:val="00AF18BB"/>
  </w:style>
  <w:style w:type="paragraph" w:customStyle="1" w:styleId="0B30CFDF11C5409180B5D976DABC3CC8">
    <w:name w:val="0B30CFDF11C5409180B5D976DABC3CC8"/>
    <w:rsid w:val="00AF18BB"/>
  </w:style>
  <w:style w:type="paragraph" w:customStyle="1" w:styleId="81F0DE93169B42DBBEA3DF69A99C9E52">
    <w:name w:val="81F0DE93169B42DBBEA3DF69A99C9E52"/>
    <w:rsid w:val="00AF18BB"/>
  </w:style>
  <w:style w:type="paragraph" w:customStyle="1" w:styleId="3B810F794C6F453E8010B34659F9B9A8">
    <w:name w:val="3B810F794C6F453E8010B34659F9B9A8"/>
    <w:rsid w:val="00AF18BB"/>
  </w:style>
  <w:style w:type="paragraph" w:customStyle="1" w:styleId="F9D578EE6E554BBE8CBE5193155B21BC">
    <w:name w:val="F9D578EE6E554BBE8CBE5193155B21BC"/>
    <w:rsid w:val="00AF18BB"/>
  </w:style>
  <w:style w:type="paragraph" w:customStyle="1" w:styleId="A5C40AEF800A4121AE267CEB2472B2BA">
    <w:name w:val="A5C40AEF800A4121AE267CEB2472B2BA"/>
    <w:rsid w:val="00AF18BB"/>
  </w:style>
  <w:style w:type="paragraph" w:customStyle="1" w:styleId="61E285F34D274AA88561FDD0A0AFB3AB">
    <w:name w:val="61E285F34D274AA88561FDD0A0AFB3AB"/>
    <w:rsid w:val="00AF18BB"/>
  </w:style>
  <w:style w:type="paragraph" w:customStyle="1" w:styleId="0B2041E7D8814D40986D69A0318DDA58">
    <w:name w:val="0B2041E7D8814D40986D69A0318DDA58"/>
    <w:rsid w:val="00AF18BB"/>
  </w:style>
  <w:style w:type="paragraph" w:customStyle="1" w:styleId="D246971B5A7A4CF281615F6455E755C0">
    <w:name w:val="D246971B5A7A4CF281615F6455E755C0"/>
    <w:rsid w:val="00AF18BB"/>
  </w:style>
  <w:style w:type="paragraph" w:customStyle="1" w:styleId="005577E5226146F0A7ABE80121F83739">
    <w:name w:val="005577E5226146F0A7ABE80121F83739"/>
    <w:rsid w:val="00AF18BB"/>
  </w:style>
  <w:style w:type="paragraph" w:customStyle="1" w:styleId="A2B7FEBE3D1949BC85299171B7A0C282">
    <w:name w:val="A2B7FEBE3D1949BC85299171B7A0C282"/>
    <w:rsid w:val="00AF18BB"/>
  </w:style>
  <w:style w:type="paragraph" w:customStyle="1" w:styleId="1D92E1154F9B4D43A9CA7EFFCFFC8FB8">
    <w:name w:val="1D92E1154F9B4D43A9CA7EFFCFFC8FB8"/>
    <w:rsid w:val="00AF18BB"/>
  </w:style>
  <w:style w:type="paragraph" w:customStyle="1" w:styleId="E0EB5E980C5F4D32B1FD9F9AEF71BF5A">
    <w:name w:val="E0EB5E980C5F4D32B1FD9F9AEF71BF5A"/>
    <w:rsid w:val="00AF18BB"/>
  </w:style>
  <w:style w:type="paragraph" w:customStyle="1" w:styleId="3A349307E30B49BA81BC223D4963A884">
    <w:name w:val="3A349307E30B49BA81BC223D4963A884"/>
    <w:rsid w:val="00AF18BB"/>
  </w:style>
  <w:style w:type="paragraph" w:customStyle="1" w:styleId="E900A02739D645A2AC918AFCFDF6DFB9">
    <w:name w:val="E900A02739D645A2AC918AFCFDF6DFB9"/>
    <w:rsid w:val="00AF18BB"/>
  </w:style>
  <w:style w:type="paragraph" w:customStyle="1" w:styleId="9194BF03B64A4C83A78109994C3F067A">
    <w:name w:val="9194BF03B64A4C83A78109994C3F067A"/>
    <w:rsid w:val="00AF18BB"/>
  </w:style>
  <w:style w:type="paragraph" w:customStyle="1" w:styleId="4B61B04D44EF4B3483BBEBA848B88CFF">
    <w:name w:val="4B61B04D44EF4B3483BBEBA848B88CFF"/>
    <w:rsid w:val="00AF18BB"/>
  </w:style>
  <w:style w:type="paragraph" w:customStyle="1" w:styleId="8DCAA264A15A462FA810D1940F3D51D0">
    <w:name w:val="8DCAA264A15A462FA810D1940F3D51D0"/>
    <w:rsid w:val="00AF18BB"/>
  </w:style>
  <w:style w:type="paragraph" w:customStyle="1" w:styleId="E9AC2C64236D4BA5BFE0DDE2E5409C78">
    <w:name w:val="E9AC2C64236D4BA5BFE0DDE2E5409C78"/>
    <w:rsid w:val="00AF18BB"/>
  </w:style>
  <w:style w:type="paragraph" w:customStyle="1" w:styleId="B43E7E5A6C29458E898A24CAC2416C76">
    <w:name w:val="B43E7E5A6C29458E898A24CAC2416C76"/>
    <w:rsid w:val="00AF18BB"/>
  </w:style>
  <w:style w:type="paragraph" w:customStyle="1" w:styleId="EED08E5EF35C41EC92C1EFE9B200F558">
    <w:name w:val="EED08E5EF35C41EC92C1EFE9B200F558"/>
    <w:rsid w:val="00AF18BB"/>
  </w:style>
  <w:style w:type="paragraph" w:customStyle="1" w:styleId="0C9FA0FFAE5A44FFA596E9DBACD672BC">
    <w:name w:val="0C9FA0FFAE5A44FFA596E9DBACD672BC"/>
    <w:rsid w:val="00AF18BB"/>
  </w:style>
  <w:style w:type="paragraph" w:customStyle="1" w:styleId="00FAABCAE2BC4ADCB18A09FDE1BB3E9F">
    <w:name w:val="00FAABCAE2BC4ADCB18A09FDE1BB3E9F"/>
    <w:rsid w:val="00AF18BB"/>
  </w:style>
  <w:style w:type="paragraph" w:customStyle="1" w:styleId="E30071781ECB47A299DBF028E4EA079D">
    <w:name w:val="E30071781ECB47A299DBF028E4EA079D"/>
    <w:rsid w:val="00AF18BB"/>
  </w:style>
  <w:style w:type="paragraph" w:customStyle="1" w:styleId="FAC812A166264018A6237287EE470C16">
    <w:name w:val="FAC812A166264018A6237287EE470C16"/>
    <w:rsid w:val="00AF18BB"/>
  </w:style>
  <w:style w:type="paragraph" w:customStyle="1" w:styleId="AEFC94B63E2447D5B7DF41A6FBCDEC66">
    <w:name w:val="AEFC94B63E2447D5B7DF41A6FBCDEC66"/>
    <w:rsid w:val="00AF18BB"/>
  </w:style>
  <w:style w:type="paragraph" w:customStyle="1" w:styleId="6392EB59508D46DB9220D316A22D2BC8">
    <w:name w:val="6392EB59508D46DB9220D316A22D2BC8"/>
    <w:rsid w:val="00AF18BB"/>
  </w:style>
  <w:style w:type="paragraph" w:customStyle="1" w:styleId="ED77B79684D949A08A166E04FAD510DF">
    <w:name w:val="ED77B79684D949A08A166E04FAD510DF"/>
    <w:rsid w:val="00AF18BB"/>
  </w:style>
  <w:style w:type="paragraph" w:customStyle="1" w:styleId="E142F66B70644FAA9D3CCB298E5F0F2C">
    <w:name w:val="E142F66B70644FAA9D3CCB298E5F0F2C"/>
    <w:rsid w:val="00AF18BB"/>
  </w:style>
  <w:style w:type="paragraph" w:customStyle="1" w:styleId="20AAD739759E417AA6443AB6B8B5B12F">
    <w:name w:val="20AAD739759E417AA6443AB6B8B5B12F"/>
    <w:rsid w:val="00AF18BB"/>
  </w:style>
  <w:style w:type="paragraph" w:customStyle="1" w:styleId="30E506CC8A974904AEA2FC8DC609B3C4">
    <w:name w:val="30E506CC8A974904AEA2FC8DC609B3C4"/>
    <w:rsid w:val="00AF18BB"/>
  </w:style>
  <w:style w:type="paragraph" w:customStyle="1" w:styleId="0E20EDC223CC4F7795A3E048AB1F41B9">
    <w:name w:val="0E20EDC223CC4F7795A3E048AB1F41B9"/>
    <w:rsid w:val="00AF18BB"/>
  </w:style>
  <w:style w:type="paragraph" w:customStyle="1" w:styleId="B4D87AC7918E42299A1EA9C0352F4756">
    <w:name w:val="B4D87AC7918E42299A1EA9C0352F4756"/>
    <w:rsid w:val="00AF18BB"/>
  </w:style>
  <w:style w:type="paragraph" w:customStyle="1" w:styleId="482475BC17AD41FC92A7390AA07660BC">
    <w:name w:val="482475BC17AD41FC92A7390AA07660BC"/>
    <w:rsid w:val="00AF18BB"/>
  </w:style>
  <w:style w:type="paragraph" w:customStyle="1" w:styleId="A5AB015EEEB7476EB3D6A09E42B26F75">
    <w:name w:val="A5AB015EEEB7476EB3D6A09E42B26F75"/>
    <w:rsid w:val="00AF18BB"/>
  </w:style>
  <w:style w:type="paragraph" w:customStyle="1" w:styleId="A443D75AD9424130A045618C23ADB1BD">
    <w:name w:val="A443D75AD9424130A045618C23ADB1BD"/>
    <w:rsid w:val="00AF18BB"/>
  </w:style>
  <w:style w:type="paragraph" w:customStyle="1" w:styleId="89E88C83D7F94018A71C0A87DF186C56">
    <w:name w:val="89E88C83D7F94018A71C0A87DF186C56"/>
    <w:rsid w:val="00AF18BB"/>
  </w:style>
  <w:style w:type="paragraph" w:customStyle="1" w:styleId="B52504E267AC490F9ACD7CAD2986E387">
    <w:name w:val="B52504E267AC490F9ACD7CAD2986E387"/>
    <w:rsid w:val="00AF18BB"/>
  </w:style>
  <w:style w:type="paragraph" w:customStyle="1" w:styleId="60E0C637174845A18FD67A56DF280B97">
    <w:name w:val="60E0C637174845A18FD67A56DF280B97"/>
    <w:rsid w:val="00AF18BB"/>
  </w:style>
  <w:style w:type="paragraph" w:customStyle="1" w:styleId="22810768EEB14198B0907835A9457844">
    <w:name w:val="22810768EEB14198B0907835A9457844"/>
    <w:rsid w:val="00AF18BB"/>
  </w:style>
  <w:style w:type="paragraph" w:customStyle="1" w:styleId="C069629C88504349805620F178E45CF3">
    <w:name w:val="C069629C88504349805620F178E45CF3"/>
    <w:rsid w:val="00AF18BB"/>
  </w:style>
  <w:style w:type="paragraph" w:customStyle="1" w:styleId="D44E7D679D5842D281F8BCB3C3E54467">
    <w:name w:val="D44E7D679D5842D281F8BCB3C3E54467"/>
    <w:rsid w:val="00AF18BB"/>
  </w:style>
  <w:style w:type="paragraph" w:customStyle="1" w:styleId="E45EB2A5EB054259AE65F3A4F6595D80">
    <w:name w:val="E45EB2A5EB054259AE65F3A4F6595D80"/>
    <w:rsid w:val="00AF18BB"/>
  </w:style>
  <w:style w:type="paragraph" w:customStyle="1" w:styleId="94746729BE9A48E5AB476D33159DCCB5">
    <w:name w:val="94746729BE9A48E5AB476D33159DCCB5"/>
    <w:rsid w:val="00AF18BB"/>
  </w:style>
  <w:style w:type="paragraph" w:customStyle="1" w:styleId="BC3C0432AF044FB48DD46EB14EF3C25E">
    <w:name w:val="BC3C0432AF044FB48DD46EB14EF3C25E"/>
    <w:rsid w:val="00AF18BB"/>
  </w:style>
  <w:style w:type="paragraph" w:customStyle="1" w:styleId="6F130FBC85B044EF8082FEDCB0F9938E">
    <w:name w:val="6F130FBC85B044EF8082FEDCB0F9938E"/>
    <w:rsid w:val="00AF18BB"/>
  </w:style>
  <w:style w:type="paragraph" w:customStyle="1" w:styleId="B4054A27FDA24C59A80320150AA0F6FF">
    <w:name w:val="B4054A27FDA24C59A80320150AA0F6FF"/>
    <w:rsid w:val="00AF18BB"/>
  </w:style>
  <w:style w:type="paragraph" w:customStyle="1" w:styleId="C0C0F3CEA99A48739998B1E4B0061BE5">
    <w:name w:val="C0C0F3CEA99A48739998B1E4B0061BE5"/>
    <w:rsid w:val="00AF18BB"/>
  </w:style>
  <w:style w:type="paragraph" w:customStyle="1" w:styleId="A4018F24E42C4710A12097818455C859">
    <w:name w:val="A4018F24E42C4710A12097818455C859"/>
    <w:rsid w:val="00AF18BB"/>
  </w:style>
  <w:style w:type="paragraph" w:customStyle="1" w:styleId="C3152C024AEB4EA2A6A3C29FCA5BB3F5">
    <w:name w:val="C3152C024AEB4EA2A6A3C29FCA5BB3F5"/>
    <w:rsid w:val="00AF18BB"/>
  </w:style>
  <w:style w:type="paragraph" w:customStyle="1" w:styleId="32DC43A3275348F3985A8E3B7E9AB158">
    <w:name w:val="32DC43A3275348F3985A8E3B7E9AB158"/>
    <w:rsid w:val="00AF18BB"/>
  </w:style>
  <w:style w:type="paragraph" w:customStyle="1" w:styleId="D568E98379A54A4087FB4533CF1177AA">
    <w:name w:val="D568E98379A54A4087FB4533CF1177AA"/>
    <w:rsid w:val="00AF18BB"/>
  </w:style>
  <w:style w:type="paragraph" w:customStyle="1" w:styleId="75DD39BFEB334AAB83425C4901B93D53">
    <w:name w:val="75DD39BFEB334AAB83425C4901B93D53"/>
    <w:rsid w:val="00AF18BB"/>
  </w:style>
  <w:style w:type="paragraph" w:customStyle="1" w:styleId="DD5769725A6D4093A960A88743790BB1">
    <w:name w:val="DD5769725A6D4093A960A88743790BB1"/>
    <w:rsid w:val="00AF18BB"/>
  </w:style>
  <w:style w:type="paragraph" w:customStyle="1" w:styleId="64E7098E0A0247F3A6AB5CC44F015B81">
    <w:name w:val="64E7098E0A0247F3A6AB5CC44F015B81"/>
    <w:rsid w:val="00AF18BB"/>
  </w:style>
  <w:style w:type="paragraph" w:customStyle="1" w:styleId="6F61EDA81D4646C584C17EB9DEE7F951">
    <w:name w:val="6F61EDA81D4646C584C17EB9DEE7F951"/>
    <w:rsid w:val="00AF18BB"/>
  </w:style>
  <w:style w:type="paragraph" w:customStyle="1" w:styleId="3C3315FAFAF24527A0BF36B4E4A61660">
    <w:name w:val="3C3315FAFAF24527A0BF36B4E4A61660"/>
    <w:rsid w:val="00AF18BB"/>
  </w:style>
  <w:style w:type="paragraph" w:customStyle="1" w:styleId="B0D23B361A374F98BB2EAC0257C2CC82">
    <w:name w:val="B0D23B361A374F98BB2EAC0257C2CC82"/>
    <w:rsid w:val="00AF18BB"/>
  </w:style>
  <w:style w:type="paragraph" w:customStyle="1" w:styleId="15BD49F905FA44408DD5D5E1142B830D">
    <w:name w:val="15BD49F905FA44408DD5D5E1142B830D"/>
    <w:rsid w:val="00AF18BB"/>
  </w:style>
  <w:style w:type="paragraph" w:customStyle="1" w:styleId="C59973F50F9641D0AB5EE1B324223DC2">
    <w:name w:val="C59973F50F9641D0AB5EE1B324223DC2"/>
    <w:rsid w:val="00AF18BB"/>
  </w:style>
  <w:style w:type="paragraph" w:customStyle="1" w:styleId="844110061C314F03926F676F28B34978">
    <w:name w:val="844110061C314F03926F676F28B34978"/>
    <w:rsid w:val="00AF18BB"/>
  </w:style>
  <w:style w:type="paragraph" w:customStyle="1" w:styleId="87207776B48E4495A688461250C84CA0">
    <w:name w:val="87207776B48E4495A688461250C84CA0"/>
    <w:rsid w:val="00AF18BB"/>
  </w:style>
  <w:style w:type="paragraph" w:customStyle="1" w:styleId="D454714EAE33423BB00EAB15594E6BEE">
    <w:name w:val="D454714EAE33423BB00EAB15594E6BEE"/>
    <w:rsid w:val="00AF18BB"/>
  </w:style>
  <w:style w:type="paragraph" w:customStyle="1" w:styleId="B26384748E3043E5821FCAC2C8C06F31">
    <w:name w:val="B26384748E3043E5821FCAC2C8C06F31"/>
    <w:rsid w:val="00AF18BB"/>
  </w:style>
  <w:style w:type="paragraph" w:customStyle="1" w:styleId="DEBFE3332A254D5D9E7CBA4B23483D95">
    <w:name w:val="DEBFE3332A254D5D9E7CBA4B23483D95"/>
    <w:rsid w:val="00AF18BB"/>
  </w:style>
  <w:style w:type="paragraph" w:customStyle="1" w:styleId="70F5C4F4120C47C6AFC067FCA060E490">
    <w:name w:val="70F5C4F4120C47C6AFC067FCA060E490"/>
    <w:rsid w:val="00AF18BB"/>
  </w:style>
  <w:style w:type="paragraph" w:customStyle="1" w:styleId="DC720E554A7241108AA189846F110252">
    <w:name w:val="DC720E554A7241108AA189846F110252"/>
    <w:rsid w:val="00AF18BB"/>
  </w:style>
  <w:style w:type="paragraph" w:customStyle="1" w:styleId="D9C688EE4307440F9B58818C9D39622A">
    <w:name w:val="D9C688EE4307440F9B58818C9D39622A"/>
    <w:rsid w:val="00AF18BB"/>
  </w:style>
  <w:style w:type="paragraph" w:customStyle="1" w:styleId="C8FD873574DB4675A2547F59C73DE84C">
    <w:name w:val="C8FD873574DB4675A2547F59C73DE84C"/>
    <w:rsid w:val="00AF18BB"/>
  </w:style>
  <w:style w:type="paragraph" w:customStyle="1" w:styleId="6235A1A9312B45898A5393B68AF97F16">
    <w:name w:val="6235A1A9312B45898A5393B68AF97F16"/>
    <w:rsid w:val="00AF18BB"/>
  </w:style>
  <w:style w:type="paragraph" w:customStyle="1" w:styleId="E72E4E8C1EFC41CB98FE17F1952596B4">
    <w:name w:val="E72E4E8C1EFC41CB98FE17F1952596B4"/>
    <w:rsid w:val="00AF18BB"/>
  </w:style>
  <w:style w:type="paragraph" w:customStyle="1" w:styleId="97694F07793644A9BD95A383F965F2F2">
    <w:name w:val="97694F07793644A9BD95A383F965F2F2"/>
    <w:rsid w:val="00AF18BB"/>
  </w:style>
  <w:style w:type="paragraph" w:customStyle="1" w:styleId="47267952D7924B57A8CC21DDA1087C86">
    <w:name w:val="47267952D7924B57A8CC21DDA1087C86"/>
    <w:rsid w:val="00AF18BB"/>
  </w:style>
  <w:style w:type="paragraph" w:customStyle="1" w:styleId="6056A875A13749F99F7103FC2C351F52">
    <w:name w:val="6056A875A13749F99F7103FC2C351F52"/>
    <w:rsid w:val="00AF18BB"/>
  </w:style>
  <w:style w:type="paragraph" w:customStyle="1" w:styleId="8353B4B59F0C4EA4ABCF2A0EAEB2BA36">
    <w:name w:val="8353B4B59F0C4EA4ABCF2A0EAEB2BA36"/>
    <w:rsid w:val="00AF18BB"/>
  </w:style>
  <w:style w:type="paragraph" w:customStyle="1" w:styleId="40A657898D5F408EA1661459D4DAAE9C">
    <w:name w:val="40A657898D5F408EA1661459D4DAAE9C"/>
    <w:rsid w:val="00AF18BB"/>
  </w:style>
  <w:style w:type="paragraph" w:customStyle="1" w:styleId="BB9081969D05405F8774BFFAE11D2102">
    <w:name w:val="BB9081969D05405F8774BFFAE11D2102"/>
    <w:rsid w:val="00AF18BB"/>
  </w:style>
  <w:style w:type="paragraph" w:customStyle="1" w:styleId="81ADD9EBF1C34886A2291950BA49C7BF">
    <w:name w:val="81ADD9EBF1C34886A2291950BA49C7BF"/>
    <w:rsid w:val="00AF18BB"/>
  </w:style>
  <w:style w:type="paragraph" w:customStyle="1" w:styleId="39FB434C567D4DDF99FB5464437ACC30">
    <w:name w:val="39FB434C567D4DDF99FB5464437ACC30"/>
    <w:rsid w:val="00AF18BB"/>
  </w:style>
  <w:style w:type="paragraph" w:customStyle="1" w:styleId="2BDA02F70FA844CDACC8FFDC9C46B2A0">
    <w:name w:val="2BDA02F70FA844CDACC8FFDC9C46B2A0"/>
    <w:rsid w:val="00AF18BB"/>
  </w:style>
  <w:style w:type="paragraph" w:customStyle="1" w:styleId="5D360A66D1484FF2B045B38B7ED0F720">
    <w:name w:val="5D360A66D1484FF2B045B38B7ED0F720"/>
    <w:rsid w:val="00AF18BB"/>
  </w:style>
  <w:style w:type="paragraph" w:customStyle="1" w:styleId="EB74FA9186FB4C90984CD987E98F168D">
    <w:name w:val="EB74FA9186FB4C90984CD987E98F168D"/>
    <w:rsid w:val="00AF18BB"/>
  </w:style>
  <w:style w:type="paragraph" w:customStyle="1" w:styleId="DA29D0D5780740E6873C31E318E3C9AA">
    <w:name w:val="DA29D0D5780740E6873C31E318E3C9AA"/>
    <w:rsid w:val="00AF18BB"/>
  </w:style>
  <w:style w:type="paragraph" w:customStyle="1" w:styleId="CD84A868847C4A11AC963C0EA00B3EB723">
    <w:name w:val="CD84A868847C4A11AC963C0EA00B3EB723"/>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3">
    <w:name w:val="F0657B2065AB4E8896A52898BA9D08A823"/>
    <w:rsid w:val="00AF18BB"/>
    <w:pPr>
      <w:spacing w:after="120" w:line="240" w:lineRule="auto"/>
    </w:pPr>
    <w:rPr>
      <w:rFonts w:eastAsiaTheme="minorHAnsi"/>
      <w:szCs w:val="24"/>
    </w:rPr>
  </w:style>
  <w:style w:type="paragraph" w:customStyle="1" w:styleId="D17908024721463F9A34915F7D8E8EF623">
    <w:name w:val="D17908024721463F9A34915F7D8E8EF623"/>
    <w:rsid w:val="00AF18BB"/>
    <w:pPr>
      <w:spacing w:after="120" w:line="240" w:lineRule="auto"/>
    </w:pPr>
    <w:rPr>
      <w:rFonts w:eastAsiaTheme="minorHAnsi"/>
      <w:szCs w:val="24"/>
    </w:rPr>
  </w:style>
  <w:style w:type="paragraph" w:customStyle="1" w:styleId="B66B8281BE7340379AC34783FE1D89A023">
    <w:name w:val="B66B8281BE7340379AC34783FE1D89A023"/>
    <w:rsid w:val="00AF18BB"/>
    <w:pPr>
      <w:spacing w:after="120" w:line="240" w:lineRule="auto"/>
    </w:pPr>
    <w:rPr>
      <w:rFonts w:eastAsiaTheme="minorHAnsi"/>
      <w:szCs w:val="24"/>
    </w:rPr>
  </w:style>
  <w:style w:type="paragraph" w:customStyle="1" w:styleId="3B5F373AC5E544E5BC382DEBC5C05BF523">
    <w:name w:val="3B5F373AC5E544E5BC382DEBC5C05BF523"/>
    <w:rsid w:val="00AF18BB"/>
    <w:pPr>
      <w:spacing w:after="120" w:line="240" w:lineRule="auto"/>
    </w:pPr>
    <w:rPr>
      <w:rFonts w:eastAsiaTheme="minorHAnsi"/>
      <w:szCs w:val="24"/>
    </w:rPr>
  </w:style>
  <w:style w:type="paragraph" w:customStyle="1" w:styleId="9CC3DB96D50F46A9B7B2001E371C42BA23">
    <w:name w:val="9CC3DB96D50F46A9B7B2001E371C42BA23"/>
    <w:rsid w:val="00AF18BB"/>
    <w:pPr>
      <w:spacing w:after="120" w:line="240" w:lineRule="auto"/>
    </w:pPr>
    <w:rPr>
      <w:rFonts w:eastAsiaTheme="minorHAnsi"/>
      <w:szCs w:val="24"/>
    </w:rPr>
  </w:style>
  <w:style w:type="paragraph" w:customStyle="1" w:styleId="4AE5AB9932A34458849D70FACA0ADB4D24">
    <w:name w:val="4AE5AB9932A34458849D70FACA0ADB4D24"/>
    <w:rsid w:val="00AF18BB"/>
    <w:pPr>
      <w:spacing w:after="120" w:line="240" w:lineRule="auto"/>
    </w:pPr>
    <w:rPr>
      <w:rFonts w:eastAsiaTheme="minorHAnsi"/>
      <w:szCs w:val="24"/>
    </w:rPr>
  </w:style>
  <w:style w:type="paragraph" w:customStyle="1" w:styleId="2465C474022F4A82BE69D74A81D1A42824">
    <w:name w:val="2465C474022F4A82BE69D74A81D1A42824"/>
    <w:rsid w:val="00AF18BB"/>
    <w:pPr>
      <w:spacing w:after="120" w:line="240" w:lineRule="auto"/>
    </w:pPr>
    <w:rPr>
      <w:rFonts w:eastAsiaTheme="minorHAnsi"/>
      <w:szCs w:val="24"/>
    </w:rPr>
  </w:style>
  <w:style w:type="paragraph" w:customStyle="1" w:styleId="259709122E0E43628B230A1B5733F7C223">
    <w:name w:val="259709122E0E43628B230A1B5733F7C223"/>
    <w:rsid w:val="00AF18BB"/>
    <w:pPr>
      <w:spacing w:after="120" w:line="240" w:lineRule="auto"/>
    </w:pPr>
    <w:rPr>
      <w:rFonts w:eastAsiaTheme="minorHAnsi"/>
      <w:szCs w:val="24"/>
    </w:rPr>
  </w:style>
  <w:style w:type="paragraph" w:customStyle="1" w:styleId="614ED0D8FFD7450C8CA58B5DE949E93623">
    <w:name w:val="614ED0D8FFD7450C8CA58B5DE949E93623"/>
    <w:rsid w:val="00AF18BB"/>
    <w:pPr>
      <w:spacing w:after="120" w:line="240" w:lineRule="auto"/>
    </w:pPr>
    <w:rPr>
      <w:rFonts w:eastAsiaTheme="minorHAnsi"/>
      <w:szCs w:val="24"/>
    </w:rPr>
  </w:style>
  <w:style w:type="paragraph" w:customStyle="1" w:styleId="B4AD35753651465F879F5A68B34B716D19">
    <w:name w:val="B4AD35753651465F879F5A68B34B716D19"/>
    <w:rsid w:val="00AF18BB"/>
    <w:pPr>
      <w:spacing w:after="120" w:line="240" w:lineRule="auto"/>
    </w:pPr>
    <w:rPr>
      <w:rFonts w:eastAsiaTheme="minorHAnsi"/>
      <w:szCs w:val="24"/>
    </w:rPr>
  </w:style>
  <w:style w:type="paragraph" w:customStyle="1" w:styleId="53380F5A33DC4EEBBF17C1A024EEA5E719">
    <w:name w:val="53380F5A33DC4EEBBF17C1A024EEA5E719"/>
    <w:rsid w:val="00AF18BB"/>
    <w:pPr>
      <w:spacing w:after="120" w:line="240" w:lineRule="auto"/>
    </w:pPr>
    <w:rPr>
      <w:rFonts w:eastAsiaTheme="minorHAnsi"/>
      <w:szCs w:val="24"/>
    </w:rPr>
  </w:style>
  <w:style w:type="paragraph" w:customStyle="1" w:styleId="84E8D30D9C35400B840003B34394125F19">
    <w:name w:val="84E8D30D9C35400B840003B34394125F19"/>
    <w:rsid w:val="00AF18BB"/>
    <w:pPr>
      <w:spacing w:after="120" w:line="240" w:lineRule="auto"/>
    </w:pPr>
    <w:rPr>
      <w:rFonts w:eastAsiaTheme="minorHAnsi"/>
      <w:szCs w:val="24"/>
    </w:rPr>
  </w:style>
  <w:style w:type="paragraph" w:customStyle="1" w:styleId="5B23ED1503BC498A8D4523D397D4E7F719">
    <w:name w:val="5B23ED1503BC498A8D4523D397D4E7F719"/>
    <w:rsid w:val="00AF18BB"/>
    <w:pPr>
      <w:spacing w:after="120" w:line="240" w:lineRule="auto"/>
    </w:pPr>
    <w:rPr>
      <w:rFonts w:eastAsiaTheme="minorHAnsi"/>
      <w:szCs w:val="24"/>
    </w:rPr>
  </w:style>
  <w:style w:type="paragraph" w:customStyle="1" w:styleId="3DF802094EF04337984A336BBC8BA94419">
    <w:name w:val="3DF802094EF04337984A336BBC8BA94419"/>
    <w:rsid w:val="00AF18BB"/>
    <w:pPr>
      <w:spacing w:after="120" w:line="240" w:lineRule="auto"/>
    </w:pPr>
    <w:rPr>
      <w:rFonts w:eastAsiaTheme="minorHAnsi"/>
      <w:szCs w:val="24"/>
    </w:rPr>
  </w:style>
  <w:style w:type="paragraph" w:customStyle="1" w:styleId="4CD729D50D6449C29580EA93A3991DD819">
    <w:name w:val="4CD729D50D6449C29580EA93A3991DD819"/>
    <w:rsid w:val="00AF18BB"/>
    <w:pPr>
      <w:spacing w:after="120" w:line="240" w:lineRule="auto"/>
    </w:pPr>
    <w:rPr>
      <w:rFonts w:eastAsiaTheme="minorHAnsi"/>
      <w:szCs w:val="24"/>
    </w:rPr>
  </w:style>
  <w:style w:type="paragraph" w:customStyle="1" w:styleId="6765D7C806B849DAAFB1EAEEC61236D619">
    <w:name w:val="6765D7C806B849DAAFB1EAEEC61236D619"/>
    <w:rsid w:val="00AF18BB"/>
    <w:pPr>
      <w:spacing w:after="120" w:line="240" w:lineRule="auto"/>
    </w:pPr>
    <w:rPr>
      <w:rFonts w:eastAsiaTheme="minorHAnsi"/>
      <w:szCs w:val="24"/>
    </w:rPr>
  </w:style>
  <w:style w:type="paragraph" w:customStyle="1" w:styleId="D8AF9004D1B24EF7BF07BC1613D1CD1919">
    <w:name w:val="D8AF9004D1B24EF7BF07BC1613D1CD1919"/>
    <w:rsid w:val="00AF18BB"/>
    <w:pPr>
      <w:spacing w:after="120" w:line="240" w:lineRule="auto"/>
    </w:pPr>
    <w:rPr>
      <w:rFonts w:eastAsiaTheme="minorHAnsi"/>
      <w:szCs w:val="24"/>
    </w:rPr>
  </w:style>
  <w:style w:type="paragraph" w:customStyle="1" w:styleId="27DF92A8FF7B4705A6BA5AC84078565319">
    <w:name w:val="27DF92A8FF7B4705A6BA5AC84078565319"/>
    <w:rsid w:val="00AF18BB"/>
    <w:pPr>
      <w:spacing w:after="120" w:line="240" w:lineRule="auto"/>
    </w:pPr>
    <w:rPr>
      <w:rFonts w:eastAsiaTheme="minorHAnsi"/>
      <w:szCs w:val="24"/>
    </w:rPr>
  </w:style>
  <w:style w:type="paragraph" w:customStyle="1" w:styleId="E21F9E2615E646A380C87F45DDEF7C9A19">
    <w:name w:val="E21F9E2615E646A380C87F45DDEF7C9A19"/>
    <w:rsid w:val="00AF18BB"/>
    <w:pPr>
      <w:spacing w:after="120" w:line="240" w:lineRule="auto"/>
    </w:pPr>
    <w:rPr>
      <w:rFonts w:eastAsiaTheme="minorHAnsi"/>
      <w:szCs w:val="24"/>
    </w:rPr>
  </w:style>
  <w:style w:type="paragraph" w:customStyle="1" w:styleId="48CADFE0E83E46DB91994B1C227A854719">
    <w:name w:val="48CADFE0E83E46DB91994B1C227A854719"/>
    <w:rsid w:val="00AF18BB"/>
    <w:pPr>
      <w:spacing w:after="120" w:line="240" w:lineRule="auto"/>
    </w:pPr>
    <w:rPr>
      <w:rFonts w:eastAsiaTheme="minorHAnsi"/>
      <w:szCs w:val="24"/>
    </w:rPr>
  </w:style>
  <w:style w:type="paragraph" w:customStyle="1" w:styleId="AF8F78CECFEB4986ABC3446C3A7E85C019">
    <w:name w:val="AF8F78CECFEB4986ABC3446C3A7E85C019"/>
    <w:rsid w:val="00AF18BB"/>
    <w:pPr>
      <w:spacing w:after="120" w:line="240" w:lineRule="auto"/>
    </w:pPr>
    <w:rPr>
      <w:rFonts w:eastAsiaTheme="minorHAnsi"/>
      <w:szCs w:val="24"/>
    </w:rPr>
  </w:style>
  <w:style w:type="paragraph" w:customStyle="1" w:styleId="DD8F35F69565411EAA143E2F12FC6F9C11">
    <w:name w:val="DD8F35F69565411EAA143E2F12FC6F9C11"/>
    <w:rsid w:val="00AF18BB"/>
    <w:pPr>
      <w:spacing w:after="120" w:line="240" w:lineRule="auto"/>
    </w:pPr>
    <w:rPr>
      <w:rFonts w:eastAsiaTheme="minorHAnsi"/>
      <w:szCs w:val="24"/>
    </w:rPr>
  </w:style>
  <w:style w:type="paragraph" w:customStyle="1" w:styleId="352E7A85A1A14C9B84EF6BDD168D619B10">
    <w:name w:val="352E7A85A1A14C9B84EF6BDD168D619B10"/>
    <w:rsid w:val="00AF18BB"/>
    <w:pPr>
      <w:spacing w:after="120" w:line="240" w:lineRule="auto"/>
    </w:pPr>
    <w:rPr>
      <w:rFonts w:eastAsiaTheme="minorHAnsi"/>
      <w:szCs w:val="24"/>
    </w:rPr>
  </w:style>
  <w:style w:type="paragraph" w:customStyle="1" w:styleId="A21B6B5655534C4AA0160858DC1620F110">
    <w:name w:val="A21B6B5655534C4AA0160858DC1620F110"/>
    <w:rsid w:val="00AF18BB"/>
    <w:pPr>
      <w:spacing w:after="120" w:line="240" w:lineRule="auto"/>
    </w:pPr>
    <w:rPr>
      <w:rFonts w:eastAsiaTheme="minorHAnsi"/>
      <w:szCs w:val="24"/>
    </w:rPr>
  </w:style>
  <w:style w:type="paragraph" w:customStyle="1" w:styleId="25D5B623478042B8B0AD29870EDD402010">
    <w:name w:val="25D5B623478042B8B0AD29870EDD402010"/>
    <w:rsid w:val="00AF18BB"/>
    <w:pPr>
      <w:spacing w:after="120" w:line="240" w:lineRule="auto"/>
    </w:pPr>
    <w:rPr>
      <w:rFonts w:eastAsiaTheme="minorHAnsi"/>
      <w:szCs w:val="24"/>
    </w:rPr>
  </w:style>
  <w:style w:type="paragraph" w:customStyle="1" w:styleId="06FD250AD83146C5BEA0C5CA151729C710">
    <w:name w:val="06FD250AD83146C5BEA0C5CA151729C710"/>
    <w:rsid w:val="00AF18BB"/>
    <w:pPr>
      <w:spacing w:after="120" w:line="240" w:lineRule="auto"/>
    </w:pPr>
    <w:rPr>
      <w:rFonts w:eastAsiaTheme="minorHAnsi"/>
      <w:szCs w:val="24"/>
    </w:rPr>
  </w:style>
  <w:style w:type="paragraph" w:customStyle="1" w:styleId="1FF2FA215CF7443C9088C0AEB22F708710">
    <w:name w:val="1FF2FA215CF7443C9088C0AEB22F708710"/>
    <w:rsid w:val="00AF18BB"/>
    <w:pPr>
      <w:spacing w:after="120" w:line="240" w:lineRule="auto"/>
    </w:pPr>
    <w:rPr>
      <w:rFonts w:eastAsiaTheme="minorHAnsi"/>
      <w:szCs w:val="24"/>
    </w:rPr>
  </w:style>
  <w:style w:type="paragraph" w:customStyle="1" w:styleId="73436809BEF24D14BFA2CF3133BED40710">
    <w:name w:val="73436809BEF24D14BFA2CF3133BED40710"/>
    <w:rsid w:val="00AF18BB"/>
    <w:pPr>
      <w:spacing w:after="120" w:line="240" w:lineRule="auto"/>
    </w:pPr>
    <w:rPr>
      <w:rFonts w:eastAsiaTheme="minorHAnsi"/>
      <w:szCs w:val="24"/>
    </w:rPr>
  </w:style>
  <w:style w:type="paragraph" w:customStyle="1" w:styleId="D6369587BAE0407BB25BD7FFDF0D4CDC10">
    <w:name w:val="D6369587BAE0407BB25BD7FFDF0D4CDC10"/>
    <w:rsid w:val="00AF18BB"/>
    <w:pPr>
      <w:spacing w:after="120" w:line="240" w:lineRule="auto"/>
    </w:pPr>
    <w:rPr>
      <w:rFonts w:eastAsiaTheme="minorHAnsi"/>
      <w:szCs w:val="24"/>
    </w:rPr>
  </w:style>
  <w:style w:type="paragraph" w:customStyle="1" w:styleId="9EE75FF906DC46A18B0DEB9D5B847D4A10">
    <w:name w:val="9EE75FF906DC46A18B0DEB9D5B847D4A10"/>
    <w:rsid w:val="00AF18BB"/>
    <w:pPr>
      <w:spacing w:after="120" w:line="240" w:lineRule="auto"/>
    </w:pPr>
    <w:rPr>
      <w:rFonts w:eastAsiaTheme="minorHAnsi"/>
      <w:szCs w:val="24"/>
    </w:rPr>
  </w:style>
  <w:style w:type="paragraph" w:customStyle="1" w:styleId="7B790A3A9DEE4211BFCA7AE3913E4DFF10">
    <w:name w:val="7B790A3A9DEE4211BFCA7AE3913E4DFF10"/>
    <w:rsid w:val="00AF18BB"/>
    <w:pPr>
      <w:spacing w:after="120" w:line="240" w:lineRule="auto"/>
    </w:pPr>
    <w:rPr>
      <w:rFonts w:eastAsiaTheme="minorHAnsi"/>
      <w:szCs w:val="24"/>
    </w:rPr>
  </w:style>
  <w:style w:type="paragraph" w:customStyle="1" w:styleId="340FE3AE575C49F5B038DC7DD6C6DCD310">
    <w:name w:val="340FE3AE575C49F5B038DC7DD6C6DCD310"/>
    <w:rsid w:val="00AF18BB"/>
    <w:pPr>
      <w:spacing w:after="120" w:line="240" w:lineRule="auto"/>
    </w:pPr>
    <w:rPr>
      <w:rFonts w:eastAsiaTheme="minorHAnsi"/>
      <w:szCs w:val="24"/>
    </w:rPr>
  </w:style>
  <w:style w:type="paragraph" w:customStyle="1" w:styleId="5415CFE7D6104556AEB2D28301AFB28A10">
    <w:name w:val="5415CFE7D6104556AEB2D28301AFB28A10"/>
    <w:rsid w:val="00AF18BB"/>
    <w:pPr>
      <w:spacing w:after="120" w:line="240" w:lineRule="auto"/>
    </w:pPr>
    <w:rPr>
      <w:rFonts w:eastAsiaTheme="minorHAnsi"/>
      <w:szCs w:val="24"/>
    </w:rPr>
  </w:style>
  <w:style w:type="paragraph" w:customStyle="1" w:styleId="0B9C370B7181468BBB34E19C5F1139C110">
    <w:name w:val="0B9C370B7181468BBB34E19C5F1139C110"/>
    <w:rsid w:val="00AF18BB"/>
    <w:pPr>
      <w:spacing w:after="120" w:line="240" w:lineRule="auto"/>
    </w:pPr>
    <w:rPr>
      <w:rFonts w:eastAsiaTheme="minorHAnsi"/>
      <w:szCs w:val="24"/>
    </w:rPr>
  </w:style>
  <w:style w:type="paragraph" w:customStyle="1" w:styleId="E5AE9583B6B543198D428E4EF2B662F810">
    <w:name w:val="E5AE9583B6B543198D428E4EF2B662F810"/>
    <w:rsid w:val="00AF18BB"/>
    <w:pPr>
      <w:spacing w:after="120" w:line="240" w:lineRule="auto"/>
    </w:pPr>
    <w:rPr>
      <w:rFonts w:eastAsiaTheme="minorHAnsi"/>
      <w:szCs w:val="24"/>
    </w:rPr>
  </w:style>
  <w:style w:type="paragraph" w:customStyle="1" w:styleId="E4F8FB1FFD774A9AB798AC5AAF25302310">
    <w:name w:val="E4F8FB1FFD774A9AB798AC5AAF25302310"/>
    <w:rsid w:val="00AF18BB"/>
    <w:pPr>
      <w:spacing w:after="120" w:line="240" w:lineRule="auto"/>
    </w:pPr>
    <w:rPr>
      <w:rFonts w:eastAsiaTheme="minorHAnsi"/>
      <w:szCs w:val="24"/>
    </w:rPr>
  </w:style>
  <w:style w:type="paragraph" w:customStyle="1" w:styleId="5B0275D8FE5F4F1981C1AD4FEEA78CE210">
    <w:name w:val="5B0275D8FE5F4F1981C1AD4FEEA78CE210"/>
    <w:rsid w:val="00AF18BB"/>
    <w:pPr>
      <w:spacing w:after="120" w:line="240" w:lineRule="auto"/>
    </w:pPr>
    <w:rPr>
      <w:rFonts w:eastAsiaTheme="minorHAnsi"/>
      <w:szCs w:val="24"/>
    </w:rPr>
  </w:style>
  <w:style w:type="paragraph" w:customStyle="1" w:styleId="758686E032DE47FFADC7AB916C9240D510">
    <w:name w:val="758686E032DE47FFADC7AB916C9240D510"/>
    <w:rsid w:val="00AF18BB"/>
    <w:pPr>
      <w:spacing w:after="120" w:line="240" w:lineRule="auto"/>
    </w:pPr>
    <w:rPr>
      <w:rFonts w:eastAsiaTheme="minorHAnsi"/>
      <w:szCs w:val="24"/>
    </w:rPr>
  </w:style>
  <w:style w:type="paragraph" w:customStyle="1" w:styleId="AF1B5588FCB8462AAA499B564A33E17310">
    <w:name w:val="AF1B5588FCB8462AAA499B564A33E17310"/>
    <w:rsid w:val="00AF18BB"/>
    <w:pPr>
      <w:spacing w:after="120" w:line="240" w:lineRule="auto"/>
    </w:pPr>
    <w:rPr>
      <w:rFonts w:eastAsiaTheme="minorHAnsi"/>
      <w:szCs w:val="24"/>
    </w:rPr>
  </w:style>
  <w:style w:type="paragraph" w:customStyle="1" w:styleId="640F7FC170804B719A1BA372520384C810">
    <w:name w:val="640F7FC170804B719A1BA372520384C810"/>
    <w:rsid w:val="00AF18BB"/>
    <w:pPr>
      <w:spacing w:after="120" w:line="240" w:lineRule="auto"/>
    </w:pPr>
    <w:rPr>
      <w:rFonts w:eastAsiaTheme="minorHAnsi"/>
      <w:szCs w:val="24"/>
    </w:rPr>
  </w:style>
  <w:style w:type="paragraph" w:customStyle="1" w:styleId="29E8701F33F849FD8C30227A75DEBEC410">
    <w:name w:val="29E8701F33F849FD8C30227A75DEBEC410"/>
    <w:rsid w:val="00AF18BB"/>
    <w:pPr>
      <w:spacing w:after="120" w:line="240" w:lineRule="auto"/>
    </w:pPr>
    <w:rPr>
      <w:rFonts w:eastAsiaTheme="minorHAnsi"/>
      <w:szCs w:val="24"/>
    </w:rPr>
  </w:style>
  <w:style w:type="paragraph" w:customStyle="1" w:styleId="EB6B46B74FFA45A19B052141BEE75E9310">
    <w:name w:val="EB6B46B74FFA45A19B052141BEE75E9310"/>
    <w:rsid w:val="00AF18BB"/>
    <w:pPr>
      <w:spacing w:after="120" w:line="240" w:lineRule="auto"/>
    </w:pPr>
    <w:rPr>
      <w:rFonts w:eastAsiaTheme="minorHAnsi"/>
      <w:szCs w:val="24"/>
    </w:rPr>
  </w:style>
  <w:style w:type="paragraph" w:customStyle="1" w:styleId="F3C3139563144AD1AB4E97A9D865349D10">
    <w:name w:val="F3C3139563144AD1AB4E97A9D865349D10"/>
    <w:rsid w:val="00AF18BB"/>
    <w:pPr>
      <w:spacing w:after="120" w:line="240" w:lineRule="auto"/>
    </w:pPr>
    <w:rPr>
      <w:rFonts w:eastAsiaTheme="minorHAnsi"/>
      <w:szCs w:val="24"/>
    </w:rPr>
  </w:style>
  <w:style w:type="paragraph" w:customStyle="1" w:styleId="7CCFB2A7111B4A09B3E021538C85C82F10">
    <w:name w:val="7CCFB2A7111B4A09B3E021538C85C82F10"/>
    <w:rsid w:val="00AF18BB"/>
    <w:pPr>
      <w:spacing w:after="120" w:line="240" w:lineRule="auto"/>
    </w:pPr>
    <w:rPr>
      <w:rFonts w:eastAsiaTheme="minorHAnsi"/>
      <w:szCs w:val="24"/>
    </w:rPr>
  </w:style>
  <w:style w:type="paragraph" w:customStyle="1" w:styleId="222B8739C14B4735BC6CB0598520598210">
    <w:name w:val="222B8739C14B4735BC6CB0598520598210"/>
    <w:rsid w:val="00AF18BB"/>
    <w:pPr>
      <w:spacing w:after="120" w:line="240" w:lineRule="auto"/>
    </w:pPr>
    <w:rPr>
      <w:rFonts w:eastAsiaTheme="minorHAnsi"/>
      <w:szCs w:val="24"/>
    </w:rPr>
  </w:style>
  <w:style w:type="paragraph" w:customStyle="1" w:styleId="C08BE081BF484BB190E51ECA62A3226B10">
    <w:name w:val="C08BE081BF484BB190E51ECA62A3226B10"/>
    <w:rsid w:val="00AF18BB"/>
    <w:pPr>
      <w:spacing w:after="120" w:line="240" w:lineRule="auto"/>
    </w:pPr>
    <w:rPr>
      <w:rFonts w:eastAsiaTheme="minorHAnsi"/>
      <w:szCs w:val="24"/>
    </w:rPr>
  </w:style>
  <w:style w:type="paragraph" w:customStyle="1" w:styleId="4C7D57CB8C6840F4B3572BFDDA0ECC2010">
    <w:name w:val="4C7D57CB8C6840F4B3572BFDDA0ECC2010"/>
    <w:rsid w:val="00AF18BB"/>
    <w:pPr>
      <w:spacing w:after="120" w:line="240" w:lineRule="auto"/>
    </w:pPr>
    <w:rPr>
      <w:rFonts w:eastAsiaTheme="minorHAnsi"/>
      <w:szCs w:val="24"/>
    </w:rPr>
  </w:style>
  <w:style w:type="paragraph" w:customStyle="1" w:styleId="7B2E8A8018CC4332A7DF30518C21D2DF10">
    <w:name w:val="7B2E8A8018CC4332A7DF30518C21D2DF10"/>
    <w:rsid w:val="00AF18BB"/>
    <w:pPr>
      <w:spacing w:after="120" w:line="240" w:lineRule="auto"/>
    </w:pPr>
    <w:rPr>
      <w:rFonts w:eastAsiaTheme="minorHAnsi"/>
      <w:szCs w:val="24"/>
    </w:rPr>
  </w:style>
  <w:style w:type="paragraph" w:customStyle="1" w:styleId="53A28817A9784FBF922307F3A101366510">
    <w:name w:val="53A28817A9784FBF922307F3A101366510"/>
    <w:rsid w:val="00AF18BB"/>
    <w:pPr>
      <w:spacing w:after="120" w:line="240" w:lineRule="auto"/>
    </w:pPr>
    <w:rPr>
      <w:rFonts w:eastAsiaTheme="minorHAnsi"/>
      <w:szCs w:val="24"/>
    </w:rPr>
  </w:style>
  <w:style w:type="paragraph" w:customStyle="1" w:styleId="EC64D289A84B47FC85C793A6CB37AA9A10">
    <w:name w:val="EC64D289A84B47FC85C793A6CB37AA9A10"/>
    <w:rsid w:val="00AF18BB"/>
    <w:pPr>
      <w:spacing w:after="120" w:line="240" w:lineRule="auto"/>
    </w:pPr>
    <w:rPr>
      <w:rFonts w:eastAsiaTheme="minorHAnsi"/>
      <w:szCs w:val="24"/>
    </w:rPr>
  </w:style>
  <w:style w:type="paragraph" w:customStyle="1" w:styleId="44CAFC5F93E641E9A3FC1365A78D8F7310">
    <w:name w:val="44CAFC5F93E641E9A3FC1365A78D8F7310"/>
    <w:rsid w:val="00AF18BB"/>
    <w:pPr>
      <w:spacing w:after="120" w:line="240" w:lineRule="auto"/>
    </w:pPr>
    <w:rPr>
      <w:rFonts w:eastAsiaTheme="minorHAnsi"/>
      <w:szCs w:val="24"/>
    </w:rPr>
  </w:style>
  <w:style w:type="paragraph" w:customStyle="1" w:styleId="336D985B74EA4C05843805162EA0EDAA10">
    <w:name w:val="336D985B74EA4C05843805162EA0EDAA10"/>
    <w:rsid w:val="00AF18BB"/>
    <w:pPr>
      <w:spacing w:after="120" w:line="240" w:lineRule="auto"/>
    </w:pPr>
    <w:rPr>
      <w:rFonts w:eastAsiaTheme="minorHAnsi"/>
      <w:szCs w:val="24"/>
    </w:rPr>
  </w:style>
  <w:style w:type="paragraph" w:customStyle="1" w:styleId="D5150A0B507D4AF0A33D21A91904F62710">
    <w:name w:val="D5150A0B507D4AF0A33D21A91904F62710"/>
    <w:rsid w:val="00AF18BB"/>
    <w:pPr>
      <w:spacing w:after="120" w:line="240" w:lineRule="auto"/>
    </w:pPr>
    <w:rPr>
      <w:rFonts w:eastAsiaTheme="minorHAnsi"/>
      <w:szCs w:val="24"/>
    </w:rPr>
  </w:style>
  <w:style w:type="paragraph" w:customStyle="1" w:styleId="36910B72C44044AFB44F2094DAED997F10">
    <w:name w:val="36910B72C44044AFB44F2094DAED997F10"/>
    <w:rsid w:val="00AF18BB"/>
    <w:pPr>
      <w:spacing w:after="120" w:line="240" w:lineRule="auto"/>
    </w:pPr>
    <w:rPr>
      <w:rFonts w:eastAsiaTheme="minorHAnsi"/>
      <w:szCs w:val="24"/>
    </w:rPr>
  </w:style>
  <w:style w:type="paragraph" w:customStyle="1" w:styleId="D6DA37E4C5234BF1B6EF4622FA2E7D0310">
    <w:name w:val="D6DA37E4C5234BF1B6EF4622FA2E7D0310"/>
    <w:rsid w:val="00AF18BB"/>
    <w:pPr>
      <w:spacing w:after="120" w:line="240" w:lineRule="auto"/>
    </w:pPr>
    <w:rPr>
      <w:rFonts w:eastAsiaTheme="minorHAnsi"/>
      <w:szCs w:val="24"/>
    </w:rPr>
  </w:style>
  <w:style w:type="paragraph" w:customStyle="1" w:styleId="7ADBA30E02AA4E10A0D27EB5A157CCB910">
    <w:name w:val="7ADBA30E02AA4E10A0D27EB5A157CCB910"/>
    <w:rsid w:val="00AF18BB"/>
    <w:pPr>
      <w:spacing w:after="120" w:line="240" w:lineRule="auto"/>
    </w:pPr>
    <w:rPr>
      <w:rFonts w:eastAsiaTheme="minorHAnsi"/>
      <w:szCs w:val="24"/>
    </w:rPr>
  </w:style>
  <w:style w:type="paragraph" w:customStyle="1" w:styleId="2D76A97D9FA941FBA836636B1379EE2310">
    <w:name w:val="2D76A97D9FA941FBA836636B1379EE2310"/>
    <w:rsid w:val="00AF18BB"/>
    <w:pPr>
      <w:spacing w:after="120" w:line="240" w:lineRule="auto"/>
    </w:pPr>
    <w:rPr>
      <w:rFonts w:eastAsiaTheme="minorHAnsi"/>
      <w:szCs w:val="24"/>
    </w:rPr>
  </w:style>
  <w:style w:type="paragraph" w:customStyle="1" w:styleId="0D8AA29F70D04BE4A5C80AFBB1B9927810">
    <w:name w:val="0D8AA29F70D04BE4A5C80AFBB1B9927810"/>
    <w:rsid w:val="00AF18BB"/>
    <w:pPr>
      <w:spacing w:after="120" w:line="240" w:lineRule="auto"/>
    </w:pPr>
    <w:rPr>
      <w:rFonts w:eastAsiaTheme="minorHAnsi"/>
      <w:szCs w:val="24"/>
    </w:rPr>
  </w:style>
  <w:style w:type="paragraph" w:customStyle="1" w:styleId="F43DE58771B645A8B28EA443E296AFA810">
    <w:name w:val="F43DE58771B645A8B28EA443E296AFA810"/>
    <w:rsid w:val="00AF18BB"/>
    <w:pPr>
      <w:spacing w:after="120" w:line="240" w:lineRule="auto"/>
    </w:pPr>
    <w:rPr>
      <w:rFonts w:eastAsiaTheme="minorHAnsi"/>
      <w:szCs w:val="24"/>
    </w:rPr>
  </w:style>
  <w:style w:type="paragraph" w:customStyle="1" w:styleId="C8F9B8E7DD664D34BE7E48A837BAE44010">
    <w:name w:val="C8F9B8E7DD664D34BE7E48A837BAE44010"/>
    <w:rsid w:val="00AF18BB"/>
    <w:pPr>
      <w:spacing w:after="120" w:line="240" w:lineRule="auto"/>
    </w:pPr>
    <w:rPr>
      <w:rFonts w:eastAsiaTheme="minorHAnsi"/>
      <w:szCs w:val="24"/>
    </w:rPr>
  </w:style>
  <w:style w:type="paragraph" w:customStyle="1" w:styleId="9527A7368EF248C2B59C2A2D1B04FFE810">
    <w:name w:val="9527A7368EF248C2B59C2A2D1B04FFE810"/>
    <w:rsid w:val="00AF18BB"/>
    <w:pPr>
      <w:spacing w:after="120" w:line="240" w:lineRule="auto"/>
    </w:pPr>
    <w:rPr>
      <w:rFonts w:eastAsiaTheme="minorHAnsi"/>
      <w:szCs w:val="24"/>
    </w:rPr>
  </w:style>
  <w:style w:type="paragraph" w:customStyle="1" w:styleId="83469EC889044A56A3722B522B62930B10">
    <w:name w:val="83469EC889044A56A3722B522B62930B10"/>
    <w:rsid w:val="00AF18BB"/>
    <w:pPr>
      <w:spacing w:after="120" w:line="240" w:lineRule="auto"/>
    </w:pPr>
    <w:rPr>
      <w:rFonts w:eastAsiaTheme="minorHAnsi"/>
      <w:szCs w:val="24"/>
    </w:rPr>
  </w:style>
  <w:style w:type="paragraph" w:customStyle="1" w:styleId="2390DFA469C54A06A1586ECD6EFA335A10">
    <w:name w:val="2390DFA469C54A06A1586ECD6EFA335A10"/>
    <w:rsid w:val="00AF18BB"/>
    <w:pPr>
      <w:spacing w:after="120" w:line="240" w:lineRule="auto"/>
    </w:pPr>
    <w:rPr>
      <w:rFonts w:eastAsiaTheme="minorHAnsi"/>
      <w:szCs w:val="24"/>
    </w:rPr>
  </w:style>
  <w:style w:type="paragraph" w:customStyle="1" w:styleId="EADA12DC5946484E95F1840CCBB174E010">
    <w:name w:val="EADA12DC5946484E95F1840CCBB174E010"/>
    <w:rsid w:val="00AF18BB"/>
    <w:pPr>
      <w:spacing w:after="120" w:line="240" w:lineRule="auto"/>
    </w:pPr>
    <w:rPr>
      <w:rFonts w:eastAsiaTheme="minorHAnsi"/>
      <w:szCs w:val="24"/>
    </w:rPr>
  </w:style>
  <w:style w:type="paragraph" w:customStyle="1" w:styleId="C3467AD0A63645FAA266B079C60479B810">
    <w:name w:val="C3467AD0A63645FAA266B079C60479B810"/>
    <w:rsid w:val="00AF18BB"/>
    <w:pPr>
      <w:spacing w:after="120" w:line="240" w:lineRule="auto"/>
    </w:pPr>
    <w:rPr>
      <w:rFonts w:eastAsiaTheme="minorHAnsi"/>
      <w:szCs w:val="24"/>
    </w:rPr>
  </w:style>
  <w:style w:type="paragraph" w:customStyle="1" w:styleId="7E83B6E3E47F4750A3658D4F6BB7B2B310">
    <w:name w:val="7E83B6E3E47F4750A3658D4F6BB7B2B310"/>
    <w:rsid w:val="00AF18BB"/>
    <w:pPr>
      <w:spacing w:after="120" w:line="240" w:lineRule="auto"/>
    </w:pPr>
    <w:rPr>
      <w:rFonts w:eastAsiaTheme="minorHAnsi"/>
      <w:szCs w:val="24"/>
    </w:rPr>
  </w:style>
  <w:style w:type="paragraph" w:customStyle="1" w:styleId="49064CB6F6584AFA896D19D83743537310">
    <w:name w:val="49064CB6F6584AFA896D19D83743537310"/>
    <w:rsid w:val="00AF18BB"/>
    <w:pPr>
      <w:spacing w:after="120" w:line="240" w:lineRule="auto"/>
    </w:pPr>
    <w:rPr>
      <w:rFonts w:eastAsiaTheme="minorHAnsi"/>
      <w:szCs w:val="24"/>
    </w:rPr>
  </w:style>
  <w:style w:type="paragraph" w:customStyle="1" w:styleId="9FCC4F6B1EF5478887C1697D3333A6E310">
    <w:name w:val="9FCC4F6B1EF5478887C1697D3333A6E310"/>
    <w:rsid w:val="00AF18BB"/>
    <w:pPr>
      <w:spacing w:after="120" w:line="240" w:lineRule="auto"/>
    </w:pPr>
    <w:rPr>
      <w:rFonts w:eastAsiaTheme="minorHAnsi"/>
      <w:szCs w:val="24"/>
    </w:rPr>
  </w:style>
  <w:style w:type="paragraph" w:customStyle="1" w:styleId="8006DA3419F344A58E7FC677E8A87F9F10">
    <w:name w:val="8006DA3419F344A58E7FC677E8A87F9F10"/>
    <w:rsid w:val="00AF18BB"/>
    <w:pPr>
      <w:spacing w:after="120" w:line="240" w:lineRule="auto"/>
    </w:pPr>
    <w:rPr>
      <w:rFonts w:eastAsiaTheme="minorHAnsi"/>
      <w:szCs w:val="24"/>
    </w:rPr>
  </w:style>
  <w:style w:type="paragraph" w:customStyle="1" w:styleId="17CA28A101134B1691300971772C957510">
    <w:name w:val="17CA28A101134B1691300971772C957510"/>
    <w:rsid w:val="00AF18BB"/>
    <w:pPr>
      <w:spacing w:after="120" w:line="240" w:lineRule="auto"/>
    </w:pPr>
    <w:rPr>
      <w:rFonts w:eastAsiaTheme="minorHAnsi"/>
      <w:szCs w:val="24"/>
    </w:rPr>
  </w:style>
  <w:style w:type="paragraph" w:customStyle="1" w:styleId="26119845576D451FB58BBCDF3FD60FC99">
    <w:name w:val="26119845576D451FB58BBCDF3FD60FC99"/>
    <w:rsid w:val="00AF18BB"/>
    <w:pPr>
      <w:spacing w:after="120" w:line="240" w:lineRule="auto"/>
    </w:pPr>
    <w:rPr>
      <w:rFonts w:eastAsiaTheme="minorHAnsi"/>
      <w:szCs w:val="24"/>
    </w:rPr>
  </w:style>
  <w:style w:type="paragraph" w:customStyle="1" w:styleId="CD26F290B1E64D5EA0AE1803DC2A297D9">
    <w:name w:val="CD26F290B1E64D5EA0AE1803DC2A297D9"/>
    <w:rsid w:val="00AF18BB"/>
    <w:pPr>
      <w:spacing w:after="120" w:line="240" w:lineRule="auto"/>
    </w:pPr>
    <w:rPr>
      <w:rFonts w:eastAsiaTheme="minorHAnsi"/>
      <w:szCs w:val="24"/>
    </w:rPr>
  </w:style>
  <w:style w:type="paragraph" w:customStyle="1" w:styleId="D809546718854F7BA91E85C8715C0A979">
    <w:name w:val="D809546718854F7BA91E85C8715C0A979"/>
    <w:rsid w:val="00AF18BB"/>
    <w:pPr>
      <w:spacing w:after="120" w:line="240" w:lineRule="auto"/>
    </w:pPr>
    <w:rPr>
      <w:rFonts w:eastAsiaTheme="minorHAnsi"/>
      <w:szCs w:val="24"/>
    </w:rPr>
  </w:style>
  <w:style w:type="paragraph" w:customStyle="1" w:styleId="C86181B12B15441C83859A0E06B463A69">
    <w:name w:val="C86181B12B15441C83859A0E06B463A69"/>
    <w:rsid w:val="00AF18BB"/>
    <w:pPr>
      <w:spacing w:after="120" w:line="240" w:lineRule="auto"/>
    </w:pPr>
    <w:rPr>
      <w:rFonts w:eastAsiaTheme="minorHAnsi"/>
      <w:szCs w:val="24"/>
    </w:rPr>
  </w:style>
  <w:style w:type="paragraph" w:customStyle="1" w:styleId="D323180CB82E44FEA4DA273F8ABE57B19">
    <w:name w:val="D323180CB82E44FEA4DA273F8ABE57B19"/>
    <w:rsid w:val="00AF18BB"/>
    <w:pPr>
      <w:spacing w:after="120" w:line="240" w:lineRule="auto"/>
    </w:pPr>
    <w:rPr>
      <w:rFonts w:eastAsiaTheme="minorHAnsi"/>
      <w:szCs w:val="24"/>
    </w:rPr>
  </w:style>
  <w:style w:type="paragraph" w:customStyle="1" w:styleId="3DA477B6081D4868953B970972B6D5BB9">
    <w:name w:val="3DA477B6081D4868953B970972B6D5BB9"/>
    <w:rsid w:val="00AF18BB"/>
    <w:pPr>
      <w:spacing w:after="120" w:line="240" w:lineRule="auto"/>
    </w:pPr>
    <w:rPr>
      <w:rFonts w:eastAsiaTheme="minorHAnsi"/>
      <w:szCs w:val="24"/>
    </w:rPr>
  </w:style>
  <w:style w:type="paragraph" w:customStyle="1" w:styleId="EEC1780D570246D688712E5CDA5C32279">
    <w:name w:val="EEC1780D570246D688712E5CDA5C32279"/>
    <w:rsid w:val="00AF18BB"/>
    <w:pPr>
      <w:spacing w:after="120" w:line="240" w:lineRule="auto"/>
    </w:pPr>
    <w:rPr>
      <w:rFonts w:eastAsiaTheme="minorHAnsi"/>
      <w:szCs w:val="24"/>
    </w:rPr>
  </w:style>
  <w:style w:type="paragraph" w:customStyle="1" w:styleId="2F6C734EED7A43F8AAA6966DC09B3A909">
    <w:name w:val="2F6C734EED7A43F8AAA6966DC09B3A909"/>
    <w:rsid w:val="00AF18BB"/>
    <w:pPr>
      <w:spacing w:after="120" w:line="240" w:lineRule="auto"/>
    </w:pPr>
    <w:rPr>
      <w:rFonts w:eastAsiaTheme="minorHAnsi"/>
      <w:szCs w:val="24"/>
    </w:rPr>
  </w:style>
  <w:style w:type="paragraph" w:customStyle="1" w:styleId="FF0DB978FC1F491A86AFF5C80972F2499">
    <w:name w:val="FF0DB978FC1F491A86AFF5C80972F2499"/>
    <w:rsid w:val="00AF18BB"/>
    <w:pPr>
      <w:spacing w:after="120" w:line="240" w:lineRule="auto"/>
    </w:pPr>
    <w:rPr>
      <w:rFonts w:eastAsiaTheme="minorHAnsi"/>
      <w:szCs w:val="24"/>
    </w:rPr>
  </w:style>
  <w:style w:type="paragraph" w:customStyle="1" w:styleId="867AEC51CA8943EE897418562F03A6499">
    <w:name w:val="867AEC51CA8943EE897418562F03A6499"/>
    <w:rsid w:val="00AF18BB"/>
    <w:pPr>
      <w:spacing w:after="120" w:line="240" w:lineRule="auto"/>
    </w:pPr>
    <w:rPr>
      <w:rFonts w:eastAsiaTheme="minorHAnsi"/>
      <w:szCs w:val="24"/>
    </w:rPr>
  </w:style>
  <w:style w:type="paragraph" w:customStyle="1" w:styleId="61C18E3309EE42EAB307E55D7C6CF20C9">
    <w:name w:val="61C18E3309EE42EAB307E55D7C6CF20C9"/>
    <w:rsid w:val="00AF18BB"/>
    <w:pPr>
      <w:spacing w:after="120" w:line="240" w:lineRule="auto"/>
    </w:pPr>
    <w:rPr>
      <w:rFonts w:eastAsiaTheme="minorHAnsi"/>
      <w:szCs w:val="24"/>
    </w:rPr>
  </w:style>
  <w:style w:type="paragraph" w:customStyle="1" w:styleId="2505A9DE404E43D0858A07FB5A37C1DA9">
    <w:name w:val="2505A9DE404E43D0858A07FB5A37C1DA9"/>
    <w:rsid w:val="00AF18BB"/>
    <w:pPr>
      <w:spacing w:after="120" w:line="240" w:lineRule="auto"/>
    </w:pPr>
    <w:rPr>
      <w:rFonts w:eastAsiaTheme="minorHAnsi"/>
      <w:szCs w:val="24"/>
    </w:rPr>
  </w:style>
  <w:style w:type="paragraph" w:customStyle="1" w:styleId="FCDA622223F542568F51E94356DF37089">
    <w:name w:val="FCDA622223F542568F51E94356DF37089"/>
    <w:rsid w:val="00AF18BB"/>
    <w:pPr>
      <w:spacing w:after="120" w:line="240" w:lineRule="auto"/>
    </w:pPr>
    <w:rPr>
      <w:rFonts w:eastAsiaTheme="minorHAnsi"/>
      <w:szCs w:val="24"/>
    </w:rPr>
  </w:style>
  <w:style w:type="paragraph" w:customStyle="1" w:styleId="C384DD4DCF2346B191E22EAB1B19E9709">
    <w:name w:val="C384DD4DCF2346B191E22EAB1B19E9709"/>
    <w:rsid w:val="00AF18BB"/>
    <w:pPr>
      <w:spacing w:after="120" w:line="240" w:lineRule="auto"/>
    </w:pPr>
    <w:rPr>
      <w:rFonts w:eastAsiaTheme="minorHAnsi"/>
      <w:szCs w:val="24"/>
    </w:rPr>
  </w:style>
  <w:style w:type="paragraph" w:customStyle="1" w:styleId="9E19AE76D5C145D9A05B457B8E15278F9">
    <w:name w:val="9E19AE76D5C145D9A05B457B8E15278F9"/>
    <w:rsid w:val="00AF18BB"/>
    <w:pPr>
      <w:spacing w:after="120" w:line="240" w:lineRule="auto"/>
    </w:pPr>
    <w:rPr>
      <w:rFonts w:eastAsiaTheme="minorHAnsi"/>
      <w:szCs w:val="24"/>
    </w:rPr>
  </w:style>
  <w:style w:type="paragraph" w:customStyle="1" w:styleId="1D5D2BFD868949639ABBFD9005B7B1F49">
    <w:name w:val="1D5D2BFD868949639ABBFD9005B7B1F49"/>
    <w:rsid w:val="00AF18BB"/>
    <w:pPr>
      <w:spacing w:after="120" w:line="240" w:lineRule="auto"/>
    </w:pPr>
    <w:rPr>
      <w:rFonts w:eastAsiaTheme="minorHAnsi"/>
      <w:szCs w:val="24"/>
    </w:rPr>
  </w:style>
  <w:style w:type="paragraph" w:customStyle="1" w:styleId="558BE8E35D4540C8937C3B0D08C30CBA9">
    <w:name w:val="558BE8E35D4540C8937C3B0D08C30CBA9"/>
    <w:rsid w:val="00AF18BB"/>
    <w:pPr>
      <w:spacing w:after="120" w:line="240" w:lineRule="auto"/>
    </w:pPr>
    <w:rPr>
      <w:rFonts w:eastAsiaTheme="minorHAnsi"/>
      <w:szCs w:val="24"/>
    </w:rPr>
  </w:style>
  <w:style w:type="paragraph" w:customStyle="1" w:styleId="AD7FAB5F12074E84A58DE7C9FE6861F69">
    <w:name w:val="AD7FAB5F12074E84A58DE7C9FE6861F69"/>
    <w:rsid w:val="00AF18BB"/>
    <w:pPr>
      <w:spacing w:after="120" w:line="240" w:lineRule="auto"/>
    </w:pPr>
    <w:rPr>
      <w:rFonts w:eastAsiaTheme="minorHAnsi"/>
      <w:szCs w:val="24"/>
    </w:rPr>
  </w:style>
  <w:style w:type="paragraph" w:customStyle="1" w:styleId="AA18F3917217433EA62AB5EDF6FE8F779">
    <w:name w:val="AA18F3917217433EA62AB5EDF6FE8F779"/>
    <w:rsid w:val="00AF18BB"/>
    <w:pPr>
      <w:spacing w:after="120" w:line="240" w:lineRule="auto"/>
    </w:pPr>
    <w:rPr>
      <w:rFonts w:eastAsiaTheme="minorHAnsi"/>
      <w:szCs w:val="24"/>
    </w:rPr>
  </w:style>
  <w:style w:type="paragraph" w:customStyle="1" w:styleId="6A07F43C3DA444F5B19941AA0F0057A39">
    <w:name w:val="6A07F43C3DA444F5B19941AA0F0057A39"/>
    <w:rsid w:val="00AF18BB"/>
    <w:pPr>
      <w:spacing w:after="120" w:line="240" w:lineRule="auto"/>
    </w:pPr>
    <w:rPr>
      <w:rFonts w:eastAsiaTheme="minorHAnsi"/>
      <w:szCs w:val="24"/>
    </w:rPr>
  </w:style>
  <w:style w:type="paragraph" w:customStyle="1" w:styleId="860A079DF2D940DD9D59F75BF682F7AA9">
    <w:name w:val="860A079DF2D940DD9D59F75BF682F7AA9"/>
    <w:rsid w:val="00AF18BB"/>
    <w:pPr>
      <w:spacing w:after="120" w:line="240" w:lineRule="auto"/>
    </w:pPr>
    <w:rPr>
      <w:rFonts w:eastAsiaTheme="minorHAnsi"/>
      <w:szCs w:val="24"/>
    </w:rPr>
  </w:style>
  <w:style w:type="paragraph" w:customStyle="1" w:styleId="EDF1FE31B54349E5BE6C016DAC8F0D3B9">
    <w:name w:val="EDF1FE31B54349E5BE6C016DAC8F0D3B9"/>
    <w:rsid w:val="00AF18BB"/>
    <w:pPr>
      <w:spacing w:after="120" w:line="240" w:lineRule="auto"/>
    </w:pPr>
    <w:rPr>
      <w:rFonts w:eastAsiaTheme="minorHAnsi"/>
      <w:szCs w:val="24"/>
    </w:rPr>
  </w:style>
  <w:style w:type="paragraph" w:customStyle="1" w:styleId="1C5942DC5CFD448581481E7EB75179AA9">
    <w:name w:val="1C5942DC5CFD448581481E7EB75179AA9"/>
    <w:rsid w:val="00AF18BB"/>
    <w:pPr>
      <w:spacing w:after="120" w:line="240" w:lineRule="auto"/>
    </w:pPr>
    <w:rPr>
      <w:rFonts w:eastAsiaTheme="minorHAnsi"/>
      <w:szCs w:val="24"/>
    </w:rPr>
  </w:style>
  <w:style w:type="paragraph" w:customStyle="1" w:styleId="9634418D61A5496ABE0EF48F914C84A39">
    <w:name w:val="9634418D61A5496ABE0EF48F914C84A39"/>
    <w:rsid w:val="00AF18BB"/>
    <w:pPr>
      <w:spacing w:after="120" w:line="240" w:lineRule="auto"/>
    </w:pPr>
    <w:rPr>
      <w:rFonts w:eastAsiaTheme="minorHAnsi"/>
      <w:szCs w:val="24"/>
    </w:rPr>
  </w:style>
  <w:style w:type="paragraph" w:customStyle="1" w:styleId="9135D0C6DB5D42B78802E2A0D51C86E09">
    <w:name w:val="9135D0C6DB5D42B78802E2A0D51C86E09"/>
    <w:rsid w:val="00AF18BB"/>
    <w:pPr>
      <w:spacing w:after="120" w:line="240" w:lineRule="auto"/>
    </w:pPr>
    <w:rPr>
      <w:rFonts w:eastAsiaTheme="minorHAnsi"/>
      <w:szCs w:val="24"/>
    </w:rPr>
  </w:style>
  <w:style w:type="paragraph" w:customStyle="1" w:styleId="0F58914E22C24A6EBF3578A5F2FF99F96">
    <w:name w:val="0F58914E22C24A6EBF3578A5F2FF99F96"/>
    <w:rsid w:val="00AF18BB"/>
    <w:pPr>
      <w:spacing w:after="120" w:line="240" w:lineRule="auto"/>
    </w:pPr>
    <w:rPr>
      <w:rFonts w:eastAsiaTheme="minorHAnsi"/>
      <w:szCs w:val="24"/>
    </w:rPr>
  </w:style>
  <w:style w:type="paragraph" w:customStyle="1" w:styleId="8E9E9A65F78F45F689E6F3417115E3D06">
    <w:name w:val="8E9E9A65F78F45F689E6F3417115E3D06"/>
    <w:rsid w:val="00AF18BB"/>
    <w:pPr>
      <w:spacing w:after="120" w:line="240" w:lineRule="auto"/>
    </w:pPr>
    <w:rPr>
      <w:rFonts w:eastAsiaTheme="minorHAnsi"/>
      <w:szCs w:val="24"/>
    </w:rPr>
  </w:style>
  <w:style w:type="paragraph" w:customStyle="1" w:styleId="5E7278E1534E49E190AF9326EC266E046">
    <w:name w:val="5E7278E1534E49E190AF9326EC266E046"/>
    <w:rsid w:val="00AF18BB"/>
    <w:pPr>
      <w:spacing w:after="120" w:line="240" w:lineRule="auto"/>
    </w:pPr>
    <w:rPr>
      <w:rFonts w:eastAsiaTheme="minorHAnsi"/>
      <w:szCs w:val="24"/>
    </w:rPr>
  </w:style>
  <w:style w:type="paragraph" w:customStyle="1" w:styleId="E7F8ED5D46EC42F9B439B731C07286A26">
    <w:name w:val="E7F8ED5D46EC42F9B439B731C07286A26"/>
    <w:rsid w:val="00AF18BB"/>
    <w:pPr>
      <w:spacing w:after="120" w:line="240" w:lineRule="auto"/>
    </w:pPr>
    <w:rPr>
      <w:rFonts w:eastAsiaTheme="minorHAnsi"/>
      <w:szCs w:val="24"/>
    </w:rPr>
  </w:style>
  <w:style w:type="paragraph" w:customStyle="1" w:styleId="9174FDE3C7E74B8EAC0271A07A4309B16">
    <w:name w:val="9174FDE3C7E74B8EAC0271A07A4309B16"/>
    <w:rsid w:val="00AF18BB"/>
    <w:pPr>
      <w:spacing w:after="120" w:line="240" w:lineRule="auto"/>
    </w:pPr>
    <w:rPr>
      <w:rFonts w:eastAsiaTheme="minorHAnsi"/>
      <w:szCs w:val="24"/>
    </w:rPr>
  </w:style>
  <w:style w:type="paragraph" w:customStyle="1" w:styleId="F82894EF71EB499A905B5AC47A49AF7F6">
    <w:name w:val="F82894EF71EB499A905B5AC47A49AF7F6"/>
    <w:rsid w:val="00AF18BB"/>
    <w:pPr>
      <w:spacing w:after="120" w:line="240" w:lineRule="auto"/>
    </w:pPr>
    <w:rPr>
      <w:rFonts w:eastAsiaTheme="minorHAnsi"/>
      <w:szCs w:val="24"/>
    </w:rPr>
  </w:style>
  <w:style w:type="paragraph" w:customStyle="1" w:styleId="A4ADB3B9AC254FE6B6E8B019517DE7736">
    <w:name w:val="A4ADB3B9AC254FE6B6E8B019517DE7736"/>
    <w:rsid w:val="00AF18BB"/>
    <w:pPr>
      <w:spacing w:after="120" w:line="240" w:lineRule="auto"/>
    </w:pPr>
    <w:rPr>
      <w:rFonts w:eastAsiaTheme="minorHAnsi"/>
      <w:szCs w:val="24"/>
    </w:rPr>
  </w:style>
  <w:style w:type="paragraph" w:customStyle="1" w:styleId="92DBBA77AB6D423294A76E053B6E04206">
    <w:name w:val="92DBBA77AB6D423294A76E053B6E04206"/>
    <w:rsid w:val="00AF18BB"/>
    <w:pPr>
      <w:spacing w:after="120" w:line="240" w:lineRule="auto"/>
    </w:pPr>
    <w:rPr>
      <w:rFonts w:eastAsiaTheme="minorHAnsi"/>
      <w:szCs w:val="24"/>
    </w:rPr>
  </w:style>
  <w:style w:type="paragraph" w:customStyle="1" w:styleId="93CC30BEA74D414EB28CCF2621026FBD6">
    <w:name w:val="93CC30BEA74D414EB28CCF2621026FBD6"/>
    <w:rsid w:val="00AF18BB"/>
    <w:pPr>
      <w:spacing w:after="120" w:line="240" w:lineRule="auto"/>
    </w:pPr>
    <w:rPr>
      <w:rFonts w:eastAsiaTheme="minorHAnsi"/>
      <w:szCs w:val="24"/>
    </w:rPr>
  </w:style>
  <w:style w:type="paragraph" w:customStyle="1" w:styleId="F57C7049ECD54890BE9A93580DE6094B6">
    <w:name w:val="F57C7049ECD54890BE9A93580DE6094B6"/>
    <w:rsid w:val="00AF18BB"/>
    <w:pPr>
      <w:spacing w:after="120" w:line="240" w:lineRule="auto"/>
    </w:pPr>
    <w:rPr>
      <w:rFonts w:eastAsiaTheme="minorHAnsi"/>
      <w:szCs w:val="24"/>
    </w:rPr>
  </w:style>
  <w:style w:type="paragraph" w:customStyle="1" w:styleId="DF9B77E79C164667949D95AA3B4E346A6">
    <w:name w:val="DF9B77E79C164667949D95AA3B4E346A6"/>
    <w:rsid w:val="00AF18BB"/>
    <w:pPr>
      <w:spacing w:after="120" w:line="240" w:lineRule="auto"/>
    </w:pPr>
    <w:rPr>
      <w:rFonts w:eastAsiaTheme="minorHAnsi"/>
      <w:szCs w:val="24"/>
    </w:rPr>
  </w:style>
  <w:style w:type="paragraph" w:customStyle="1" w:styleId="8CC7A47195FB49C2AFBAD207DA30C13C6">
    <w:name w:val="8CC7A47195FB49C2AFBAD207DA30C13C6"/>
    <w:rsid w:val="00AF18BB"/>
    <w:pPr>
      <w:spacing w:after="120" w:line="240" w:lineRule="auto"/>
    </w:pPr>
    <w:rPr>
      <w:rFonts w:eastAsiaTheme="minorHAnsi"/>
      <w:szCs w:val="24"/>
    </w:rPr>
  </w:style>
  <w:style w:type="paragraph" w:customStyle="1" w:styleId="9C88D473BD6744D39639590B356930106">
    <w:name w:val="9C88D473BD6744D39639590B356930106"/>
    <w:rsid w:val="00AF18BB"/>
    <w:pPr>
      <w:spacing w:after="120" w:line="240" w:lineRule="auto"/>
    </w:pPr>
    <w:rPr>
      <w:rFonts w:eastAsiaTheme="minorHAnsi"/>
      <w:szCs w:val="24"/>
    </w:rPr>
  </w:style>
  <w:style w:type="paragraph" w:customStyle="1" w:styleId="5420F095197F440BAC1799366143F0E76">
    <w:name w:val="5420F095197F440BAC1799366143F0E76"/>
    <w:rsid w:val="00AF18BB"/>
    <w:pPr>
      <w:spacing w:after="120" w:line="240" w:lineRule="auto"/>
    </w:pPr>
    <w:rPr>
      <w:rFonts w:eastAsiaTheme="minorHAnsi"/>
      <w:szCs w:val="24"/>
    </w:rPr>
  </w:style>
  <w:style w:type="paragraph" w:customStyle="1" w:styleId="E3775476CA4D4AF997E2BF0F9B1A8FCC6">
    <w:name w:val="E3775476CA4D4AF997E2BF0F9B1A8FCC6"/>
    <w:rsid w:val="00AF18BB"/>
    <w:pPr>
      <w:spacing w:after="120" w:line="240" w:lineRule="auto"/>
    </w:pPr>
    <w:rPr>
      <w:rFonts w:eastAsiaTheme="minorHAnsi"/>
      <w:szCs w:val="24"/>
    </w:rPr>
  </w:style>
  <w:style w:type="paragraph" w:customStyle="1" w:styleId="C66E07FA78AA48CC82FD9CAE244EB8116">
    <w:name w:val="C66E07FA78AA48CC82FD9CAE244EB8116"/>
    <w:rsid w:val="00AF18BB"/>
    <w:pPr>
      <w:spacing w:after="120" w:line="240" w:lineRule="auto"/>
    </w:pPr>
    <w:rPr>
      <w:rFonts w:eastAsiaTheme="minorHAnsi"/>
      <w:szCs w:val="24"/>
    </w:rPr>
  </w:style>
  <w:style w:type="paragraph" w:customStyle="1" w:styleId="6E29C2F0933D4157BC04BA92C5FBD0066">
    <w:name w:val="6E29C2F0933D4157BC04BA92C5FBD0066"/>
    <w:rsid w:val="00AF18BB"/>
    <w:pPr>
      <w:spacing w:after="120" w:line="240" w:lineRule="auto"/>
    </w:pPr>
    <w:rPr>
      <w:rFonts w:eastAsiaTheme="minorHAnsi"/>
      <w:szCs w:val="24"/>
    </w:rPr>
  </w:style>
  <w:style w:type="paragraph" w:customStyle="1" w:styleId="F020CAFB07C44D52B3F591B62E39CF786">
    <w:name w:val="F020CAFB07C44D52B3F591B62E39CF786"/>
    <w:rsid w:val="00AF18BB"/>
    <w:pPr>
      <w:spacing w:after="120" w:line="240" w:lineRule="auto"/>
    </w:pPr>
    <w:rPr>
      <w:rFonts w:eastAsiaTheme="minorHAnsi"/>
      <w:szCs w:val="24"/>
    </w:rPr>
  </w:style>
  <w:style w:type="paragraph" w:customStyle="1" w:styleId="96D51EB218734323944234B0F041E6DB6">
    <w:name w:val="96D51EB218734323944234B0F041E6DB6"/>
    <w:rsid w:val="00AF18BB"/>
    <w:pPr>
      <w:spacing w:after="120" w:line="240" w:lineRule="auto"/>
    </w:pPr>
    <w:rPr>
      <w:rFonts w:eastAsiaTheme="minorHAnsi"/>
      <w:szCs w:val="24"/>
    </w:rPr>
  </w:style>
  <w:style w:type="paragraph" w:customStyle="1" w:styleId="EF5962FCF0224ABD8E388A27B613225B6">
    <w:name w:val="EF5962FCF0224ABD8E388A27B613225B6"/>
    <w:rsid w:val="00AF18BB"/>
    <w:pPr>
      <w:spacing w:after="120" w:line="240" w:lineRule="auto"/>
    </w:pPr>
    <w:rPr>
      <w:rFonts w:eastAsiaTheme="minorHAnsi"/>
      <w:szCs w:val="24"/>
    </w:rPr>
  </w:style>
  <w:style w:type="paragraph" w:customStyle="1" w:styleId="137DF7C071F94582AAD628449B9E73546">
    <w:name w:val="137DF7C071F94582AAD628449B9E73546"/>
    <w:rsid w:val="00AF18BB"/>
    <w:pPr>
      <w:spacing w:after="120" w:line="240" w:lineRule="auto"/>
    </w:pPr>
    <w:rPr>
      <w:rFonts w:eastAsiaTheme="minorHAnsi"/>
      <w:szCs w:val="24"/>
    </w:rPr>
  </w:style>
  <w:style w:type="paragraph" w:customStyle="1" w:styleId="EEF49920CD3548B2A36CFA1EE961246C6">
    <w:name w:val="EEF49920CD3548B2A36CFA1EE961246C6"/>
    <w:rsid w:val="00AF18BB"/>
    <w:pPr>
      <w:spacing w:after="120" w:line="240" w:lineRule="auto"/>
    </w:pPr>
    <w:rPr>
      <w:rFonts w:eastAsiaTheme="minorHAnsi"/>
      <w:szCs w:val="24"/>
    </w:rPr>
  </w:style>
  <w:style w:type="paragraph" w:customStyle="1" w:styleId="2E3F8B4EC0C84EDFA87B57F884E37B2D6">
    <w:name w:val="2E3F8B4EC0C84EDFA87B57F884E37B2D6"/>
    <w:rsid w:val="00AF18BB"/>
    <w:pPr>
      <w:spacing w:after="120" w:line="240" w:lineRule="auto"/>
    </w:pPr>
    <w:rPr>
      <w:rFonts w:eastAsiaTheme="minorHAnsi"/>
      <w:szCs w:val="24"/>
    </w:rPr>
  </w:style>
  <w:style w:type="paragraph" w:customStyle="1" w:styleId="3202A1707A2D4ADB91D24B2643BE197A6">
    <w:name w:val="3202A1707A2D4ADB91D24B2643BE197A6"/>
    <w:rsid w:val="00AF18BB"/>
    <w:pPr>
      <w:spacing w:after="120" w:line="240" w:lineRule="auto"/>
    </w:pPr>
    <w:rPr>
      <w:rFonts w:eastAsiaTheme="minorHAnsi"/>
      <w:szCs w:val="24"/>
    </w:rPr>
  </w:style>
  <w:style w:type="paragraph" w:customStyle="1" w:styleId="A6F04050E47A4E41ABCD0FF98CD3BE056">
    <w:name w:val="A6F04050E47A4E41ABCD0FF98CD3BE056"/>
    <w:rsid w:val="00AF18BB"/>
    <w:pPr>
      <w:spacing w:after="120" w:line="240" w:lineRule="auto"/>
    </w:pPr>
    <w:rPr>
      <w:rFonts w:eastAsiaTheme="minorHAnsi"/>
      <w:szCs w:val="24"/>
    </w:rPr>
  </w:style>
  <w:style w:type="paragraph" w:customStyle="1" w:styleId="0685CFE8EE7B4B9080BF354D4619B9206">
    <w:name w:val="0685CFE8EE7B4B9080BF354D4619B9206"/>
    <w:rsid w:val="00AF18BB"/>
    <w:pPr>
      <w:spacing w:after="120" w:line="240" w:lineRule="auto"/>
    </w:pPr>
    <w:rPr>
      <w:rFonts w:eastAsiaTheme="minorHAnsi"/>
      <w:szCs w:val="24"/>
    </w:rPr>
  </w:style>
  <w:style w:type="paragraph" w:customStyle="1" w:styleId="423A3A979F824797A7C4CC241AD8F2E46">
    <w:name w:val="423A3A979F824797A7C4CC241AD8F2E46"/>
    <w:rsid w:val="00AF18BB"/>
    <w:pPr>
      <w:spacing w:after="120" w:line="240" w:lineRule="auto"/>
    </w:pPr>
    <w:rPr>
      <w:rFonts w:eastAsiaTheme="minorHAnsi"/>
      <w:szCs w:val="24"/>
    </w:rPr>
  </w:style>
  <w:style w:type="paragraph" w:customStyle="1" w:styleId="6ACB3B1388ED4FE18C1EFE7267DF97B56">
    <w:name w:val="6ACB3B1388ED4FE18C1EFE7267DF97B56"/>
    <w:rsid w:val="00AF18BB"/>
    <w:pPr>
      <w:spacing w:after="120" w:line="240" w:lineRule="auto"/>
    </w:pPr>
    <w:rPr>
      <w:rFonts w:eastAsiaTheme="minorHAnsi"/>
      <w:szCs w:val="24"/>
    </w:rPr>
  </w:style>
  <w:style w:type="paragraph" w:customStyle="1" w:styleId="9290752687354A1BB6C8041F2D2D941E6">
    <w:name w:val="9290752687354A1BB6C8041F2D2D941E6"/>
    <w:rsid w:val="00AF18BB"/>
    <w:pPr>
      <w:spacing w:after="120" w:line="240" w:lineRule="auto"/>
    </w:pPr>
    <w:rPr>
      <w:rFonts w:eastAsiaTheme="minorHAnsi"/>
      <w:szCs w:val="24"/>
    </w:rPr>
  </w:style>
  <w:style w:type="paragraph" w:customStyle="1" w:styleId="9D93E89CE17A400D81A7E170B13D94296">
    <w:name w:val="9D93E89CE17A400D81A7E170B13D94296"/>
    <w:rsid w:val="00AF18BB"/>
    <w:pPr>
      <w:spacing w:after="120" w:line="240" w:lineRule="auto"/>
    </w:pPr>
    <w:rPr>
      <w:rFonts w:eastAsiaTheme="minorHAnsi"/>
      <w:szCs w:val="24"/>
    </w:rPr>
  </w:style>
  <w:style w:type="paragraph" w:customStyle="1" w:styleId="5F61EBAD47984EEDAABC7115C1D6CA766">
    <w:name w:val="5F61EBAD47984EEDAABC7115C1D6CA766"/>
    <w:rsid w:val="00AF18BB"/>
    <w:pPr>
      <w:spacing w:after="120" w:line="240" w:lineRule="auto"/>
    </w:pPr>
    <w:rPr>
      <w:rFonts w:eastAsiaTheme="minorHAnsi"/>
      <w:szCs w:val="24"/>
    </w:rPr>
  </w:style>
  <w:style w:type="paragraph" w:customStyle="1" w:styleId="BD294A454C38414697EB6907529C31856">
    <w:name w:val="BD294A454C38414697EB6907529C31856"/>
    <w:rsid w:val="00AF18BB"/>
    <w:pPr>
      <w:spacing w:after="120" w:line="240" w:lineRule="auto"/>
    </w:pPr>
    <w:rPr>
      <w:rFonts w:eastAsiaTheme="minorHAnsi"/>
      <w:szCs w:val="24"/>
    </w:rPr>
  </w:style>
  <w:style w:type="paragraph" w:customStyle="1" w:styleId="AB26D853A1D64758BAD57BB4B5EBB3A25">
    <w:name w:val="AB26D853A1D64758BAD57BB4B5EBB3A25"/>
    <w:rsid w:val="00AF18BB"/>
    <w:pPr>
      <w:spacing w:after="120" w:line="240" w:lineRule="auto"/>
    </w:pPr>
    <w:rPr>
      <w:rFonts w:eastAsiaTheme="minorHAnsi"/>
      <w:szCs w:val="24"/>
    </w:rPr>
  </w:style>
  <w:style w:type="paragraph" w:customStyle="1" w:styleId="86EC4DFF7A9F4E9194F6CD89911739C55">
    <w:name w:val="86EC4DFF7A9F4E9194F6CD89911739C55"/>
    <w:rsid w:val="00AF18BB"/>
    <w:pPr>
      <w:spacing w:after="120" w:line="240" w:lineRule="auto"/>
    </w:pPr>
    <w:rPr>
      <w:rFonts w:eastAsiaTheme="minorHAnsi"/>
      <w:szCs w:val="24"/>
    </w:rPr>
  </w:style>
  <w:style w:type="paragraph" w:customStyle="1" w:styleId="881D9416B6C04FA39C93F0CBC768B1375">
    <w:name w:val="881D9416B6C04FA39C93F0CBC768B1375"/>
    <w:rsid w:val="00AF18BB"/>
    <w:pPr>
      <w:spacing w:after="120" w:line="240" w:lineRule="auto"/>
    </w:pPr>
    <w:rPr>
      <w:rFonts w:eastAsiaTheme="minorHAnsi"/>
      <w:szCs w:val="24"/>
    </w:rPr>
  </w:style>
  <w:style w:type="paragraph" w:customStyle="1" w:styleId="4BD29D59FCF14BDA9B90A3705B1D86B05">
    <w:name w:val="4BD29D59FCF14BDA9B90A3705B1D86B05"/>
    <w:rsid w:val="00AF18BB"/>
    <w:pPr>
      <w:spacing w:after="120" w:line="240" w:lineRule="auto"/>
    </w:pPr>
    <w:rPr>
      <w:rFonts w:eastAsiaTheme="minorHAnsi"/>
      <w:szCs w:val="24"/>
    </w:rPr>
  </w:style>
  <w:style w:type="paragraph" w:customStyle="1" w:styleId="4DEF96AA6BD94B4AB8379D02B2B94D595">
    <w:name w:val="4DEF96AA6BD94B4AB8379D02B2B94D595"/>
    <w:rsid w:val="00AF18BB"/>
    <w:pPr>
      <w:spacing w:after="120" w:line="240" w:lineRule="auto"/>
    </w:pPr>
    <w:rPr>
      <w:rFonts w:eastAsiaTheme="minorHAnsi"/>
      <w:szCs w:val="24"/>
    </w:rPr>
  </w:style>
  <w:style w:type="paragraph" w:customStyle="1" w:styleId="D761E6664F37476889335FDD017D37575">
    <w:name w:val="D761E6664F37476889335FDD017D37575"/>
    <w:rsid w:val="00AF18BB"/>
    <w:pPr>
      <w:spacing w:after="120" w:line="240" w:lineRule="auto"/>
    </w:pPr>
    <w:rPr>
      <w:rFonts w:eastAsiaTheme="minorHAnsi"/>
      <w:szCs w:val="24"/>
    </w:rPr>
  </w:style>
  <w:style w:type="paragraph" w:customStyle="1" w:styleId="428A5C4DCB1B4776AD635434B6668F9C5">
    <w:name w:val="428A5C4DCB1B4776AD635434B6668F9C5"/>
    <w:rsid w:val="00AF18BB"/>
    <w:pPr>
      <w:spacing w:after="120" w:line="240" w:lineRule="auto"/>
    </w:pPr>
    <w:rPr>
      <w:rFonts w:eastAsiaTheme="minorHAnsi"/>
      <w:szCs w:val="24"/>
    </w:rPr>
  </w:style>
  <w:style w:type="paragraph" w:customStyle="1" w:styleId="5DE61D01D8A04258B1DC49CD1126175B5">
    <w:name w:val="5DE61D01D8A04258B1DC49CD1126175B5"/>
    <w:rsid w:val="00AF18BB"/>
    <w:pPr>
      <w:spacing w:after="120" w:line="240" w:lineRule="auto"/>
    </w:pPr>
    <w:rPr>
      <w:rFonts w:eastAsiaTheme="minorHAnsi"/>
      <w:szCs w:val="24"/>
    </w:rPr>
  </w:style>
  <w:style w:type="paragraph" w:customStyle="1" w:styleId="5E7C8AEBF0B84967BA9012318F01E8C15">
    <w:name w:val="5E7C8AEBF0B84967BA9012318F01E8C15"/>
    <w:rsid w:val="00AF18BB"/>
    <w:pPr>
      <w:spacing w:after="120" w:line="240" w:lineRule="auto"/>
    </w:pPr>
    <w:rPr>
      <w:rFonts w:eastAsiaTheme="minorHAnsi"/>
      <w:szCs w:val="24"/>
    </w:rPr>
  </w:style>
  <w:style w:type="paragraph" w:customStyle="1" w:styleId="8D8BE35BB838420BBBA0F24AC2B36D8A5">
    <w:name w:val="8D8BE35BB838420BBBA0F24AC2B36D8A5"/>
    <w:rsid w:val="00AF18BB"/>
    <w:pPr>
      <w:spacing w:after="120" w:line="240" w:lineRule="auto"/>
    </w:pPr>
    <w:rPr>
      <w:rFonts w:eastAsiaTheme="minorHAnsi"/>
      <w:szCs w:val="24"/>
    </w:rPr>
  </w:style>
  <w:style w:type="paragraph" w:customStyle="1" w:styleId="49EEE62C5B5F4844B9847E026E4A04EF5">
    <w:name w:val="49EEE62C5B5F4844B9847E026E4A04EF5"/>
    <w:rsid w:val="00AF18BB"/>
    <w:pPr>
      <w:spacing w:after="120" w:line="240" w:lineRule="auto"/>
    </w:pPr>
    <w:rPr>
      <w:rFonts w:eastAsiaTheme="minorHAnsi"/>
      <w:szCs w:val="24"/>
    </w:rPr>
  </w:style>
  <w:style w:type="paragraph" w:customStyle="1" w:styleId="C8E0139D82074BDBBEC3B82C6A4741B45">
    <w:name w:val="C8E0139D82074BDBBEC3B82C6A4741B45"/>
    <w:rsid w:val="00AF18BB"/>
    <w:pPr>
      <w:spacing w:after="120" w:line="240" w:lineRule="auto"/>
    </w:pPr>
    <w:rPr>
      <w:rFonts w:eastAsiaTheme="minorHAnsi"/>
      <w:szCs w:val="24"/>
    </w:rPr>
  </w:style>
  <w:style w:type="paragraph" w:customStyle="1" w:styleId="EE82CF1F4EEE45EBB90A7D7352DCA1B25">
    <w:name w:val="EE82CF1F4EEE45EBB90A7D7352DCA1B25"/>
    <w:rsid w:val="00AF18BB"/>
    <w:pPr>
      <w:spacing w:after="120" w:line="240" w:lineRule="auto"/>
    </w:pPr>
    <w:rPr>
      <w:rFonts w:eastAsiaTheme="minorHAnsi"/>
      <w:szCs w:val="24"/>
    </w:rPr>
  </w:style>
  <w:style w:type="paragraph" w:customStyle="1" w:styleId="25395BB2334C4A38B5F0B5AF2672F0F65">
    <w:name w:val="25395BB2334C4A38B5F0B5AF2672F0F65"/>
    <w:rsid w:val="00AF18BB"/>
    <w:pPr>
      <w:spacing w:after="120" w:line="240" w:lineRule="auto"/>
    </w:pPr>
    <w:rPr>
      <w:rFonts w:eastAsiaTheme="minorHAnsi"/>
      <w:szCs w:val="24"/>
    </w:rPr>
  </w:style>
  <w:style w:type="paragraph" w:customStyle="1" w:styleId="9B5D2C76C0474B959EAC74BF3653059B5">
    <w:name w:val="9B5D2C76C0474B959EAC74BF3653059B5"/>
    <w:rsid w:val="00AF18BB"/>
    <w:pPr>
      <w:spacing w:after="120" w:line="240" w:lineRule="auto"/>
    </w:pPr>
    <w:rPr>
      <w:rFonts w:eastAsiaTheme="minorHAnsi"/>
      <w:szCs w:val="24"/>
    </w:rPr>
  </w:style>
  <w:style w:type="paragraph" w:customStyle="1" w:styleId="3BA198EDAB054F42A20ED0D3A7E5A0405">
    <w:name w:val="3BA198EDAB054F42A20ED0D3A7E5A0405"/>
    <w:rsid w:val="00AF18BB"/>
    <w:pPr>
      <w:spacing w:after="120" w:line="240" w:lineRule="auto"/>
    </w:pPr>
    <w:rPr>
      <w:rFonts w:eastAsiaTheme="minorHAnsi"/>
      <w:szCs w:val="24"/>
    </w:rPr>
  </w:style>
  <w:style w:type="paragraph" w:customStyle="1" w:styleId="EAC6ECAF032348C4B10EF30213C351725">
    <w:name w:val="EAC6ECAF032348C4B10EF30213C351725"/>
    <w:rsid w:val="00AF18BB"/>
    <w:pPr>
      <w:spacing w:after="120" w:line="240" w:lineRule="auto"/>
    </w:pPr>
    <w:rPr>
      <w:rFonts w:eastAsiaTheme="minorHAnsi"/>
      <w:szCs w:val="24"/>
    </w:rPr>
  </w:style>
  <w:style w:type="paragraph" w:customStyle="1" w:styleId="6BDA7C5BFAD2415886A0EB862BE2EA685">
    <w:name w:val="6BDA7C5BFAD2415886A0EB862BE2EA685"/>
    <w:rsid w:val="00AF18BB"/>
    <w:pPr>
      <w:spacing w:after="120" w:line="240" w:lineRule="auto"/>
    </w:pPr>
    <w:rPr>
      <w:rFonts w:eastAsiaTheme="minorHAnsi"/>
      <w:szCs w:val="24"/>
    </w:rPr>
  </w:style>
  <w:style w:type="paragraph" w:customStyle="1" w:styleId="1D3B0D35866A476F98E04F51EA504DCA5">
    <w:name w:val="1D3B0D35866A476F98E04F51EA504DCA5"/>
    <w:rsid w:val="00AF18BB"/>
    <w:pPr>
      <w:spacing w:after="120" w:line="240" w:lineRule="auto"/>
    </w:pPr>
    <w:rPr>
      <w:rFonts w:eastAsiaTheme="minorHAnsi"/>
      <w:szCs w:val="24"/>
    </w:rPr>
  </w:style>
  <w:style w:type="paragraph" w:customStyle="1" w:styleId="9CD86FD29EFA4BA9A6801CAC0F7962D65">
    <w:name w:val="9CD86FD29EFA4BA9A6801CAC0F7962D65"/>
    <w:rsid w:val="00AF18BB"/>
    <w:pPr>
      <w:spacing w:after="120" w:line="240" w:lineRule="auto"/>
    </w:pPr>
    <w:rPr>
      <w:rFonts w:eastAsiaTheme="minorHAnsi"/>
      <w:szCs w:val="24"/>
    </w:rPr>
  </w:style>
  <w:style w:type="paragraph" w:customStyle="1" w:styleId="852B8CD1AAC84077B35A438B66598B495">
    <w:name w:val="852B8CD1AAC84077B35A438B66598B495"/>
    <w:rsid w:val="00AF18BB"/>
    <w:pPr>
      <w:spacing w:after="120" w:line="240" w:lineRule="auto"/>
    </w:pPr>
    <w:rPr>
      <w:rFonts w:eastAsiaTheme="minorHAnsi"/>
      <w:szCs w:val="24"/>
    </w:rPr>
  </w:style>
  <w:style w:type="paragraph" w:customStyle="1" w:styleId="4F4FB2A107244963A4B951BEDEDCF9F05">
    <w:name w:val="4F4FB2A107244963A4B951BEDEDCF9F05"/>
    <w:rsid w:val="00AF18BB"/>
    <w:pPr>
      <w:spacing w:after="120" w:line="240" w:lineRule="auto"/>
    </w:pPr>
    <w:rPr>
      <w:rFonts w:eastAsiaTheme="minorHAnsi"/>
      <w:szCs w:val="24"/>
    </w:rPr>
  </w:style>
  <w:style w:type="paragraph" w:customStyle="1" w:styleId="F166DA2606AE4E339E1C40881C6C3ABC5">
    <w:name w:val="F166DA2606AE4E339E1C40881C6C3ABC5"/>
    <w:rsid w:val="00AF18BB"/>
    <w:pPr>
      <w:spacing w:after="120" w:line="240" w:lineRule="auto"/>
    </w:pPr>
    <w:rPr>
      <w:rFonts w:eastAsiaTheme="minorHAnsi"/>
      <w:szCs w:val="24"/>
    </w:rPr>
  </w:style>
  <w:style w:type="paragraph" w:customStyle="1" w:styleId="F755A054C6854764A2A91A98E192B4095">
    <w:name w:val="F755A054C6854764A2A91A98E192B4095"/>
    <w:rsid w:val="00AF18BB"/>
    <w:pPr>
      <w:spacing w:after="120" w:line="240" w:lineRule="auto"/>
    </w:pPr>
    <w:rPr>
      <w:rFonts w:eastAsiaTheme="minorHAnsi"/>
      <w:szCs w:val="24"/>
    </w:rPr>
  </w:style>
  <w:style w:type="paragraph" w:customStyle="1" w:styleId="371DB83C89494FB8892AA3DFA20EA0F63">
    <w:name w:val="371DB83C89494FB8892AA3DFA20EA0F63"/>
    <w:rsid w:val="00AF18BB"/>
    <w:pPr>
      <w:spacing w:after="120" w:line="240" w:lineRule="auto"/>
    </w:pPr>
    <w:rPr>
      <w:rFonts w:eastAsiaTheme="minorHAnsi"/>
      <w:szCs w:val="24"/>
    </w:rPr>
  </w:style>
  <w:style w:type="paragraph" w:customStyle="1" w:styleId="BDC0E53FA0F44E30AB58B0C79A94882C3">
    <w:name w:val="BDC0E53FA0F44E30AB58B0C79A94882C3"/>
    <w:rsid w:val="00AF18BB"/>
    <w:pPr>
      <w:spacing w:after="120" w:line="240" w:lineRule="auto"/>
    </w:pPr>
    <w:rPr>
      <w:rFonts w:eastAsiaTheme="minorHAnsi"/>
      <w:szCs w:val="24"/>
    </w:rPr>
  </w:style>
  <w:style w:type="paragraph" w:customStyle="1" w:styleId="7945BCA558E44DD5BB3266010B50395D3">
    <w:name w:val="7945BCA558E44DD5BB3266010B50395D3"/>
    <w:rsid w:val="00AF18BB"/>
    <w:pPr>
      <w:spacing w:after="120" w:line="240" w:lineRule="auto"/>
    </w:pPr>
    <w:rPr>
      <w:rFonts w:eastAsiaTheme="minorHAnsi"/>
      <w:szCs w:val="24"/>
    </w:rPr>
  </w:style>
  <w:style w:type="paragraph" w:customStyle="1" w:styleId="97694F07793644A9BD95A383F965F2F21">
    <w:name w:val="97694F07793644A9BD95A383F965F2F21"/>
    <w:rsid w:val="00AF18BB"/>
    <w:pPr>
      <w:spacing w:after="120" w:line="240" w:lineRule="auto"/>
    </w:pPr>
    <w:rPr>
      <w:rFonts w:eastAsiaTheme="minorHAnsi"/>
      <w:szCs w:val="24"/>
    </w:rPr>
  </w:style>
  <w:style w:type="paragraph" w:customStyle="1" w:styleId="47267952D7924B57A8CC21DDA1087C861">
    <w:name w:val="47267952D7924B57A8CC21DDA1087C861"/>
    <w:rsid w:val="00AF18BB"/>
    <w:pPr>
      <w:spacing w:after="120" w:line="240" w:lineRule="auto"/>
    </w:pPr>
    <w:rPr>
      <w:rFonts w:eastAsiaTheme="minorHAnsi"/>
      <w:szCs w:val="24"/>
    </w:rPr>
  </w:style>
  <w:style w:type="paragraph" w:customStyle="1" w:styleId="6056A875A13749F99F7103FC2C351F521">
    <w:name w:val="6056A875A13749F99F7103FC2C351F521"/>
    <w:rsid w:val="00AF18BB"/>
    <w:pPr>
      <w:spacing w:after="120" w:line="240" w:lineRule="auto"/>
    </w:pPr>
    <w:rPr>
      <w:rFonts w:eastAsiaTheme="minorHAnsi"/>
      <w:szCs w:val="24"/>
    </w:rPr>
  </w:style>
  <w:style w:type="paragraph" w:customStyle="1" w:styleId="8353B4B59F0C4EA4ABCF2A0EAEB2BA361">
    <w:name w:val="8353B4B59F0C4EA4ABCF2A0EAEB2BA361"/>
    <w:rsid w:val="00AF18BB"/>
    <w:pPr>
      <w:spacing w:after="120" w:line="240" w:lineRule="auto"/>
    </w:pPr>
    <w:rPr>
      <w:rFonts w:eastAsiaTheme="minorHAnsi"/>
      <w:szCs w:val="24"/>
    </w:rPr>
  </w:style>
  <w:style w:type="paragraph" w:customStyle="1" w:styleId="40A657898D5F408EA1661459D4DAAE9C1">
    <w:name w:val="40A657898D5F408EA1661459D4DAAE9C1"/>
    <w:rsid w:val="00AF18BB"/>
    <w:pPr>
      <w:spacing w:after="120" w:line="240" w:lineRule="auto"/>
    </w:pPr>
    <w:rPr>
      <w:rFonts w:eastAsiaTheme="minorHAnsi"/>
      <w:szCs w:val="24"/>
    </w:rPr>
  </w:style>
  <w:style w:type="paragraph" w:customStyle="1" w:styleId="BB9081969D05405F8774BFFAE11D21021">
    <w:name w:val="BB9081969D05405F8774BFFAE11D21021"/>
    <w:rsid w:val="00AF18BB"/>
    <w:pPr>
      <w:spacing w:after="120" w:line="240" w:lineRule="auto"/>
    </w:pPr>
    <w:rPr>
      <w:rFonts w:eastAsiaTheme="minorHAnsi"/>
      <w:szCs w:val="24"/>
    </w:rPr>
  </w:style>
  <w:style w:type="paragraph" w:customStyle="1" w:styleId="81ADD9EBF1C34886A2291950BA49C7BF1">
    <w:name w:val="81ADD9EBF1C34886A2291950BA49C7BF1"/>
    <w:rsid w:val="00AF18BB"/>
    <w:pPr>
      <w:spacing w:after="120" w:line="240" w:lineRule="auto"/>
    </w:pPr>
    <w:rPr>
      <w:rFonts w:eastAsiaTheme="minorHAnsi"/>
      <w:szCs w:val="24"/>
    </w:rPr>
  </w:style>
  <w:style w:type="paragraph" w:customStyle="1" w:styleId="39FB434C567D4DDF99FB5464437ACC301">
    <w:name w:val="39FB434C567D4DDF99FB5464437ACC301"/>
    <w:rsid w:val="00AF18BB"/>
    <w:pPr>
      <w:spacing w:after="120" w:line="240" w:lineRule="auto"/>
    </w:pPr>
    <w:rPr>
      <w:rFonts w:eastAsiaTheme="minorHAnsi"/>
      <w:szCs w:val="24"/>
    </w:rPr>
  </w:style>
  <w:style w:type="paragraph" w:customStyle="1" w:styleId="2BDA02F70FA844CDACC8FFDC9C46B2A01">
    <w:name w:val="2BDA02F70FA844CDACC8FFDC9C46B2A01"/>
    <w:rsid w:val="00AF18BB"/>
    <w:pPr>
      <w:spacing w:after="120" w:line="240" w:lineRule="auto"/>
    </w:pPr>
    <w:rPr>
      <w:rFonts w:eastAsiaTheme="minorHAnsi"/>
      <w:szCs w:val="24"/>
    </w:rPr>
  </w:style>
  <w:style w:type="paragraph" w:customStyle="1" w:styleId="5D360A66D1484FF2B045B38B7ED0F7201">
    <w:name w:val="5D360A66D1484FF2B045B38B7ED0F7201"/>
    <w:rsid w:val="00AF18BB"/>
    <w:pPr>
      <w:spacing w:after="120" w:line="240" w:lineRule="auto"/>
    </w:pPr>
    <w:rPr>
      <w:rFonts w:eastAsiaTheme="minorHAnsi"/>
      <w:szCs w:val="24"/>
    </w:rPr>
  </w:style>
  <w:style w:type="paragraph" w:customStyle="1" w:styleId="EB74FA9186FB4C90984CD987E98F168D1">
    <w:name w:val="EB74FA9186FB4C90984CD987E98F168D1"/>
    <w:rsid w:val="00AF18BB"/>
    <w:pPr>
      <w:spacing w:after="120" w:line="240" w:lineRule="auto"/>
    </w:pPr>
    <w:rPr>
      <w:rFonts w:eastAsiaTheme="minorHAnsi"/>
      <w:szCs w:val="24"/>
    </w:rPr>
  </w:style>
  <w:style w:type="paragraph" w:customStyle="1" w:styleId="DA29D0D5780740E6873C31E318E3C9AA1">
    <w:name w:val="DA29D0D5780740E6873C31E318E3C9AA1"/>
    <w:rsid w:val="00AF18BB"/>
    <w:pPr>
      <w:spacing w:after="120" w:line="240" w:lineRule="auto"/>
    </w:pPr>
    <w:rPr>
      <w:rFonts w:eastAsiaTheme="minorHAnsi"/>
      <w:szCs w:val="24"/>
    </w:rPr>
  </w:style>
  <w:style w:type="paragraph" w:customStyle="1" w:styleId="CD84A868847C4A11AC963C0EA00B3EB724">
    <w:name w:val="CD84A868847C4A11AC963C0EA00B3EB724"/>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4">
    <w:name w:val="F0657B2065AB4E8896A52898BA9D08A824"/>
    <w:rsid w:val="00AF18BB"/>
    <w:pPr>
      <w:spacing w:after="120" w:line="240" w:lineRule="auto"/>
    </w:pPr>
    <w:rPr>
      <w:rFonts w:eastAsiaTheme="minorHAnsi"/>
      <w:szCs w:val="24"/>
    </w:rPr>
  </w:style>
  <w:style w:type="paragraph" w:customStyle="1" w:styleId="D17908024721463F9A34915F7D8E8EF624">
    <w:name w:val="D17908024721463F9A34915F7D8E8EF624"/>
    <w:rsid w:val="00AF18BB"/>
    <w:pPr>
      <w:spacing w:after="120" w:line="240" w:lineRule="auto"/>
    </w:pPr>
    <w:rPr>
      <w:rFonts w:eastAsiaTheme="minorHAnsi"/>
      <w:szCs w:val="24"/>
    </w:rPr>
  </w:style>
  <w:style w:type="paragraph" w:customStyle="1" w:styleId="B66B8281BE7340379AC34783FE1D89A024">
    <w:name w:val="B66B8281BE7340379AC34783FE1D89A024"/>
    <w:rsid w:val="00AF18BB"/>
    <w:pPr>
      <w:spacing w:after="120" w:line="240" w:lineRule="auto"/>
    </w:pPr>
    <w:rPr>
      <w:rFonts w:eastAsiaTheme="minorHAnsi"/>
      <w:szCs w:val="24"/>
    </w:rPr>
  </w:style>
  <w:style w:type="paragraph" w:customStyle="1" w:styleId="3B5F373AC5E544E5BC382DEBC5C05BF524">
    <w:name w:val="3B5F373AC5E544E5BC382DEBC5C05BF524"/>
    <w:rsid w:val="00AF18BB"/>
    <w:pPr>
      <w:spacing w:after="120" w:line="240" w:lineRule="auto"/>
    </w:pPr>
    <w:rPr>
      <w:rFonts w:eastAsiaTheme="minorHAnsi"/>
      <w:szCs w:val="24"/>
    </w:rPr>
  </w:style>
  <w:style w:type="paragraph" w:customStyle="1" w:styleId="9CC3DB96D50F46A9B7B2001E371C42BA24">
    <w:name w:val="9CC3DB96D50F46A9B7B2001E371C42BA24"/>
    <w:rsid w:val="00AF18BB"/>
    <w:pPr>
      <w:spacing w:after="120" w:line="240" w:lineRule="auto"/>
    </w:pPr>
    <w:rPr>
      <w:rFonts w:eastAsiaTheme="minorHAnsi"/>
      <w:szCs w:val="24"/>
    </w:rPr>
  </w:style>
  <w:style w:type="paragraph" w:customStyle="1" w:styleId="4AE5AB9932A34458849D70FACA0ADB4D25">
    <w:name w:val="4AE5AB9932A34458849D70FACA0ADB4D25"/>
    <w:rsid w:val="00AF18BB"/>
    <w:pPr>
      <w:spacing w:after="120" w:line="240" w:lineRule="auto"/>
    </w:pPr>
    <w:rPr>
      <w:rFonts w:eastAsiaTheme="minorHAnsi"/>
      <w:szCs w:val="24"/>
    </w:rPr>
  </w:style>
  <w:style w:type="paragraph" w:customStyle="1" w:styleId="2465C474022F4A82BE69D74A81D1A42825">
    <w:name w:val="2465C474022F4A82BE69D74A81D1A42825"/>
    <w:rsid w:val="00AF18BB"/>
    <w:pPr>
      <w:spacing w:after="120" w:line="240" w:lineRule="auto"/>
    </w:pPr>
    <w:rPr>
      <w:rFonts w:eastAsiaTheme="minorHAnsi"/>
      <w:szCs w:val="24"/>
    </w:rPr>
  </w:style>
  <w:style w:type="paragraph" w:customStyle="1" w:styleId="259709122E0E43628B230A1B5733F7C224">
    <w:name w:val="259709122E0E43628B230A1B5733F7C224"/>
    <w:rsid w:val="00AF18BB"/>
    <w:pPr>
      <w:spacing w:after="120" w:line="240" w:lineRule="auto"/>
    </w:pPr>
    <w:rPr>
      <w:rFonts w:eastAsiaTheme="minorHAnsi"/>
      <w:szCs w:val="24"/>
    </w:rPr>
  </w:style>
  <w:style w:type="paragraph" w:customStyle="1" w:styleId="614ED0D8FFD7450C8CA58B5DE949E93624">
    <w:name w:val="614ED0D8FFD7450C8CA58B5DE949E93624"/>
    <w:rsid w:val="00AF18BB"/>
    <w:pPr>
      <w:spacing w:after="120" w:line="240" w:lineRule="auto"/>
    </w:pPr>
    <w:rPr>
      <w:rFonts w:eastAsiaTheme="minorHAnsi"/>
      <w:szCs w:val="24"/>
    </w:rPr>
  </w:style>
  <w:style w:type="paragraph" w:customStyle="1" w:styleId="B4AD35753651465F879F5A68B34B716D20">
    <w:name w:val="B4AD35753651465F879F5A68B34B716D20"/>
    <w:rsid w:val="00AF18BB"/>
    <w:pPr>
      <w:spacing w:after="120" w:line="240" w:lineRule="auto"/>
    </w:pPr>
    <w:rPr>
      <w:rFonts w:eastAsiaTheme="minorHAnsi"/>
      <w:szCs w:val="24"/>
    </w:rPr>
  </w:style>
  <w:style w:type="paragraph" w:customStyle="1" w:styleId="53380F5A33DC4EEBBF17C1A024EEA5E720">
    <w:name w:val="53380F5A33DC4EEBBF17C1A024EEA5E720"/>
    <w:rsid w:val="00AF18BB"/>
    <w:pPr>
      <w:spacing w:after="120" w:line="240" w:lineRule="auto"/>
    </w:pPr>
    <w:rPr>
      <w:rFonts w:eastAsiaTheme="minorHAnsi"/>
      <w:szCs w:val="24"/>
    </w:rPr>
  </w:style>
  <w:style w:type="paragraph" w:customStyle="1" w:styleId="84E8D30D9C35400B840003B34394125F20">
    <w:name w:val="84E8D30D9C35400B840003B34394125F20"/>
    <w:rsid w:val="00AF18BB"/>
    <w:pPr>
      <w:spacing w:after="120" w:line="240" w:lineRule="auto"/>
    </w:pPr>
    <w:rPr>
      <w:rFonts w:eastAsiaTheme="minorHAnsi"/>
      <w:szCs w:val="24"/>
    </w:rPr>
  </w:style>
  <w:style w:type="paragraph" w:customStyle="1" w:styleId="5B23ED1503BC498A8D4523D397D4E7F720">
    <w:name w:val="5B23ED1503BC498A8D4523D397D4E7F720"/>
    <w:rsid w:val="00AF18BB"/>
    <w:pPr>
      <w:spacing w:after="120" w:line="240" w:lineRule="auto"/>
    </w:pPr>
    <w:rPr>
      <w:rFonts w:eastAsiaTheme="minorHAnsi"/>
      <w:szCs w:val="24"/>
    </w:rPr>
  </w:style>
  <w:style w:type="paragraph" w:customStyle="1" w:styleId="3DF802094EF04337984A336BBC8BA94420">
    <w:name w:val="3DF802094EF04337984A336BBC8BA94420"/>
    <w:rsid w:val="00AF18BB"/>
    <w:pPr>
      <w:spacing w:after="120" w:line="240" w:lineRule="auto"/>
    </w:pPr>
    <w:rPr>
      <w:rFonts w:eastAsiaTheme="minorHAnsi"/>
      <w:szCs w:val="24"/>
    </w:rPr>
  </w:style>
  <w:style w:type="paragraph" w:customStyle="1" w:styleId="4CD729D50D6449C29580EA93A3991DD820">
    <w:name w:val="4CD729D50D6449C29580EA93A3991DD820"/>
    <w:rsid w:val="00AF18BB"/>
    <w:pPr>
      <w:spacing w:after="120" w:line="240" w:lineRule="auto"/>
    </w:pPr>
    <w:rPr>
      <w:rFonts w:eastAsiaTheme="minorHAnsi"/>
      <w:szCs w:val="24"/>
    </w:rPr>
  </w:style>
  <w:style w:type="paragraph" w:customStyle="1" w:styleId="6765D7C806B849DAAFB1EAEEC61236D620">
    <w:name w:val="6765D7C806B849DAAFB1EAEEC61236D620"/>
    <w:rsid w:val="00AF18BB"/>
    <w:pPr>
      <w:spacing w:after="120" w:line="240" w:lineRule="auto"/>
    </w:pPr>
    <w:rPr>
      <w:rFonts w:eastAsiaTheme="minorHAnsi"/>
      <w:szCs w:val="24"/>
    </w:rPr>
  </w:style>
  <w:style w:type="paragraph" w:customStyle="1" w:styleId="D8AF9004D1B24EF7BF07BC1613D1CD1920">
    <w:name w:val="D8AF9004D1B24EF7BF07BC1613D1CD1920"/>
    <w:rsid w:val="00AF18BB"/>
    <w:pPr>
      <w:spacing w:after="120" w:line="240" w:lineRule="auto"/>
    </w:pPr>
    <w:rPr>
      <w:rFonts w:eastAsiaTheme="minorHAnsi"/>
      <w:szCs w:val="24"/>
    </w:rPr>
  </w:style>
  <w:style w:type="paragraph" w:customStyle="1" w:styleId="27DF92A8FF7B4705A6BA5AC84078565320">
    <w:name w:val="27DF92A8FF7B4705A6BA5AC84078565320"/>
    <w:rsid w:val="00AF18BB"/>
    <w:pPr>
      <w:spacing w:after="120" w:line="240" w:lineRule="auto"/>
    </w:pPr>
    <w:rPr>
      <w:rFonts w:eastAsiaTheme="minorHAnsi"/>
      <w:szCs w:val="24"/>
    </w:rPr>
  </w:style>
  <w:style w:type="paragraph" w:customStyle="1" w:styleId="E21F9E2615E646A380C87F45DDEF7C9A20">
    <w:name w:val="E21F9E2615E646A380C87F45DDEF7C9A20"/>
    <w:rsid w:val="00AF18BB"/>
    <w:pPr>
      <w:spacing w:after="120" w:line="240" w:lineRule="auto"/>
    </w:pPr>
    <w:rPr>
      <w:rFonts w:eastAsiaTheme="minorHAnsi"/>
      <w:szCs w:val="24"/>
    </w:rPr>
  </w:style>
  <w:style w:type="paragraph" w:customStyle="1" w:styleId="48CADFE0E83E46DB91994B1C227A854720">
    <w:name w:val="48CADFE0E83E46DB91994B1C227A854720"/>
    <w:rsid w:val="00AF18BB"/>
    <w:pPr>
      <w:spacing w:after="120" w:line="240" w:lineRule="auto"/>
    </w:pPr>
    <w:rPr>
      <w:rFonts w:eastAsiaTheme="minorHAnsi"/>
      <w:szCs w:val="24"/>
    </w:rPr>
  </w:style>
  <w:style w:type="paragraph" w:customStyle="1" w:styleId="AF8F78CECFEB4986ABC3446C3A7E85C020">
    <w:name w:val="AF8F78CECFEB4986ABC3446C3A7E85C020"/>
    <w:rsid w:val="00AF18BB"/>
    <w:pPr>
      <w:spacing w:after="120" w:line="240" w:lineRule="auto"/>
    </w:pPr>
    <w:rPr>
      <w:rFonts w:eastAsiaTheme="minorHAnsi"/>
      <w:szCs w:val="24"/>
    </w:rPr>
  </w:style>
  <w:style w:type="paragraph" w:customStyle="1" w:styleId="DD8F35F69565411EAA143E2F12FC6F9C12">
    <w:name w:val="DD8F35F69565411EAA143E2F12FC6F9C12"/>
    <w:rsid w:val="00AF18BB"/>
    <w:pPr>
      <w:spacing w:after="120" w:line="240" w:lineRule="auto"/>
    </w:pPr>
    <w:rPr>
      <w:rFonts w:eastAsiaTheme="minorHAnsi"/>
      <w:szCs w:val="24"/>
    </w:rPr>
  </w:style>
  <w:style w:type="paragraph" w:customStyle="1" w:styleId="352E7A85A1A14C9B84EF6BDD168D619B11">
    <w:name w:val="352E7A85A1A14C9B84EF6BDD168D619B11"/>
    <w:rsid w:val="00AF18BB"/>
    <w:pPr>
      <w:spacing w:after="120" w:line="240" w:lineRule="auto"/>
    </w:pPr>
    <w:rPr>
      <w:rFonts w:eastAsiaTheme="minorHAnsi"/>
      <w:szCs w:val="24"/>
    </w:rPr>
  </w:style>
  <w:style w:type="paragraph" w:customStyle="1" w:styleId="A21B6B5655534C4AA0160858DC1620F111">
    <w:name w:val="A21B6B5655534C4AA0160858DC1620F111"/>
    <w:rsid w:val="00AF18BB"/>
    <w:pPr>
      <w:spacing w:after="120" w:line="240" w:lineRule="auto"/>
    </w:pPr>
    <w:rPr>
      <w:rFonts w:eastAsiaTheme="minorHAnsi"/>
      <w:szCs w:val="24"/>
    </w:rPr>
  </w:style>
  <w:style w:type="paragraph" w:customStyle="1" w:styleId="25D5B623478042B8B0AD29870EDD402011">
    <w:name w:val="25D5B623478042B8B0AD29870EDD402011"/>
    <w:rsid w:val="00AF18BB"/>
    <w:pPr>
      <w:spacing w:after="120" w:line="240" w:lineRule="auto"/>
    </w:pPr>
    <w:rPr>
      <w:rFonts w:eastAsiaTheme="minorHAnsi"/>
      <w:szCs w:val="24"/>
    </w:rPr>
  </w:style>
  <w:style w:type="paragraph" w:customStyle="1" w:styleId="06FD250AD83146C5BEA0C5CA151729C711">
    <w:name w:val="06FD250AD83146C5BEA0C5CA151729C711"/>
    <w:rsid w:val="00AF18BB"/>
    <w:pPr>
      <w:spacing w:after="120" w:line="240" w:lineRule="auto"/>
    </w:pPr>
    <w:rPr>
      <w:rFonts w:eastAsiaTheme="minorHAnsi"/>
      <w:szCs w:val="24"/>
    </w:rPr>
  </w:style>
  <w:style w:type="paragraph" w:customStyle="1" w:styleId="1FF2FA215CF7443C9088C0AEB22F708711">
    <w:name w:val="1FF2FA215CF7443C9088C0AEB22F708711"/>
    <w:rsid w:val="00AF18BB"/>
    <w:pPr>
      <w:spacing w:after="120" w:line="240" w:lineRule="auto"/>
    </w:pPr>
    <w:rPr>
      <w:rFonts w:eastAsiaTheme="minorHAnsi"/>
      <w:szCs w:val="24"/>
    </w:rPr>
  </w:style>
  <w:style w:type="paragraph" w:customStyle="1" w:styleId="73436809BEF24D14BFA2CF3133BED40711">
    <w:name w:val="73436809BEF24D14BFA2CF3133BED40711"/>
    <w:rsid w:val="00AF18BB"/>
    <w:pPr>
      <w:spacing w:after="120" w:line="240" w:lineRule="auto"/>
    </w:pPr>
    <w:rPr>
      <w:rFonts w:eastAsiaTheme="minorHAnsi"/>
      <w:szCs w:val="24"/>
    </w:rPr>
  </w:style>
  <w:style w:type="paragraph" w:customStyle="1" w:styleId="D6369587BAE0407BB25BD7FFDF0D4CDC11">
    <w:name w:val="D6369587BAE0407BB25BD7FFDF0D4CDC11"/>
    <w:rsid w:val="00AF18BB"/>
    <w:pPr>
      <w:spacing w:after="120" w:line="240" w:lineRule="auto"/>
    </w:pPr>
    <w:rPr>
      <w:rFonts w:eastAsiaTheme="minorHAnsi"/>
      <w:szCs w:val="24"/>
    </w:rPr>
  </w:style>
  <w:style w:type="paragraph" w:customStyle="1" w:styleId="9EE75FF906DC46A18B0DEB9D5B847D4A11">
    <w:name w:val="9EE75FF906DC46A18B0DEB9D5B847D4A11"/>
    <w:rsid w:val="00AF18BB"/>
    <w:pPr>
      <w:spacing w:after="120" w:line="240" w:lineRule="auto"/>
    </w:pPr>
    <w:rPr>
      <w:rFonts w:eastAsiaTheme="minorHAnsi"/>
      <w:szCs w:val="24"/>
    </w:rPr>
  </w:style>
  <w:style w:type="paragraph" w:customStyle="1" w:styleId="7B790A3A9DEE4211BFCA7AE3913E4DFF11">
    <w:name w:val="7B790A3A9DEE4211BFCA7AE3913E4DFF11"/>
    <w:rsid w:val="00AF18BB"/>
    <w:pPr>
      <w:spacing w:after="120" w:line="240" w:lineRule="auto"/>
    </w:pPr>
    <w:rPr>
      <w:rFonts w:eastAsiaTheme="minorHAnsi"/>
      <w:szCs w:val="24"/>
    </w:rPr>
  </w:style>
  <w:style w:type="paragraph" w:customStyle="1" w:styleId="340FE3AE575C49F5B038DC7DD6C6DCD311">
    <w:name w:val="340FE3AE575C49F5B038DC7DD6C6DCD311"/>
    <w:rsid w:val="00AF18BB"/>
    <w:pPr>
      <w:spacing w:after="120" w:line="240" w:lineRule="auto"/>
    </w:pPr>
    <w:rPr>
      <w:rFonts w:eastAsiaTheme="minorHAnsi"/>
      <w:szCs w:val="24"/>
    </w:rPr>
  </w:style>
  <w:style w:type="paragraph" w:customStyle="1" w:styleId="5415CFE7D6104556AEB2D28301AFB28A11">
    <w:name w:val="5415CFE7D6104556AEB2D28301AFB28A11"/>
    <w:rsid w:val="00AF18BB"/>
    <w:pPr>
      <w:spacing w:after="120" w:line="240" w:lineRule="auto"/>
    </w:pPr>
    <w:rPr>
      <w:rFonts w:eastAsiaTheme="minorHAnsi"/>
      <w:szCs w:val="24"/>
    </w:rPr>
  </w:style>
  <w:style w:type="paragraph" w:customStyle="1" w:styleId="0B9C370B7181468BBB34E19C5F1139C111">
    <w:name w:val="0B9C370B7181468BBB34E19C5F1139C111"/>
    <w:rsid w:val="00AF18BB"/>
    <w:pPr>
      <w:spacing w:after="120" w:line="240" w:lineRule="auto"/>
    </w:pPr>
    <w:rPr>
      <w:rFonts w:eastAsiaTheme="minorHAnsi"/>
      <w:szCs w:val="24"/>
    </w:rPr>
  </w:style>
  <w:style w:type="paragraph" w:customStyle="1" w:styleId="E5AE9583B6B543198D428E4EF2B662F811">
    <w:name w:val="E5AE9583B6B543198D428E4EF2B662F811"/>
    <w:rsid w:val="00AF18BB"/>
    <w:pPr>
      <w:spacing w:after="120" w:line="240" w:lineRule="auto"/>
    </w:pPr>
    <w:rPr>
      <w:rFonts w:eastAsiaTheme="minorHAnsi"/>
      <w:szCs w:val="24"/>
    </w:rPr>
  </w:style>
  <w:style w:type="paragraph" w:customStyle="1" w:styleId="E4F8FB1FFD774A9AB798AC5AAF25302311">
    <w:name w:val="E4F8FB1FFD774A9AB798AC5AAF25302311"/>
    <w:rsid w:val="00AF18BB"/>
    <w:pPr>
      <w:spacing w:after="120" w:line="240" w:lineRule="auto"/>
    </w:pPr>
    <w:rPr>
      <w:rFonts w:eastAsiaTheme="minorHAnsi"/>
      <w:szCs w:val="24"/>
    </w:rPr>
  </w:style>
  <w:style w:type="paragraph" w:customStyle="1" w:styleId="5B0275D8FE5F4F1981C1AD4FEEA78CE211">
    <w:name w:val="5B0275D8FE5F4F1981C1AD4FEEA78CE211"/>
    <w:rsid w:val="00AF18BB"/>
    <w:pPr>
      <w:spacing w:after="120" w:line="240" w:lineRule="auto"/>
    </w:pPr>
    <w:rPr>
      <w:rFonts w:eastAsiaTheme="minorHAnsi"/>
      <w:szCs w:val="24"/>
    </w:rPr>
  </w:style>
  <w:style w:type="paragraph" w:customStyle="1" w:styleId="758686E032DE47FFADC7AB916C9240D511">
    <w:name w:val="758686E032DE47FFADC7AB916C9240D511"/>
    <w:rsid w:val="00AF18BB"/>
    <w:pPr>
      <w:spacing w:after="120" w:line="240" w:lineRule="auto"/>
    </w:pPr>
    <w:rPr>
      <w:rFonts w:eastAsiaTheme="minorHAnsi"/>
      <w:szCs w:val="24"/>
    </w:rPr>
  </w:style>
  <w:style w:type="paragraph" w:customStyle="1" w:styleId="AF1B5588FCB8462AAA499B564A33E17311">
    <w:name w:val="AF1B5588FCB8462AAA499B564A33E17311"/>
    <w:rsid w:val="00AF18BB"/>
    <w:pPr>
      <w:spacing w:after="120" w:line="240" w:lineRule="auto"/>
    </w:pPr>
    <w:rPr>
      <w:rFonts w:eastAsiaTheme="minorHAnsi"/>
      <w:szCs w:val="24"/>
    </w:rPr>
  </w:style>
  <w:style w:type="paragraph" w:customStyle="1" w:styleId="640F7FC170804B719A1BA372520384C811">
    <w:name w:val="640F7FC170804B719A1BA372520384C811"/>
    <w:rsid w:val="00AF18BB"/>
    <w:pPr>
      <w:spacing w:after="120" w:line="240" w:lineRule="auto"/>
    </w:pPr>
    <w:rPr>
      <w:rFonts w:eastAsiaTheme="minorHAnsi"/>
      <w:szCs w:val="24"/>
    </w:rPr>
  </w:style>
  <w:style w:type="paragraph" w:customStyle="1" w:styleId="29E8701F33F849FD8C30227A75DEBEC411">
    <w:name w:val="29E8701F33F849FD8C30227A75DEBEC411"/>
    <w:rsid w:val="00AF18BB"/>
    <w:pPr>
      <w:spacing w:after="120" w:line="240" w:lineRule="auto"/>
    </w:pPr>
    <w:rPr>
      <w:rFonts w:eastAsiaTheme="minorHAnsi"/>
      <w:szCs w:val="24"/>
    </w:rPr>
  </w:style>
  <w:style w:type="paragraph" w:customStyle="1" w:styleId="EB6B46B74FFA45A19B052141BEE75E9311">
    <w:name w:val="EB6B46B74FFA45A19B052141BEE75E9311"/>
    <w:rsid w:val="00AF18BB"/>
    <w:pPr>
      <w:spacing w:after="120" w:line="240" w:lineRule="auto"/>
    </w:pPr>
    <w:rPr>
      <w:rFonts w:eastAsiaTheme="minorHAnsi"/>
      <w:szCs w:val="24"/>
    </w:rPr>
  </w:style>
  <w:style w:type="paragraph" w:customStyle="1" w:styleId="F3C3139563144AD1AB4E97A9D865349D11">
    <w:name w:val="F3C3139563144AD1AB4E97A9D865349D11"/>
    <w:rsid w:val="00AF18BB"/>
    <w:pPr>
      <w:spacing w:after="120" w:line="240" w:lineRule="auto"/>
    </w:pPr>
    <w:rPr>
      <w:rFonts w:eastAsiaTheme="minorHAnsi"/>
      <w:szCs w:val="24"/>
    </w:rPr>
  </w:style>
  <w:style w:type="paragraph" w:customStyle="1" w:styleId="7CCFB2A7111B4A09B3E021538C85C82F11">
    <w:name w:val="7CCFB2A7111B4A09B3E021538C85C82F11"/>
    <w:rsid w:val="00AF18BB"/>
    <w:pPr>
      <w:spacing w:after="120" w:line="240" w:lineRule="auto"/>
    </w:pPr>
    <w:rPr>
      <w:rFonts w:eastAsiaTheme="minorHAnsi"/>
      <w:szCs w:val="24"/>
    </w:rPr>
  </w:style>
  <w:style w:type="paragraph" w:customStyle="1" w:styleId="222B8739C14B4735BC6CB0598520598211">
    <w:name w:val="222B8739C14B4735BC6CB0598520598211"/>
    <w:rsid w:val="00AF18BB"/>
    <w:pPr>
      <w:spacing w:after="120" w:line="240" w:lineRule="auto"/>
    </w:pPr>
    <w:rPr>
      <w:rFonts w:eastAsiaTheme="minorHAnsi"/>
      <w:szCs w:val="24"/>
    </w:rPr>
  </w:style>
  <w:style w:type="paragraph" w:customStyle="1" w:styleId="C08BE081BF484BB190E51ECA62A3226B11">
    <w:name w:val="C08BE081BF484BB190E51ECA62A3226B11"/>
    <w:rsid w:val="00AF18BB"/>
    <w:pPr>
      <w:spacing w:after="120" w:line="240" w:lineRule="auto"/>
    </w:pPr>
    <w:rPr>
      <w:rFonts w:eastAsiaTheme="minorHAnsi"/>
      <w:szCs w:val="24"/>
    </w:rPr>
  </w:style>
  <w:style w:type="paragraph" w:customStyle="1" w:styleId="4C7D57CB8C6840F4B3572BFDDA0ECC2011">
    <w:name w:val="4C7D57CB8C6840F4B3572BFDDA0ECC2011"/>
    <w:rsid w:val="00AF18BB"/>
    <w:pPr>
      <w:spacing w:after="120" w:line="240" w:lineRule="auto"/>
    </w:pPr>
    <w:rPr>
      <w:rFonts w:eastAsiaTheme="minorHAnsi"/>
      <w:szCs w:val="24"/>
    </w:rPr>
  </w:style>
  <w:style w:type="paragraph" w:customStyle="1" w:styleId="7B2E8A8018CC4332A7DF30518C21D2DF11">
    <w:name w:val="7B2E8A8018CC4332A7DF30518C21D2DF11"/>
    <w:rsid w:val="00AF18BB"/>
    <w:pPr>
      <w:spacing w:after="120" w:line="240" w:lineRule="auto"/>
    </w:pPr>
    <w:rPr>
      <w:rFonts w:eastAsiaTheme="minorHAnsi"/>
      <w:szCs w:val="24"/>
    </w:rPr>
  </w:style>
  <w:style w:type="paragraph" w:customStyle="1" w:styleId="53A28817A9784FBF922307F3A101366511">
    <w:name w:val="53A28817A9784FBF922307F3A101366511"/>
    <w:rsid w:val="00AF18BB"/>
    <w:pPr>
      <w:spacing w:after="120" w:line="240" w:lineRule="auto"/>
    </w:pPr>
    <w:rPr>
      <w:rFonts w:eastAsiaTheme="minorHAnsi"/>
      <w:szCs w:val="24"/>
    </w:rPr>
  </w:style>
  <w:style w:type="paragraph" w:customStyle="1" w:styleId="EC64D289A84B47FC85C793A6CB37AA9A11">
    <w:name w:val="EC64D289A84B47FC85C793A6CB37AA9A11"/>
    <w:rsid w:val="00AF18BB"/>
    <w:pPr>
      <w:spacing w:after="120" w:line="240" w:lineRule="auto"/>
    </w:pPr>
    <w:rPr>
      <w:rFonts w:eastAsiaTheme="minorHAnsi"/>
      <w:szCs w:val="24"/>
    </w:rPr>
  </w:style>
  <w:style w:type="paragraph" w:customStyle="1" w:styleId="44CAFC5F93E641E9A3FC1365A78D8F7311">
    <w:name w:val="44CAFC5F93E641E9A3FC1365A78D8F7311"/>
    <w:rsid w:val="00AF18BB"/>
    <w:pPr>
      <w:spacing w:after="120" w:line="240" w:lineRule="auto"/>
    </w:pPr>
    <w:rPr>
      <w:rFonts w:eastAsiaTheme="minorHAnsi"/>
      <w:szCs w:val="24"/>
    </w:rPr>
  </w:style>
  <w:style w:type="paragraph" w:customStyle="1" w:styleId="336D985B74EA4C05843805162EA0EDAA11">
    <w:name w:val="336D985B74EA4C05843805162EA0EDAA11"/>
    <w:rsid w:val="00AF18BB"/>
    <w:pPr>
      <w:spacing w:after="120" w:line="240" w:lineRule="auto"/>
    </w:pPr>
    <w:rPr>
      <w:rFonts w:eastAsiaTheme="minorHAnsi"/>
      <w:szCs w:val="24"/>
    </w:rPr>
  </w:style>
  <w:style w:type="paragraph" w:customStyle="1" w:styleId="D5150A0B507D4AF0A33D21A91904F62711">
    <w:name w:val="D5150A0B507D4AF0A33D21A91904F62711"/>
    <w:rsid w:val="00AF18BB"/>
    <w:pPr>
      <w:spacing w:after="120" w:line="240" w:lineRule="auto"/>
    </w:pPr>
    <w:rPr>
      <w:rFonts w:eastAsiaTheme="minorHAnsi"/>
      <w:szCs w:val="24"/>
    </w:rPr>
  </w:style>
  <w:style w:type="paragraph" w:customStyle="1" w:styleId="36910B72C44044AFB44F2094DAED997F11">
    <w:name w:val="36910B72C44044AFB44F2094DAED997F11"/>
    <w:rsid w:val="00AF18BB"/>
    <w:pPr>
      <w:spacing w:after="120" w:line="240" w:lineRule="auto"/>
    </w:pPr>
    <w:rPr>
      <w:rFonts w:eastAsiaTheme="minorHAnsi"/>
      <w:szCs w:val="24"/>
    </w:rPr>
  </w:style>
  <w:style w:type="paragraph" w:customStyle="1" w:styleId="D6DA37E4C5234BF1B6EF4622FA2E7D0311">
    <w:name w:val="D6DA37E4C5234BF1B6EF4622FA2E7D0311"/>
    <w:rsid w:val="00AF18BB"/>
    <w:pPr>
      <w:spacing w:after="120" w:line="240" w:lineRule="auto"/>
    </w:pPr>
    <w:rPr>
      <w:rFonts w:eastAsiaTheme="minorHAnsi"/>
      <w:szCs w:val="24"/>
    </w:rPr>
  </w:style>
  <w:style w:type="paragraph" w:customStyle="1" w:styleId="7ADBA30E02AA4E10A0D27EB5A157CCB911">
    <w:name w:val="7ADBA30E02AA4E10A0D27EB5A157CCB911"/>
    <w:rsid w:val="00AF18BB"/>
    <w:pPr>
      <w:spacing w:after="120" w:line="240" w:lineRule="auto"/>
    </w:pPr>
    <w:rPr>
      <w:rFonts w:eastAsiaTheme="minorHAnsi"/>
      <w:szCs w:val="24"/>
    </w:rPr>
  </w:style>
  <w:style w:type="paragraph" w:customStyle="1" w:styleId="2D76A97D9FA941FBA836636B1379EE2311">
    <w:name w:val="2D76A97D9FA941FBA836636B1379EE2311"/>
    <w:rsid w:val="00AF18BB"/>
    <w:pPr>
      <w:spacing w:after="120" w:line="240" w:lineRule="auto"/>
    </w:pPr>
    <w:rPr>
      <w:rFonts w:eastAsiaTheme="minorHAnsi"/>
      <w:szCs w:val="24"/>
    </w:rPr>
  </w:style>
  <w:style w:type="paragraph" w:customStyle="1" w:styleId="0D8AA29F70D04BE4A5C80AFBB1B9927811">
    <w:name w:val="0D8AA29F70D04BE4A5C80AFBB1B9927811"/>
    <w:rsid w:val="00AF18BB"/>
    <w:pPr>
      <w:spacing w:after="120" w:line="240" w:lineRule="auto"/>
    </w:pPr>
    <w:rPr>
      <w:rFonts w:eastAsiaTheme="minorHAnsi"/>
      <w:szCs w:val="24"/>
    </w:rPr>
  </w:style>
  <w:style w:type="paragraph" w:customStyle="1" w:styleId="F43DE58771B645A8B28EA443E296AFA811">
    <w:name w:val="F43DE58771B645A8B28EA443E296AFA811"/>
    <w:rsid w:val="00AF18BB"/>
    <w:pPr>
      <w:spacing w:after="120" w:line="240" w:lineRule="auto"/>
    </w:pPr>
    <w:rPr>
      <w:rFonts w:eastAsiaTheme="minorHAnsi"/>
      <w:szCs w:val="24"/>
    </w:rPr>
  </w:style>
  <w:style w:type="paragraph" w:customStyle="1" w:styleId="C8F9B8E7DD664D34BE7E48A837BAE44011">
    <w:name w:val="C8F9B8E7DD664D34BE7E48A837BAE44011"/>
    <w:rsid w:val="00AF18BB"/>
    <w:pPr>
      <w:spacing w:after="120" w:line="240" w:lineRule="auto"/>
    </w:pPr>
    <w:rPr>
      <w:rFonts w:eastAsiaTheme="minorHAnsi"/>
      <w:szCs w:val="24"/>
    </w:rPr>
  </w:style>
  <w:style w:type="paragraph" w:customStyle="1" w:styleId="9527A7368EF248C2B59C2A2D1B04FFE811">
    <w:name w:val="9527A7368EF248C2B59C2A2D1B04FFE811"/>
    <w:rsid w:val="00AF18BB"/>
    <w:pPr>
      <w:spacing w:after="120" w:line="240" w:lineRule="auto"/>
    </w:pPr>
    <w:rPr>
      <w:rFonts w:eastAsiaTheme="minorHAnsi"/>
      <w:szCs w:val="24"/>
    </w:rPr>
  </w:style>
  <w:style w:type="paragraph" w:customStyle="1" w:styleId="83469EC889044A56A3722B522B62930B11">
    <w:name w:val="83469EC889044A56A3722B522B62930B11"/>
    <w:rsid w:val="00AF18BB"/>
    <w:pPr>
      <w:spacing w:after="120" w:line="240" w:lineRule="auto"/>
    </w:pPr>
    <w:rPr>
      <w:rFonts w:eastAsiaTheme="minorHAnsi"/>
      <w:szCs w:val="24"/>
    </w:rPr>
  </w:style>
  <w:style w:type="paragraph" w:customStyle="1" w:styleId="2390DFA469C54A06A1586ECD6EFA335A11">
    <w:name w:val="2390DFA469C54A06A1586ECD6EFA335A11"/>
    <w:rsid w:val="00AF18BB"/>
    <w:pPr>
      <w:spacing w:after="120" w:line="240" w:lineRule="auto"/>
    </w:pPr>
    <w:rPr>
      <w:rFonts w:eastAsiaTheme="minorHAnsi"/>
      <w:szCs w:val="24"/>
    </w:rPr>
  </w:style>
  <w:style w:type="paragraph" w:customStyle="1" w:styleId="EADA12DC5946484E95F1840CCBB174E011">
    <w:name w:val="EADA12DC5946484E95F1840CCBB174E011"/>
    <w:rsid w:val="00AF18BB"/>
    <w:pPr>
      <w:spacing w:after="120" w:line="240" w:lineRule="auto"/>
    </w:pPr>
    <w:rPr>
      <w:rFonts w:eastAsiaTheme="minorHAnsi"/>
      <w:szCs w:val="24"/>
    </w:rPr>
  </w:style>
  <w:style w:type="paragraph" w:customStyle="1" w:styleId="C3467AD0A63645FAA266B079C60479B811">
    <w:name w:val="C3467AD0A63645FAA266B079C60479B811"/>
    <w:rsid w:val="00AF18BB"/>
    <w:pPr>
      <w:spacing w:after="120" w:line="240" w:lineRule="auto"/>
    </w:pPr>
    <w:rPr>
      <w:rFonts w:eastAsiaTheme="minorHAnsi"/>
      <w:szCs w:val="24"/>
    </w:rPr>
  </w:style>
  <w:style w:type="paragraph" w:customStyle="1" w:styleId="7E83B6E3E47F4750A3658D4F6BB7B2B311">
    <w:name w:val="7E83B6E3E47F4750A3658D4F6BB7B2B311"/>
    <w:rsid w:val="00AF18BB"/>
    <w:pPr>
      <w:spacing w:after="120" w:line="240" w:lineRule="auto"/>
    </w:pPr>
    <w:rPr>
      <w:rFonts w:eastAsiaTheme="minorHAnsi"/>
      <w:szCs w:val="24"/>
    </w:rPr>
  </w:style>
  <w:style w:type="paragraph" w:customStyle="1" w:styleId="49064CB6F6584AFA896D19D83743537311">
    <w:name w:val="49064CB6F6584AFA896D19D83743537311"/>
    <w:rsid w:val="00AF18BB"/>
    <w:pPr>
      <w:spacing w:after="120" w:line="240" w:lineRule="auto"/>
    </w:pPr>
    <w:rPr>
      <w:rFonts w:eastAsiaTheme="minorHAnsi"/>
      <w:szCs w:val="24"/>
    </w:rPr>
  </w:style>
  <w:style w:type="paragraph" w:customStyle="1" w:styleId="9FCC4F6B1EF5478887C1697D3333A6E311">
    <w:name w:val="9FCC4F6B1EF5478887C1697D3333A6E311"/>
    <w:rsid w:val="00AF18BB"/>
    <w:pPr>
      <w:spacing w:after="120" w:line="240" w:lineRule="auto"/>
    </w:pPr>
    <w:rPr>
      <w:rFonts w:eastAsiaTheme="minorHAnsi"/>
      <w:szCs w:val="24"/>
    </w:rPr>
  </w:style>
  <w:style w:type="paragraph" w:customStyle="1" w:styleId="8006DA3419F344A58E7FC677E8A87F9F11">
    <w:name w:val="8006DA3419F344A58E7FC677E8A87F9F11"/>
    <w:rsid w:val="00AF18BB"/>
    <w:pPr>
      <w:spacing w:after="120" w:line="240" w:lineRule="auto"/>
    </w:pPr>
    <w:rPr>
      <w:rFonts w:eastAsiaTheme="minorHAnsi"/>
      <w:szCs w:val="24"/>
    </w:rPr>
  </w:style>
  <w:style w:type="paragraph" w:customStyle="1" w:styleId="17CA28A101134B1691300971772C957511">
    <w:name w:val="17CA28A101134B1691300971772C957511"/>
    <w:rsid w:val="00AF18BB"/>
    <w:pPr>
      <w:spacing w:after="120" w:line="240" w:lineRule="auto"/>
    </w:pPr>
    <w:rPr>
      <w:rFonts w:eastAsiaTheme="minorHAnsi"/>
      <w:szCs w:val="24"/>
    </w:rPr>
  </w:style>
  <w:style w:type="paragraph" w:customStyle="1" w:styleId="26119845576D451FB58BBCDF3FD60FC910">
    <w:name w:val="26119845576D451FB58BBCDF3FD60FC910"/>
    <w:rsid w:val="00AF18BB"/>
    <w:pPr>
      <w:spacing w:after="120" w:line="240" w:lineRule="auto"/>
    </w:pPr>
    <w:rPr>
      <w:rFonts w:eastAsiaTheme="minorHAnsi"/>
      <w:szCs w:val="24"/>
    </w:rPr>
  </w:style>
  <w:style w:type="paragraph" w:customStyle="1" w:styleId="CD26F290B1E64D5EA0AE1803DC2A297D10">
    <w:name w:val="CD26F290B1E64D5EA0AE1803DC2A297D10"/>
    <w:rsid w:val="00AF18BB"/>
    <w:pPr>
      <w:spacing w:after="120" w:line="240" w:lineRule="auto"/>
    </w:pPr>
    <w:rPr>
      <w:rFonts w:eastAsiaTheme="minorHAnsi"/>
      <w:szCs w:val="24"/>
    </w:rPr>
  </w:style>
  <w:style w:type="paragraph" w:customStyle="1" w:styleId="D809546718854F7BA91E85C8715C0A9710">
    <w:name w:val="D809546718854F7BA91E85C8715C0A9710"/>
    <w:rsid w:val="00AF18BB"/>
    <w:pPr>
      <w:spacing w:after="120" w:line="240" w:lineRule="auto"/>
    </w:pPr>
    <w:rPr>
      <w:rFonts w:eastAsiaTheme="minorHAnsi"/>
      <w:szCs w:val="24"/>
    </w:rPr>
  </w:style>
  <w:style w:type="paragraph" w:customStyle="1" w:styleId="C86181B12B15441C83859A0E06B463A610">
    <w:name w:val="C86181B12B15441C83859A0E06B463A610"/>
    <w:rsid w:val="00AF18BB"/>
    <w:pPr>
      <w:spacing w:after="120" w:line="240" w:lineRule="auto"/>
    </w:pPr>
    <w:rPr>
      <w:rFonts w:eastAsiaTheme="minorHAnsi"/>
      <w:szCs w:val="24"/>
    </w:rPr>
  </w:style>
  <w:style w:type="paragraph" w:customStyle="1" w:styleId="D323180CB82E44FEA4DA273F8ABE57B110">
    <w:name w:val="D323180CB82E44FEA4DA273F8ABE57B110"/>
    <w:rsid w:val="00AF18BB"/>
    <w:pPr>
      <w:spacing w:after="120" w:line="240" w:lineRule="auto"/>
    </w:pPr>
    <w:rPr>
      <w:rFonts w:eastAsiaTheme="minorHAnsi"/>
      <w:szCs w:val="24"/>
    </w:rPr>
  </w:style>
  <w:style w:type="paragraph" w:customStyle="1" w:styleId="3DA477B6081D4868953B970972B6D5BB10">
    <w:name w:val="3DA477B6081D4868953B970972B6D5BB10"/>
    <w:rsid w:val="00AF18BB"/>
    <w:pPr>
      <w:spacing w:after="120" w:line="240" w:lineRule="auto"/>
    </w:pPr>
    <w:rPr>
      <w:rFonts w:eastAsiaTheme="minorHAnsi"/>
      <w:szCs w:val="24"/>
    </w:rPr>
  </w:style>
  <w:style w:type="paragraph" w:customStyle="1" w:styleId="EEC1780D570246D688712E5CDA5C322710">
    <w:name w:val="EEC1780D570246D688712E5CDA5C322710"/>
    <w:rsid w:val="00AF18BB"/>
    <w:pPr>
      <w:spacing w:after="120" w:line="240" w:lineRule="auto"/>
    </w:pPr>
    <w:rPr>
      <w:rFonts w:eastAsiaTheme="minorHAnsi"/>
      <w:szCs w:val="24"/>
    </w:rPr>
  </w:style>
  <w:style w:type="paragraph" w:customStyle="1" w:styleId="2F6C734EED7A43F8AAA6966DC09B3A9010">
    <w:name w:val="2F6C734EED7A43F8AAA6966DC09B3A9010"/>
    <w:rsid w:val="00AF18BB"/>
    <w:pPr>
      <w:spacing w:after="120" w:line="240" w:lineRule="auto"/>
    </w:pPr>
    <w:rPr>
      <w:rFonts w:eastAsiaTheme="minorHAnsi"/>
      <w:szCs w:val="24"/>
    </w:rPr>
  </w:style>
  <w:style w:type="paragraph" w:customStyle="1" w:styleId="FF0DB978FC1F491A86AFF5C80972F24910">
    <w:name w:val="FF0DB978FC1F491A86AFF5C80972F24910"/>
    <w:rsid w:val="00AF18BB"/>
    <w:pPr>
      <w:spacing w:after="120" w:line="240" w:lineRule="auto"/>
    </w:pPr>
    <w:rPr>
      <w:rFonts w:eastAsiaTheme="minorHAnsi"/>
      <w:szCs w:val="24"/>
    </w:rPr>
  </w:style>
  <w:style w:type="paragraph" w:customStyle="1" w:styleId="867AEC51CA8943EE897418562F03A64910">
    <w:name w:val="867AEC51CA8943EE897418562F03A64910"/>
    <w:rsid w:val="00AF18BB"/>
    <w:pPr>
      <w:spacing w:after="120" w:line="240" w:lineRule="auto"/>
    </w:pPr>
    <w:rPr>
      <w:rFonts w:eastAsiaTheme="minorHAnsi"/>
      <w:szCs w:val="24"/>
    </w:rPr>
  </w:style>
  <w:style w:type="paragraph" w:customStyle="1" w:styleId="61C18E3309EE42EAB307E55D7C6CF20C10">
    <w:name w:val="61C18E3309EE42EAB307E55D7C6CF20C10"/>
    <w:rsid w:val="00AF18BB"/>
    <w:pPr>
      <w:spacing w:after="120" w:line="240" w:lineRule="auto"/>
    </w:pPr>
    <w:rPr>
      <w:rFonts w:eastAsiaTheme="minorHAnsi"/>
      <w:szCs w:val="24"/>
    </w:rPr>
  </w:style>
  <w:style w:type="paragraph" w:customStyle="1" w:styleId="2505A9DE404E43D0858A07FB5A37C1DA10">
    <w:name w:val="2505A9DE404E43D0858A07FB5A37C1DA10"/>
    <w:rsid w:val="00AF18BB"/>
    <w:pPr>
      <w:spacing w:after="120" w:line="240" w:lineRule="auto"/>
    </w:pPr>
    <w:rPr>
      <w:rFonts w:eastAsiaTheme="minorHAnsi"/>
      <w:szCs w:val="24"/>
    </w:rPr>
  </w:style>
  <w:style w:type="paragraph" w:customStyle="1" w:styleId="FCDA622223F542568F51E94356DF370810">
    <w:name w:val="FCDA622223F542568F51E94356DF370810"/>
    <w:rsid w:val="00AF18BB"/>
    <w:pPr>
      <w:spacing w:after="120" w:line="240" w:lineRule="auto"/>
    </w:pPr>
    <w:rPr>
      <w:rFonts w:eastAsiaTheme="minorHAnsi"/>
      <w:szCs w:val="24"/>
    </w:rPr>
  </w:style>
  <w:style w:type="paragraph" w:customStyle="1" w:styleId="C384DD4DCF2346B191E22EAB1B19E97010">
    <w:name w:val="C384DD4DCF2346B191E22EAB1B19E97010"/>
    <w:rsid w:val="00AF18BB"/>
    <w:pPr>
      <w:spacing w:after="120" w:line="240" w:lineRule="auto"/>
    </w:pPr>
    <w:rPr>
      <w:rFonts w:eastAsiaTheme="minorHAnsi"/>
      <w:szCs w:val="24"/>
    </w:rPr>
  </w:style>
  <w:style w:type="paragraph" w:customStyle="1" w:styleId="9E19AE76D5C145D9A05B457B8E15278F10">
    <w:name w:val="9E19AE76D5C145D9A05B457B8E15278F10"/>
    <w:rsid w:val="00AF18BB"/>
    <w:pPr>
      <w:spacing w:after="120" w:line="240" w:lineRule="auto"/>
    </w:pPr>
    <w:rPr>
      <w:rFonts w:eastAsiaTheme="minorHAnsi"/>
      <w:szCs w:val="24"/>
    </w:rPr>
  </w:style>
  <w:style w:type="paragraph" w:customStyle="1" w:styleId="1D5D2BFD868949639ABBFD9005B7B1F410">
    <w:name w:val="1D5D2BFD868949639ABBFD9005B7B1F410"/>
    <w:rsid w:val="00AF18BB"/>
    <w:pPr>
      <w:spacing w:after="120" w:line="240" w:lineRule="auto"/>
    </w:pPr>
    <w:rPr>
      <w:rFonts w:eastAsiaTheme="minorHAnsi"/>
      <w:szCs w:val="24"/>
    </w:rPr>
  </w:style>
  <w:style w:type="paragraph" w:customStyle="1" w:styleId="558BE8E35D4540C8937C3B0D08C30CBA10">
    <w:name w:val="558BE8E35D4540C8937C3B0D08C30CBA10"/>
    <w:rsid w:val="00AF18BB"/>
    <w:pPr>
      <w:spacing w:after="120" w:line="240" w:lineRule="auto"/>
    </w:pPr>
    <w:rPr>
      <w:rFonts w:eastAsiaTheme="minorHAnsi"/>
      <w:szCs w:val="24"/>
    </w:rPr>
  </w:style>
  <w:style w:type="paragraph" w:customStyle="1" w:styleId="AD7FAB5F12074E84A58DE7C9FE6861F610">
    <w:name w:val="AD7FAB5F12074E84A58DE7C9FE6861F610"/>
    <w:rsid w:val="00AF18BB"/>
    <w:pPr>
      <w:spacing w:after="120" w:line="240" w:lineRule="auto"/>
    </w:pPr>
    <w:rPr>
      <w:rFonts w:eastAsiaTheme="minorHAnsi"/>
      <w:szCs w:val="24"/>
    </w:rPr>
  </w:style>
  <w:style w:type="paragraph" w:customStyle="1" w:styleId="AA18F3917217433EA62AB5EDF6FE8F7710">
    <w:name w:val="AA18F3917217433EA62AB5EDF6FE8F7710"/>
    <w:rsid w:val="00AF18BB"/>
    <w:pPr>
      <w:spacing w:after="120" w:line="240" w:lineRule="auto"/>
    </w:pPr>
    <w:rPr>
      <w:rFonts w:eastAsiaTheme="minorHAnsi"/>
      <w:szCs w:val="24"/>
    </w:rPr>
  </w:style>
  <w:style w:type="paragraph" w:customStyle="1" w:styleId="6A07F43C3DA444F5B19941AA0F0057A310">
    <w:name w:val="6A07F43C3DA444F5B19941AA0F0057A310"/>
    <w:rsid w:val="00AF18BB"/>
    <w:pPr>
      <w:spacing w:after="120" w:line="240" w:lineRule="auto"/>
    </w:pPr>
    <w:rPr>
      <w:rFonts w:eastAsiaTheme="minorHAnsi"/>
      <w:szCs w:val="24"/>
    </w:rPr>
  </w:style>
  <w:style w:type="paragraph" w:customStyle="1" w:styleId="860A079DF2D940DD9D59F75BF682F7AA10">
    <w:name w:val="860A079DF2D940DD9D59F75BF682F7AA10"/>
    <w:rsid w:val="00AF18BB"/>
    <w:pPr>
      <w:spacing w:after="120" w:line="240" w:lineRule="auto"/>
    </w:pPr>
    <w:rPr>
      <w:rFonts w:eastAsiaTheme="minorHAnsi"/>
      <w:szCs w:val="24"/>
    </w:rPr>
  </w:style>
  <w:style w:type="paragraph" w:customStyle="1" w:styleId="EDF1FE31B54349E5BE6C016DAC8F0D3B10">
    <w:name w:val="EDF1FE31B54349E5BE6C016DAC8F0D3B10"/>
    <w:rsid w:val="00AF18BB"/>
    <w:pPr>
      <w:spacing w:after="120" w:line="240" w:lineRule="auto"/>
    </w:pPr>
    <w:rPr>
      <w:rFonts w:eastAsiaTheme="minorHAnsi"/>
      <w:szCs w:val="24"/>
    </w:rPr>
  </w:style>
  <w:style w:type="paragraph" w:customStyle="1" w:styleId="1C5942DC5CFD448581481E7EB75179AA10">
    <w:name w:val="1C5942DC5CFD448581481E7EB75179AA10"/>
    <w:rsid w:val="00AF18BB"/>
    <w:pPr>
      <w:spacing w:after="120" w:line="240" w:lineRule="auto"/>
    </w:pPr>
    <w:rPr>
      <w:rFonts w:eastAsiaTheme="minorHAnsi"/>
      <w:szCs w:val="24"/>
    </w:rPr>
  </w:style>
  <w:style w:type="paragraph" w:customStyle="1" w:styleId="9634418D61A5496ABE0EF48F914C84A310">
    <w:name w:val="9634418D61A5496ABE0EF48F914C84A310"/>
    <w:rsid w:val="00AF18BB"/>
    <w:pPr>
      <w:spacing w:after="120" w:line="240" w:lineRule="auto"/>
    </w:pPr>
    <w:rPr>
      <w:rFonts w:eastAsiaTheme="minorHAnsi"/>
      <w:szCs w:val="24"/>
    </w:rPr>
  </w:style>
  <w:style w:type="paragraph" w:customStyle="1" w:styleId="9135D0C6DB5D42B78802E2A0D51C86E010">
    <w:name w:val="9135D0C6DB5D42B78802E2A0D51C86E010"/>
    <w:rsid w:val="00AF18BB"/>
    <w:pPr>
      <w:spacing w:after="120" w:line="240" w:lineRule="auto"/>
    </w:pPr>
    <w:rPr>
      <w:rFonts w:eastAsiaTheme="minorHAnsi"/>
      <w:szCs w:val="24"/>
    </w:rPr>
  </w:style>
  <w:style w:type="paragraph" w:customStyle="1" w:styleId="0F58914E22C24A6EBF3578A5F2FF99F97">
    <w:name w:val="0F58914E22C24A6EBF3578A5F2FF99F97"/>
    <w:rsid w:val="00AF18BB"/>
    <w:pPr>
      <w:spacing w:after="120" w:line="240" w:lineRule="auto"/>
    </w:pPr>
    <w:rPr>
      <w:rFonts w:eastAsiaTheme="minorHAnsi"/>
      <w:szCs w:val="24"/>
    </w:rPr>
  </w:style>
  <w:style w:type="paragraph" w:customStyle="1" w:styleId="8E9E9A65F78F45F689E6F3417115E3D07">
    <w:name w:val="8E9E9A65F78F45F689E6F3417115E3D07"/>
    <w:rsid w:val="00AF18BB"/>
    <w:pPr>
      <w:spacing w:after="120" w:line="240" w:lineRule="auto"/>
    </w:pPr>
    <w:rPr>
      <w:rFonts w:eastAsiaTheme="minorHAnsi"/>
      <w:szCs w:val="24"/>
    </w:rPr>
  </w:style>
  <w:style w:type="paragraph" w:customStyle="1" w:styleId="5E7278E1534E49E190AF9326EC266E047">
    <w:name w:val="5E7278E1534E49E190AF9326EC266E047"/>
    <w:rsid w:val="00AF18BB"/>
    <w:pPr>
      <w:spacing w:after="120" w:line="240" w:lineRule="auto"/>
    </w:pPr>
    <w:rPr>
      <w:rFonts w:eastAsiaTheme="minorHAnsi"/>
      <w:szCs w:val="24"/>
    </w:rPr>
  </w:style>
  <w:style w:type="paragraph" w:customStyle="1" w:styleId="E7F8ED5D46EC42F9B439B731C07286A27">
    <w:name w:val="E7F8ED5D46EC42F9B439B731C07286A27"/>
    <w:rsid w:val="00AF18BB"/>
    <w:pPr>
      <w:spacing w:after="120" w:line="240" w:lineRule="auto"/>
    </w:pPr>
    <w:rPr>
      <w:rFonts w:eastAsiaTheme="minorHAnsi"/>
      <w:szCs w:val="24"/>
    </w:rPr>
  </w:style>
  <w:style w:type="paragraph" w:customStyle="1" w:styleId="9174FDE3C7E74B8EAC0271A07A4309B17">
    <w:name w:val="9174FDE3C7E74B8EAC0271A07A4309B17"/>
    <w:rsid w:val="00AF18BB"/>
    <w:pPr>
      <w:spacing w:after="120" w:line="240" w:lineRule="auto"/>
    </w:pPr>
    <w:rPr>
      <w:rFonts w:eastAsiaTheme="minorHAnsi"/>
      <w:szCs w:val="24"/>
    </w:rPr>
  </w:style>
  <w:style w:type="paragraph" w:customStyle="1" w:styleId="F82894EF71EB499A905B5AC47A49AF7F7">
    <w:name w:val="F82894EF71EB499A905B5AC47A49AF7F7"/>
    <w:rsid w:val="00AF18BB"/>
    <w:pPr>
      <w:spacing w:after="120" w:line="240" w:lineRule="auto"/>
    </w:pPr>
    <w:rPr>
      <w:rFonts w:eastAsiaTheme="minorHAnsi"/>
      <w:szCs w:val="24"/>
    </w:rPr>
  </w:style>
  <w:style w:type="paragraph" w:customStyle="1" w:styleId="A4ADB3B9AC254FE6B6E8B019517DE7737">
    <w:name w:val="A4ADB3B9AC254FE6B6E8B019517DE7737"/>
    <w:rsid w:val="00AF18BB"/>
    <w:pPr>
      <w:spacing w:after="120" w:line="240" w:lineRule="auto"/>
    </w:pPr>
    <w:rPr>
      <w:rFonts w:eastAsiaTheme="minorHAnsi"/>
      <w:szCs w:val="24"/>
    </w:rPr>
  </w:style>
  <w:style w:type="paragraph" w:customStyle="1" w:styleId="92DBBA77AB6D423294A76E053B6E04207">
    <w:name w:val="92DBBA77AB6D423294A76E053B6E04207"/>
    <w:rsid w:val="00AF18BB"/>
    <w:pPr>
      <w:spacing w:after="120" w:line="240" w:lineRule="auto"/>
    </w:pPr>
    <w:rPr>
      <w:rFonts w:eastAsiaTheme="minorHAnsi"/>
      <w:szCs w:val="24"/>
    </w:rPr>
  </w:style>
  <w:style w:type="paragraph" w:customStyle="1" w:styleId="93CC30BEA74D414EB28CCF2621026FBD7">
    <w:name w:val="93CC30BEA74D414EB28CCF2621026FBD7"/>
    <w:rsid w:val="00AF18BB"/>
    <w:pPr>
      <w:spacing w:after="120" w:line="240" w:lineRule="auto"/>
    </w:pPr>
    <w:rPr>
      <w:rFonts w:eastAsiaTheme="minorHAnsi"/>
      <w:szCs w:val="24"/>
    </w:rPr>
  </w:style>
  <w:style w:type="paragraph" w:customStyle="1" w:styleId="F57C7049ECD54890BE9A93580DE6094B7">
    <w:name w:val="F57C7049ECD54890BE9A93580DE6094B7"/>
    <w:rsid w:val="00AF18BB"/>
    <w:pPr>
      <w:spacing w:after="120" w:line="240" w:lineRule="auto"/>
    </w:pPr>
    <w:rPr>
      <w:rFonts w:eastAsiaTheme="minorHAnsi"/>
      <w:szCs w:val="24"/>
    </w:rPr>
  </w:style>
  <w:style w:type="paragraph" w:customStyle="1" w:styleId="DF9B77E79C164667949D95AA3B4E346A7">
    <w:name w:val="DF9B77E79C164667949D95AA3B4E346A7"/>
    <w:rsid w:val="00AF18BB"/>
    <w:pPr>
      <w:spacing w:after="120" w:line="240" w:lineRule="auto"/>
    </w:pPr>
    <w:rPr>
      <w:rFonts w:eastAsiaTheme="minorHAnsi"/>
      <w:szCs w:val="24"/>
    </w:rPr>
  </w:style>
  <w:style w:type="paragraph" w:customStyle="1" w:styleId="8CC7A47195FB49C2AFBAD207DA30C13C7">
    <w:name w:val="8CC7A47195FB49C2AFBAD207DA30C13C7"/>
    <w:rsid w:val="00AF18BB"/>
    <w:pPr>
      <w:spacing w:after="120" w:line="240" w:lineRule="auto"/>
    </w:pPr>
    <w:rPr>
      <w:rFonts w:eastAsiaTheme="minorHAnsi"/>
      <w:szCs w:val="24"/>
    </w:rPr>
  </w:style>
  <w:style w:type="paragraph" w:customStyle="1" w:styleId="9C88D473BD6744D39639590B356930107">
    <w:name w:val="9C88D473BD6744D39639590B356930107"/>
    <w:rsid w:val="00AF18BB"/>
    <w:pPr>
      <w:spacing w:after="120" w:line="240" w:lineRule="auto"/>
    </w:pPr>
    <w:rPr>
      <w:rFonts w:eastAsiaTheme="minorHAnsi"/>
      <w:szCs w:val="24"/>
    </w:rPr>
  </w:style>
  <w:style w:type="paragraph" w:customStyle="1" w:styleId="5420F095197F440BAC1799366143F0E77">
    <w:name w:val="5420F095197F440BAC1799366143F0E77"/>
    <w:rsid w:val="00AF18BB"/>
    <w:pPr>
      <w:spacing w:after="120" w:line="240" w:lineRule="auto"/>
    </w:pPr>
    <w:rPr>
      <w:rFonts w:eastAsiaTheme="minorHAnsi"/>
      <w:szCs w:val="24"/>
    </w:rPr>
  </w:style>
  <w:style w:type="paragraph" w:customStyle="1" w:styleId="E3775476CA4D4AF997E2BF0F9B1A8FCC7">
    <w:name w:val="E3775476CA4D4AF997E2BF0F9B1A8FCC7"/>
    <w:rsid w:val="00AF18BB"/>
    <w:pPr>
      <w:spacing w:after="120" w:line="240" w:lineRule="auto"/>
    </w:pPr>
    <w:rPr>
      <w:rFonts w:eastAsiaTheme="minorHAnsi"/>
      <w:szCs w:val="24"/>
    </w:rPr>
  </w:style>
  <w:style w:type="paragraph" w:customStyle="1" w:styleId="C66E07FA78AA48CC82FD9CAE244EB8117">
    <w:name w:val="C66E07FA78AA48CC82FD9CAE244EB8117"/>
    <w:rsid w:val="00AF18BB"/>
    <w:pPr>
      <w:spacing w:after="120" w:line="240" w:lineRule="auto"/>
    </w:pPr>
    <w:rPr>
      <w:rFonts w:eastAsiaTheme="minorHAnsi"/>
      <w:szCs w:val="24"/>
    </w:rPr>
  </w:style>
  <w:style w:type="paragraph" w:customStyle="1" w:styleId="6E29C2F0933D4157BC04BA92C5FBD0067">
    <w:name w:val="6E29C2F0933D4157BC04BA92C5FBD0067"/>
    <w:rsid w:val="00AF18BB"/>
    <w:pPr>
      <w:spacing w:after="120" w:line="240" w:lineRule="auto"/>
    </w:pPr>
    <w:rPr>
      <w:rFonts w:eastAsiaTheme="minorHAnsi"/>
      <w:szCs w:val="24"/>
    </w:rPr>
  </w:style>
  <w:style w:type="paragraph" w:customStyle="1" w:styleId="F020CAFB07C44D52B3F591B62E39CF787">
    <w:name w:val="F020CAFB07C44D52B3F591B62E39CF787"/>
    <w:rsid w:val="00AF18BB"/>
    <w:pPr>
      <w:spacing w:after="120" w:line="240" w:lineRule="auto"/>
    </w:pPr>
    <w:rPr>
      <w:rFonts w:eastAsiaTheme="minorHAnsi"/>
      <w:szCs w:val="24"/>
    </w:rPr>
  </w:style>
  <w:style w:type="paragraph" w:customStyle="1" w:styleId="96D51EB218734323944234B0F041E6DB7">
    <w:name w:val="96D51EB218734323944234B0F041E6DB7"/>
    <w:rsid w:val="00AF18BB"/>
    <w:pPr>
      <w:spacing w:after="120" w:line="240" w:lineRule="auto"/>
    </w:pPr>
    <w:rPr>
      <w:rFonts w:eastAsiaTheme="minorHAnsi"/>
      <w:szCs w:val="24"/>
    </w:rPr>
  </w:style>
  <w:style w:type="paragraph" w:customStyle="1" w:styleId="EF5962FCF0224ABD8E388A27B613225B7">
    <w:name w:val="EF5962FCF0224ABD8E388A27B613225B7"/>
    <w:rsid w:val="00AF18BB"/>
    <w:pPr>
      <w:spacing w:after="120" w:line="240" w:lineRule="auto"/>
    </w:pPr>
    <w:rPr>
      <w:rFonts w:eastAsiaTheme="minorHAnsi"/>
      <w:szCs w:val="24"/>
    </w:rPr>
  </w:style>
  <w:style w:type="paragraph" w:customStyle="1" w:styleId="137DF7C071F94582AAD628449B9E73547">
    <w:name w:val="137DF7C071F94582AAD628449B9E73547"/>
    <w:rsid w:val="00AF18BB"/>
    <w:pPr>
      <w:spacing w:after="120" w:line="240" w:lineRule="auto"/>
    </w:pPr>
    <w:rPr>
      <w:rFonts w:eastAsiaTheme="minorHAnsi"/>
      <w:szCs w:val="24"/>
    </w:rPr>
  </w:style>
  <w:style w:type="paragraph" w:customStyle="1" w:styleId="EEF49920CD3548B2A36CFA1EE961246C7">
    <w:name w:val="EEF49920CD3548B2A36CFA1EE961246C7"/>
    <w:rsid w:val="00AF18BB"/>
    <w:pPr>
      <w:spacing w:after="120" w:line="240" w:lineRule="auto"/>
    </w:pPr>
    <w:rPr>
      <w:rFonts w:eastAsiaTheme="minorHAnsi"/>
      <w:szCs w:val="24"/>
    </w:rPr>
  </w:style>
  <w:style w:type="paragraph" w:customStyle="1" w:styleId="2E3F8B4EC0C84EDFA87B57F884E37B2D7">
    <w:name w:val="2E3F8B4EC0C84EDFA87B57F884E37B2D7"/>
    <w:rsid w:val="00AF18BB"/>
    <w:pPr>
      <w:spacing w:after="120" w:line="240" w:lineRule="auto"/>
    </w:pPr>
    <w:rPr>
      <w:rFonts w:eastAsiaTheme="minorHAnsi"/>
      <w:szCs w:val="24"/>
    </w:rPr>
  </w:style>
  <w:style w:type="paragraph" w:customStyle="1" w:styleId="3202A1707A2D4ADB91D24B2643BE197A7">
    <w:name w:val="3202A1707A2D4ADB91D24B2643BE197A7"/>
    <w:rsid w:val="00AF18BB"/>
    <w:pPr>
      <w:spacing w:after="120" w:line="240" w:lineRule="auto"/>
    </w:pPr>
    <w:rPr>
      <w:rFonts w:eastAsiaTheme="minorHAnsi"/>
      <w:szCs w:val="24"/>
    </w:rPr>
  </w:style>
  <w:style w:type="paragraph" w:customStyle="1" w:styleId="A6F04050E47A4E41ABCD0FF98CD3BE057">
    <w:name w:val="A6F04050E47A4E41ABCD0FF98CD3BE057"/>
    <w:rsid w:val="00AF18BB"/>
    <w:pPr>
      <w:spacing w:after="120" w:line="240" w:lineRule="auto"/>
    </w:pPr>
    <w:rPr>
      <w:rFonts w:eastAsiaTheme="minorHAnsi"/>
      <w:szCs w:val="24"/>
    </w:rPr>
  </w:style>
  <w:style w:type="paragraph" w:customStyle="1" w:styleId="0685CFE8EE7B4B9080BF354D4619B9207">
    <w:name w:val="0685CFE8EE7B4B9080BF354D4619B9207"/>
    <w:rsid w:val="00AF18BB"/>
    <w:pPr>
      <w:spacing w:after="120" w:line="240" w:lineRule="auto"/>
    </w:pPr>
    <w:rPr>
      <w:rFonts w:eastAsiaTheme="minorHAnsi"/>
      <w:szCs w:val="24"/>
    </w:rPr>
  </w:style>
  <w:style w:type="paragraph" w:customStyle="1" w:styleId="423A3A979F824797A7C4CC241AD8F2E47">
    <w:name w:val="423A3A979F824797A7C4CC241AD8F2E47"/>
    <w:rsid w:val="00AF18BB"/>
    <w:pPr>
      <w:spacing w:after="120" w:line="240" w:lineRule="auto"/>
    </w:pPr>
    <w:rPr>
      <w:rFonts w:eastAsiaTheme="minorHAnsi"/>
      <w:szCs w:val="24"/>
    </w:rPr>
  </w:style>
  <w:style w:type="paragraph" w:customStyle="1" w:styleId="6ACB3B1388ED4FE18C1EFE7267DF97B57">
    <w:name w:val="6ACB3B1388ED4FE18C1EFE7267DF97B57"/>
    <w:rsid w:val="00AF18BB"/>
    <w:pPr>
      <w:spacing w:after="120" w:line="240" w:lineRule="auto"/>
    </w:pPr>
    <w:rPr>
      <w:rFonts w:eastAsiaTheme="minorHAnsi"/>
      <w:szCs w:val="24"/>
    </w:rPr>
  </w:style>
  <w:style w:type="paragraph" w:customStyle="1" w:styleId="9290752687354A1BB6C8041F2D2D941E7">
    <w:name w:val="9290752687354A1BB6C8041F2D2D941E7"/>
    <w:rsid w:val="00AF18BB"/>
    <w:pPr>
      <w:spacing w:after="120" w:line="240" w:lineRule="auto"/>
    </w:pPr>
    <w:rPr>
      <w:rFonts w:eastAsiaTheme="minorHAnsi"/>
      <w:szCs w:val="24"/>
    </w:rPr>
  </w:style>
  <w:style w:type="paragraph" w:customStyle="1" w:styleId="9D93E89CE17A400D81A7E170B13D94297">
    <w:name w:val="9D93E89CE17A400D81A7E170B13D94297"/>
    <w:rsid w:val="00AF18BB"/>
    <w:pPr>
      <w:spacing w:after="120" w:line="240" w:lineRule="auto"/>
    </w:pPr>
    <w:rPr>
      <w:rFonts w:eastAsiaTheme="minorHAnsi"/>
      <w:szCs w:val="24"/>
    </w:rPr>
  </w:style>
  <w:style w:type="paragraph" w:customStyle="1" w:styleId="5F61EBAD47984EEDAABC7115C1D6CA767">
    <w:name w:val="5F61EBAD47984EEDAABC7115C1D6CA767"/>
    <w:rsid w:val="00AF18BB"/>
    <w:pPr>
      <w:spacing w:after="120" w:line="240" w:lineRule="auto"/>
    </w:pPr>
    <w:rPr>
      <w:rFonts w:eastAsiaTheme="minorHAnsi"/>
      <w:szCs w:val="24"/>
    </w:rPr>
  </w:style>
  <w:style w:type="paragraph" w:customStyle="1" w:styleId="BD294A454C38414697EB6907529C31857">
    <w:name w:val="BD294A454C38414697EB6907529C31857"/>
    <w:rsid w:val="00AF18BB"/>
    <w:pPr>
      <w:spacing w:after="120" w:line="240" w:lineRule="auto"/>
    </w:pPr>
    <w:rPr>
      <w:rFonts w:eastAsiaTheme="minorHAnsi"/>
      <w:szCs w:val="24"/>
    </w:rPr>
  </w:style>
  <w:style w:type="paragraph" w:customStyle="1" w:styleId="AB26D853A1D64758BAD57BB4B5EBB3A26">
    <w:name w:val="AB26D853A1D64758BAD57BB4B5EBB3A26"/>
    <w:rsid w:val="00AF18BB"/>
    <w:pPr>
      <w:spacing w:after="120" w:line="240" w:lineRule="auto"/>
    </w:pPr>
    <w:rPr>
      <w:rFonts w:eastAsiaTheme="minorHAnsi"/>
      <w:szCs w:val="24"/>
    </w:rPr>
  </w:style>
  <w:style w:type="paragraph" w:customStyle="1" w:styleId="86EC4DFF7A9F4E9194F6CD89911739C56">
    <w:name w:val="86EC4DFF7A9F4E9194F6CD89911739C56"/>
    <w:rsid w:val="00AF18BB"/>
    <w:pPr>
      <w:spacing w:after="120" w:line="240" w:lineRule="auto"/>
    </w:pPr>
    <w:rPr>
      <w:rFonts w:eastAsiaTheme="minorHAnsi"/>
      <w:szCs w:val="24"/>
    </w:rPr>
  </w:style>
  <w:style w:type="paragraph" w:customStyle="1" w:styleId="881D9416B6C04FA39C93F0CBC768B1376">
    <w:name w:val="881D9416B6C04FA39C93F0CBC768B1376"/>
    <w:rsid w:val="00AF18BB"/>
    <w:pPr>
      <w:spacing w:after="120" w:line="240" w:lineRule="auto"/>
    </w:pPr>
    <w:rPr>
      <w:rFonts w:eastAsiaTheme="minorHAnsi"/>
      <w:szCs w:val="24"/>
    </w:rPr>
  </w:style>
  <w:style w:type="paragraph" w:customStyle="1" w:styleId="4BD29D59FCF14BDA9B90A3705B1D86B06">
    <w:name w:val="4BD29D59FCF14BDA9B90A3705B1D86B06"/>
    <w:rsid w:val="00AF18BB"/>
    <w:pPr>
      <w:spacing w:after="120" w:line="240" w:lineRule="auto"/>
    </w:pPr>
    <w:rPr>
      <w:rFonts w:eastAsiaTheme="minorHAnsi"/>
      <w:szCs w:val="24"/>
    </w:rPr>
  </w:style>
  <w:style w:type="paragraph" w:customStyle="1" w:styleId="4DEF96AA6BD94B4AB8379D02B2B94D596">
    <w:name w:val="4DEF96AA6BD94B4AB8379D02B2B94D596"/>
    <w:rsid w:val="00AF18BB"/>
    <w:pPr>
      <w:spacing w:after="120" w:line="240" w:lineRule="auto"/>
    </w:pPr>
    <w:rPr>
      <w:rFonts w:eastAsiaTheme="minorHAnsi"/>
      <w:szCs w:val="24"/>
    </w:rPr>
  </w:style>
  <w:style w:type="paragraph" w:customStyle="1" w:styleId="D761E6664F37476889335FDD017D37576">
    <w:name w:val="D761E6664F37476889335FDD017D37576"/>
    <w:rsid w:val="00AF18BB"/>
    <w:pPr>
      <w:spacing w:after="120" w:line="240" w:lineRule="auto"/>
    </w:pPr>
    <w:rPr>
      <w:rFonts w:eastAsiaTheme="minorHAnsi"/>
      <w:szCs w:val="24"/>
    </w:rPr>
  </w:style>
  <w:style w:type="paragraph" w:customStyle="1" w:styleId="428A5C4DCB1B4776AD635434B6668F9C6">
    <w:name w:val="428A5C4DCB1B4776AD635434B6668F9C6"/>
    <w:rsid w:val="00AF18BB"/>
    <w:pPr>
      <w:spacing w:after="120" w:line="240" w:lineRule="auto"/>
    </w:pPr>
    <w:rPr>
      <w:rFonts w:eastAsiaTheme="minorHAnsi"/>
      <w:szCs w:val="24"/>
    </w:rPr>
  </w:style>
  <w:style w:type="paragraph" w:customStyle="1" w:styleId="5DE61D01D8A04258B1DC49CD1126175B6">
    <w:name w:val="5DE61D01D8A04258B1DC49CD1126175B6"/>
    <w:rsid w:val="00AF18BB"/>
    <w:pPr>
      <w:spacing w:after="120" w:line="240" w:lineRule="auto"/>
    </w:pPr>
    <w:rPr>
      <w:rFonts w:eastAsiaTheme="minorHAnsi"/>
      <w:szCs w:val="24"/>
    </w:rPr>
  </w:style>
  <w:style w:type="paragraph" w:customStyle="1" w:styleId="5E7C8AEBF0B84967BA9012318F01E8C16">
    <w:name w:val="5E7C8AEBF0B84967BA9012318F01E8C16"/>
    <w:rsid w:val="00AF18BB"/>
    <w:pPr>
      <w:spacing w:after="120" w:line="240" w:lineRule="auto"/>
    </w:pPr>
    <w:rPr>
      <w:rFonts w:eastAsiaTheme="minorHAnsi"/>
      <w:szCs w:val="24"/>
    </w:rPr>
  </w:style>
  <w:style w:type="paragraph" w:customStyle="1" w:styleId="8D8BE35BB838420BBBA0F24AC2B36D8A6">
    <w:name w:val="8D8BE35BB838420BBBA0F24AC2B36D8A6"/>
    <w:rsid w:val="00AF18BB"/>
    <w:pPr>
      <w:spacing w:after="120" w:line="240" w:lineRule="auto"/>
    </w:pPr>
    <w:rPr>
      <w:rFonts w:eastAsiaTheme="minorHAnsi"/>
      <w:szCs w:val="24"/>
    </w:rPr>
  </w:style>
  <w:style w:type="paragraph" w:customStyle="1" w:styleId="49EEE62C5B5F4844B9847E026E4A04EF6">
    <w:name w:val="49EEE62C5B5F4844B9847E026E4A04EF6"/>
    <w:rsid w:val="00AF18BB"/>
    <w:pPr>
      <w:spacing w:after="120" w:line="240" w:lineRule="auto"/>
    </w:pPr>
    <w:rPr>
      <w:rFonts w:eastAsiaTheme="minorHAnsi"/>
      <w:szCs w:val="24"/>
    </w:rPr>
  </w:style>
  <w:style w:type="paragraph" w:customStyle="1" w:styleId="C8E0139D82074BDBBEC3B82C6A4741B46">
    <w:name w:val="C8E0139D82074BDBBEC3B82C6A4741B46"/>
    <w:rsid w:val="00AF18BB"/>
    <w:pPr>
      <w:spacing w:after="120" w:line="240" w:lineRule="auto"/>
    </w:pPr>
    <w:rPr>
      <w:rFonts w:eastAsiaTheme="minorHAnsi"/>
      <w:szCs w:val="24"/>
    </w:rPr>
  </w:style>
  <w:style w:type="paragraph" w:customStyle="1" w:styleId="EE82CF1F4EEE45EBB90A7D7352DCA1B26">
    <w:name w:val="EE82CF1F4EEE45EBB90A7D7352DCA1B26"/>
    <w:rsid w:val="00AF18BB"/>
    <w:pPr>
      <w:spacing w:after="120" w:line="240" w:lineRule="auto"/>
    </w:pPr>
    <w:rPr>
      <w:rFonts w:eastAsiaTheme="minorHAnsi"/>
      <w:szCs w:val="24"/>
    </w:rPr>
  </w:style>
  <w:style w:type="paragraph" w:customStyle="1" w:styleId="25395BB2334C4A38B5F0B5AF2672F0F66">
    <w:name w:val="25395BB2334C4A38B5F0B5AF2672F0F66"/>
    <w:rsid w:val="00AF18BB"/>
    <w:pPr>
      <w:spacing w:after="120" w:line="240" w:lineRule="auto"/>
    </w:pPr>
    <w:rPr>
      <w:rFonts w:eastAsiaTheme="minorHAnsi"/>
      <w:szCs w:val="24"/>
    </w:rPr>
  </w:style>
  <w:style w:type="paragraph" w:customStyle="1" w:styleId="9B5D2C76C0474B959EAC74BF3653059B6">
    <w:name w:val="9B5D2C76C0474B959EAC74BF3653059B6"/>
    <w:rsid w:val="00AF18BB"/>
    <w:pPr>
      <w:spacing w:after="120" w:line="240" w:lineRule="auto"/>
    </w:pPr>
    <w:rPr>
      <w:rFonts w:eastAsiaTheme="minorHAnsi"/>
      <w:szCs w:val="24"/>
    </w:rPr>
  </w:style>
  <w:style w:type="paragraph" w:customStyle="1" w:styleId="3BA198EDAB054F42A20ED0D3A7E5A0406">
    <w:name w:val="3BA198EDAB054F42A20ED0D3A7E5A0406"/>
    <w:rsid w:val="00AF18BB"/>
    <w:pPr>
      <w:spacing w:after="120" w:line="240" w:lineRule="auto"/>
    </w:pPr>
    <w:rPr>
      <w:rFonts w:eastAsiaTheme="minorHAnsi"/>
      <w:szCs w:val="24"/>
    </w:rPr>
  </w:style>
  <w:style w:type="paragraph" w:customStyle="1" w:styleId="EAC6ECAF032348C4B10EF30213C351726">
    <w:name w:val="EAC6ECAF032348C4B10EF30213C351726"/>
    <w:rsid w:val="00AF18BB"/>
    <w:pPr>
      <w:spacing w:after="120" w:line="240" w:lineRule="auto"/>
    </w:pPr>
    <w:rPr>
      <w:rFonts w:eastAsiaTheme="minorHAnsi"/>
      <w:szCs w:val="24"/>
    </w:rPr>
  </w:style>
  <w:style w:type="paragraph" w:customStyle="1" w:styleId="6BDA7C5BFAD2415886A0EB862BE2EA686">
    <w:name w:val="6BDA7C5BFAD2415886A0EB862BE2EA686"/>
    <w:rsid w:val="00AF18BB"/>
    <w:pPr>
      <w:spacing w:after="120" w:line="240" w:lineRule="auto"/>
    </w:pPr>
    <w:rPr>
      <w:rFonts w:eastAsiaTheme="minorHAnsi"/>
      <w:szCs w:val="24"/>
    </w:rPr>
  </w:style>
  <w:style w:type="paragraph" w:customStyle="1" w:styleId="1D3B0D35866A476F98E04F51EA504DCA6">
    <w:name w:val="1D3B0D35866A476F98E04F51EA504DCA6"/>
    <w:rsid w:val="00AF18BB"/>
    <w:pPr>
      <w:spacing w:after="120" w:line="240" w:lineRule="auto"/>
    </w:pPr>
    <w:rPr>
      <w:rFonts w:eastAsiaTheme="minorHAnsi"/>
      <w:szCs w:val="24"/>
    </w:rPr>
  </w:style>
  <w:style w:type="paragraph" w:customStyle="1" w:styleId="9CD86FD29EFA4BA9A6801CAC0F7962D66">
    <w:name w:val="9CD86FD29EFA4BA9A6801CAC0F7962D66"/>
    <w:rsid w:val="00AF18BB"/>
    <w:pPr>
      <w:spacing w:after="120" w:line="240" w:lineRule="auto"/>
    </w:pPr>
    <w:rPr>
      <w:rFonts w:eastAsiaTheme="minorHAnsi"/>
      <w:szCs w:val="24"/>
    </w:rPr>
  </w:style>
  <w:style w:type="paragraph" w:customStyle="1" w:styleId="852B8CD1AAC84077B35A438B66598B496">
    <w:name w:val="852B8CD1AAC84077B35A438B66598B496"/>
    <w:rsid w:val="00AF18BB"/>
    <w:pPr>
      <w:spacing w:after="120" w:line="240" w:lineRule="auto"/>
    </w:pPr>
    <w:rPr>
      <w:rFonts w:eastAsiaTheme="minorHAnsi"/>
      <w:szCs w:val="24"/>
    </w:rPr>
  </w:style>
  <w:style w:type="paragraph" w:customStyle="1" w:styleId="4F4FB2A107244963A4B951BEDEDCF9F06">
    <w:name w:val="4F4FB2A107244963A4B951BEDEDCF9F06"/>
    <w:rsid w:val="00AF18BB"/>
    <w:pPr>
      <w:spacing w:after="120" w:line="240" w:lineRule="auto"/>
    </w:pPr>
    <w:rPr>
      <w:rFonts w:eastAsiaTheme="minorHAnsi"/>
      <w:szCs w:val="24"/>
    </w:rPr>
  </w:style>
  <w:style w:type="paragraph" w:customStyle="1" w:styleId="F166DA2606AE4E339E1C40881C6C3ABC6">
    <w:name w:val="F166DA2606AE4E339E1C40881C6C3ABC6"/>
    <w:rsid w:val="00AF18BB"/>
    <w:pPr>
      <w:spacing w:after="120" w:line="240" w:lineRule="auto"/>
    </w:pPr>
    <w:rPr>
      <w:rFonts w:eastAsiaTheme="minorHAnsi"/>
      <w:szCs w:val="24"/>
    </w:rPr>
  </w:style>
  <w:style w:type="paragraph" w:customStyle="1" w:styleId="F755A054C6854764A2A91A98E192B4096">
    <w:name w:val="F755A054C6854764A2A91A98E192B4096"/>
    <w:rsid w:val="00AF18BB"/>
    <w:pPr>
      <w:spacing w:after="120" w:line="240" w:lineRule="auto"/>
    </w:pPr>
    <w:rPr>
      <w:rFonts w:eastAsiaTheme="minorHAnsi"/>
      <w:szCs w:val="24"/>
    </w:rPr>
  </w:style>
  <w:style w:type="paragraph" w:customStyle="1" w:styleId="371DB83C89494FB8892AA3DFA20EA0F64">
    <w:name w:val="371DB83C89494FB8892AA3DFA20EA0F64"/>
    <w:rsid w:val="00AF18BB"/>
    <w:pPr>
      <w:spacing w:after="120" w:line="240" w:lineRule="auto"/>
    </w:pPr>
    <w:rPr>
      <w:rFonts w:eastAsiaTheme="minorHAnsi"/>
      <w:szCs w:val="24"/>
    </w:rPr>
  </w:style>
  <w:style w:type="paragraph" w:customStyle="1" w:styleId="BDC0E53FA0F44E30AB58B0C79A94882C4">
    <w:name w:val="BDC0E53FA0F44E30AB58B0C79A94882C4"/>
    <w:rsid w:val="00AF18BB"/>
    <w:pPr>
      <w:spacing w:after="120" w:line="240" w:lineRule="auto"/>
    </w:pPr>
    <w:rPr>
      <w:rFonts w:eastAsiaTheme="minorHAnsi"/>
      <w:szCs w:val="24"/>
    </w:rPr>
  </w:style>
  <w:style w:type="paragraph" w:customStyle="1" w:styleId="7945BCA558E44DD5BB3266010B50395D4">
    <w:name w:val="7945BCA558E44DD5BB3266010B50395D4"/>
    <w:rsid w:val="00AF18BB"/>
    <w:pPr>
      <w:spacing w:after="120" w:line="240" w:lineRule="auto"/>
    </w:pPr>
    <w:rPr>
      <w:rFonts w:eastAsiaTheme="minorHAnsi"/>
      <w:szCs w:val="24"/>
    </w:rPr>
  </w:style>
  <w:style w:type="paragraph" w:customStyle="1" w:styleId="97694F07793644A9BD95A383F965F2F22">
    <w:name w:val="97694F07793644A9BD95A383F965F2F22"/>
    <w:rsid w:val="00AF18BB"/>
    <w:pPr>
      <w:spacing w:after="120" w:line="240" w:lineRule="auto"/>
    </w:pPr>
    <w:rPr>
      <w:rFonts w:eastAsiaTheme="minorHAnsi"/>
      <w:szCs w:val="24"/>
    </w:rPr>
  </w:style>
  <w:style w:type="paragraph" w:customStyle="1" w:styleId="47267952D7924B57A8CC21DDA1087C862">
    <w:name w:val="47267952D7924B57A8CC21DDA1087C862"/>
    <w:rsid w:val="00AF18BB"/>
    <w:pPr>
      <w:spacing w:after="120" w:line="240" w:lineRule="auto"/>
    </w:pPr>
    <w:rPr>
      <w:rFonts w:eastAsiaTheme="minorHAnsi"/>
      <w:szCs w:val="24"/>
    </w:rPr>
  </w:style>
  <w:style w:type="paragraph" w:customStyle="1" w:styleId="6056A875A13749F99F7103FC2C351F522">
    <w:name w:val="6056A875A13749F99F7103FC2C351F522"/>
    <w:rsid w:val="00AF18BB"/>
    <w:pPr>
      <w:spacing w:after="120" w:line="240" w:lineRule="auto"/>
    </w:pPr>
    <w:rPr>
      <w:rFonts w:eastAsiaTheme="minorHAnsi"/>
      <w:szCs w:val="24"/>
    </w:rPr>
  </w:style>
  <w:style w:type="paragraph" w:customStyle="1" w:styleId="8353B4B59F0C4EA4ABCF2A0EAEB2BA362">
    <w:name w:val="8353B4B59F0C4EA4ABCF2A0EAEB2BA362"/>
    <w:rsid w:val="00AF18BB"/>
    <w:pPr>
      <w:spacing w:after="120" w:line="240" w:lineRule="auto"/>
    </w:pPr>
    <w:rPr>
      <w:rFonts w:eastAsiaTheme="minorHAnsi"/>
      <w:szCs w:val="24"/>
    </w:rPr>
  </w:style>
  <w:style w:type="paragraph" w:customStyle="1" w:styleId="40A657898D5F408EA1661459D4DAAE9C2">
    <w:name w:val="40A657898D5F408EA1661459D4DAAE9C2"/>
    <w:rsid w:val="00AF18BB"/>
    <w:pPr>
      <w:spacing w:after="120" w:line="240" w:lineRule="auto"/>
    </w:pPr>
    <w:rPr>
      <w:rFonts w:eastAsiaTheme="minorHAnsi"/>
      <w:szCs w:val="24"/>
    </w:rPr>
  </w:style>
  <w:style w:type="paragraph" w:customStyle="1" w:styleId="BB9081969D05405F8774BFFAE11D21022">
    <w:name w:val="BB9081969D05405F8774BFFAE11D21022"/>
    <w:rsid w:val="00AF18BB"/>
    <w:pPr>
      <w:spacing w:after="120" w:line="240" w:lineRule="auto"/>
    </w:pPr>
    <w:rPr>
      <w:rFonts w:eastAsiaTheme="minorHAnsi"/>
      <w:szCs w:val="24"/>
    </w:rPr>
  </w:style>
  <w:style w:type="paragraph" w:customStyle="1" w:styleId="81ADD9EBF1C34886A2291950BA49C7BF2">
    <w:name w:val="81ADD9EBF1C34886A2291950BA49C7BF2"/>
    <w:rsid w:val="00AF18BB"/>
    <w:pPr>
      <w:spacing w:after="120" w:line="240" w:lineRule="auto"/>
    </w:pPr>
    <w:rPr>
      <w:rFonts w:eastAsiaTheme="minorHAnsi"/>
      <w:szCs w:val="24"/>
    </w:rPr>
  </w:style>
  <w:style w:type="paragraph" w:customStyle="1" w:styleId="39FB434C567D4DDF99FB5464437ACC302">
    <w:name w:val="39FB434C567D4DDF99FB5464437ACC302"/>
    <w:rsid w:val="00AF18BB"/>
    <w:pPr>
      <w:spacing w:after="120" w:line="240" w:lineRule="auto"/>
    </w:pPr>
    <w:rPr>
      <w:rFonts w:eastAsiaTheme="minorHAnsi"/>
      <w:szCs w:val="24"/>
    </w:rPr>
  </w:style>
  <w:style w:type="paragraph" w:customStyle="1" w:styleId="2BDA02F70FA844CDACC8FFDC9C46B2A02">
    <w:name w:val="2BDA02F70FA844CDACC8FFDC9C46B2A02"/>
    <w:rsid w:val="00AF18BB"/>
    <w:pPr>
      <w:spacing w:after="120" w:line="240" w:lineRule="auto"/>
    </w:pPr>
    <w:rPr>
      <w:rFonts w:eastAsiaTheme="minorHAnsi"/>
      <w:szCs w:val="24"/>
    </w:rPr>
  </w:style>
  <w:style w:type="paragraph" w:customStyle="1" w:styleId="5D360A66D1484FF2B045B38B7ED0F7202">
    <w:name w:val="5D360A66D1484FF2B045B38B7ED0F7202"/>
    <w:rsid w:val="00AF18BB"/>
    <w:pPr>
      <w:spacing w:after="120" w:line="240" w:lineRule="auto"/>
    </w:pPr>
    <w:rPr>
      <w:rFonts w:eastAsiaTheme="minorHAnsi"/>
      <w:szCs w:val="24"/>
    </w:rPr>
  </w:style>
  <w:style w:type="paragraph" w:customStyle="1" w:styleId="EB74FA9186FB4C90984CD987E98F168D2">
    <w:name w:val="EB74FA9186FB4C90984CD987E98F168D2"/>
    <w:rsid w:val="00AF18BB"/>
    <w:pPr>
      <w:spacing w:after="120" w:line="240" w:lineRule="auto"/>
    </w:pPr>
    <w:rPr>
      <w:rFonts w:eastAsiaTheme="minorHAnsi"/>
      <w:szCs w:val="24"/>
    </w:rPr>
  </w:style>
  <w:style w:type="paragraph" w:customStyle="1" w:styleId="DA29D0D5780740E6873C31E318E3C9AA2">
    <w:name w:val="DA29D0D5780740E6873C31E318E3C9AA2"/>
    <w:rsid w:val="00AF18BB"/>
    <w:pPr>
      <w:spacing w:after="120" w:line="240" w:lineRule="auto"/>
    </w:pPr>
    <w:rPr>
      <w:rFonts w:eastAsiaTheme="minorHAnsi"/>
      <w:szCs w:val="24"/>
    </w:rPr>
  </w:style>
  <w:style w:type="paragraph" w:customStyle="1" w:styleId="6BCA4877115A4E518AB6254C5B3B2C52">
    <w:name w:val="6BCA4877115A4E518AB6254C5B3B2C52"/>
    <w:rsid w:val="00AF18BB"/>
  </w:style>
  <w:style w:type="paragraph" w:customStyle="1" w:styleId="23A1817C9CDB41BCBCF1A04587BAC897">
    <w:name w:val="23A1817C9CDB41BCBCF1A04587BAC897"/>
    <w:rsid w:val="00AF18BB"/>
  </w:style>
  <w:style w:type="paragraph" w:customStyle="1" w:styleId="7366DA128E374AB094EF827A3E846C18">
    <w:name w:val="7366DA128E374AB094EF827A3E846C18"/>
    <w:rsid w:val="00AF18BB"/>
  </w:style>
  <w:style w:type="paragraph" w:customStyle="1" w:styleId="25245FDF367148DAB29A4603BFCD1908">
    <w:name w:val="25245FDF367148DAB29A4603BFCD1908"/>
    <w:rsid w:val="00AF18BB"/>
  </w:style>
  <w:style w:type="paragraph" w:customStyle="1" w:styleId="323D7AF19E284178BCE1D9BB25734822">
    <w:name w:val="323D7AF19E284178BCE1D9BB25734822"/>
    <w:rsid w:val="00AF18BB"/>
  </w:style>
  <w:style w:type="paragraph" w:customStyle="1" w:styleId="A538F1A4080B4EF0AF4805CE85B2A843">
    <w:name w:val="A538F1A4080B4EF0AF4805CE85B2A843"/>
    <w:rsid w:val="00AF18BB"/>
  </w:style>
  <w:style w:type="paragraph" w:customStyle="1" w:styleId="274022000F424E03A60A1D7B92DC5C40">
    <w:name w:val="274022000F424E03A60A1D7B92DC5C40"/>
    <w:rsid w:val="00AF18BB"/>
  </w:style>
  <w:style w:type="paragraph" w:customStyle="1" w:styleId="C8259BE15C8B4DE9B2790B274656320F">
    <w:name w:val="C8259BE15C8B4DE9B2790B274656320F"/>
    <w:rsid w:val="00AF18BB"/>
  </w:style>
  <w:style w:type="paragraph" w:customStyle="1" w:styleId="CD84A868847C4A11AC963C0EA00B3EB725">
    <w:name w:val="CD84A868847C4A11AC963C0EA00B3EB725"/>
    <w:rsid w:val="00AF18BB"/>
    <w:pPr>
      <w:keepNext/>
      <w:keepLines/>
      <w:pBdr>
        <w:bottom w:val="single" w:sz="48" w:space="0" w:color="DDD9C3"/>
      </w:pBdr>
      <w:spacing w:before="240" w:after="240" w:line="240" w:lineRule="auto"/>
      <w:jc w:val="center"/>
      <w:outlineLvl w:val="4"/>
    </w:pPr>
    <w:rPr>
      <w:rFonts w:eastAsiaTheme="majorEastAsia" w:cstheme="majorBidi"/>
      <w:b/>
      <w:bCs/>
      <w:color w:val="365F92"/>
      <w:sz w:val="36"/>
      <w:szCs w:val="36"/>
    </w:rPr>
  </w:style>
  <w:style w:type="paragraph" w:customStyle="1" w:styleId="F0657B2065AB4E8896A52898BA9D08A825">
    <w:name w:val="F0657B2065AB4E8896A52898BA9D08A825"/>
    <w:rsid w:val="00AF18BB"/>
    <w:pPr>
      <w:spacing w:after="120" w:line="240" w:lineRule="auto"/>
    </w:pPr>
    <w:rPr>
      <w:rFonts w:eastAsiaTheme="minorHAnsi"/>
      <w:szCs w:val="24"/>
    </w:rPr>
  </w:style>
  <w:style w:type="paragraph" w:customStyle="1" w:styleId="D17908024721463F9A34915F7D8E8EF625">
    <w:name w:val="D17908024721463F9A34915F7D8E8EF625"/>
    <w:rsid w:val="00AF18BB"/>
    <w:pPr>
      <w:spacing w:after="120" w:line="240" w:lineRule="auto"/>
    </w:pPr>
    <w:rPr>
      <w:rFonts w:eastAsiaTheme="minorHAnsi"/>
      <w:szCs w:val="24"/>
    </w:rPr>
  </w:style>
  <w:style w:type="paragraph" w:customStyle="1" w:styleId="B66B8281BE7340379AC34783FE1D89A025">
    <w:name w:val="B66B8281BE7340379AC34783FE1D89A025"/>
    <w:rsid w:val="00AF18BB"/>
    <w:pPr>
      <w:spacing w:after="120" w:line="240" w:lineRule="auto"/>
    </w:pPr>
    <w:rPr>
      <w:rFonts w:eastAsiaTheme="minorHAnsi"/>
      <w:szCs w:val="24"/>
    </w:rPr>
  </w:style>
  <w:style w:type="paragraph" w:customStyle="1" w:styleId="3B5F373AC5E544E5BC382DEBC5C05BF525">
    <w:name w:val="3B5F373AC5E544E5BC382DEBC5C05BF525"/>
    <w:rsid w:val="00AF18BB"/>
    <w:pPr>
      <w:spacing w:after="120" w:line="240" w:lineRule="auto"/>
    </w:pPr>
    <w:rPr>
      <w:rFonts w:eastAsiaTheme="minorHAnsi"/>
      <w:szCs w:val="24"/>
    </w:rPr>
  </w:style>
  <w:style w:type="paragraph" w:customStyle="1" w:styleId="9CC3DB96D50F46A9B7B2001E371C42BA25">
    <w:name w:val="9CC3DB96D50F46A9B7B2001E371C42BA25"/>
    <w:rsid w:val="00AF18BB"/>
    <w:pPr>
      <w:spacing w:after="120" w:line="240" w:lineRule="auto"/>
    </w:pPr>
    <w:rPr>
      <w:rFonts w:eastAsiaTheme="minorHAnsi"/>
      <w:szCs w:val="24"/>
    </w:rPr>
  </w:style>
  <w:style w:type="paragraph" w:customStyle="1" w:styleId="4AE5AB9932A34458849D70FACA0ADB4D26">
    <w:name w:val="4AE5AB9932A34458849D70FACA0ADB4D26"/>
    <w:rsid w:val="00AF18BB"/>
    <w:pPr>
      <w:spacing w:after="120" w:line="240" w:lineRule="auto"/>
    </w:pPr>
    <w:rPr>
      <w:rFonts w:eastAsiaTheme="minorHAnsi"/>
      <w:szCs w:val="24"/>
    </w:rPr>
  </w:style>
  <w:style w:type="paragraph" w:customStyle="1" w:styleId="2465C474022F4A82BE69D74A81D1A42826">
    <w:name w:val="2465C474022F4A82BE69D74A81D1A42826"/>
    <w:rsid w:val="00AF18BB"/>
    <w:pPr>
      <w:spacing w:after="120" w:line="240" w:lineRule="auto"/>
    </w:pPr>
    <w:rPr>
      <w:rFonts w:eastAsiaTheme="minorHAnsi"/>
      <w:szCs w:val="24"/>
    </w:rPr>
  </w:style>
  <w:style w:type="paragraph" w:customStyle="1" w:styleId="259709122E0E43628B230A1B5733F7C225">
    <w:name w:val="259709122E0E43628B230A1B5733F7C225"/>
    <w:rsid w:val="00AF18BB"/>
    <w:pPr>
      <w:spacing w:after="120" w:line="240" w:lineRule="auto"/>
    </w:pPr>
    <w:rPr>
      <w:rFonts w:eastAsiaTheme="minorHAnsi"/>
      <w:szCs w:val="24"/>
    </w:rPr>
  </w:style>
  <w:style w:type="paragraph" w:customStyle="1" w:styleId="614ED0D8FFD7450C8CA58B5DE949E93625">
    <w:name w:val="614ED0D8FFD7450C8CA58B5DE949E93625"/>
    <w:rsid w:val="00AF18BB"/>
    <w:pPr>
      <w:spacing w:after="120" w:line="240" w:lineRule="auto"/>
    </w:pPr>
    <w:rPr>
      <w:rFonts w:eastAsiaTheme="minorHAnsi"/>
      <w:szCs w:val="24"/>
    </w:rPr>
  </w:style>
  <w:style w:type="paragraph" w:customStyle="1" w:styleId="B4AD35753651465F879F5A68B34B716D21">
    <w:name w:val="B4AD35753651465F879F5A68B34B716D21"/>
    <w:rsid w:val="00AF18BB"/>
    <w:pPr>
      <w:spacing w:after="120" w:line="240" w:lineRule="auto"/>
    </w:pPr>
    <w:rPr>
      <w:rFonts w:eastAsiaTheme="minorHAnsi"/>
      <w:szCs w:val="24"/>
    </w:rPr>
  </w:style>
  <w:style w:type="paragraph" w:customStyle="1" w:styleId="53380F5A33DC4EEBBF17C1A024EEA5E721">
    <w:name w:val="53380F5A33DC4EEBBF17C1A024EEA5E721"/>
    <w:rsid w:val="00AF18BB"/>
    <w:pPr>
      <w:spacing w:after="120" w:line="240" w:lineRule="auto"/>
    </w:pPr>
    <w:rPr>
      <w:rFonts w:eastAsiaTheme="minorHAnsi"/>
      <w:szCs w:val="24"/>
    </w:rPr>
  </w:style>
  <w:style w:type="paragraph" w:customStyle="1" w:styleId="84E8D30D9C35400B840003B34394125F21">
    <w:name w:val="84E8D30D9C35400B840003B34394125F21"/>
    <w:rsid w:val="00AF18BB"/>
    <w:pPr>
      <w:spacing w:after="120" w:line="240" w:lineRule="auto"/>
    </w:pPr>
    <w:rPr>
      <w:rFonts w:eastAsiaTheme="minorHAnsi"/>
      <w:szCs w:val="24"/>
    </w:rPr>
  </w:style>
  <w:style w:type="paragraph" w:customStyle="1" w:styleId="5B23ED1503BC498A8D4523D397D4E7F721">
    <w:name w:val="5B23ED1503BC498A8D4523D397D4E7F721"/>
    <w:rsid w:val="00AF18BB"/>
    <w:pPr>
      <w:spacing w:after="120" w:line="240" w:lineRule="auto"/>
    </w:pPr>
    <w:rPr>
      <w:rFonts w:eastAsiaTheme="minorHAnsi"/>
      <w:szCs w:val="24"/>
    </w:rPr>
  </w:style>
  <w:style w:type="paragraph" w:customStyle="1" w:styleId="3DF802094EF04337984A336BBC8BA94421">
    <w:name w:val="3DF802094EF04337984A336BBC8BA94421"/>
    <w:rsid w:val="00AF18BB"/>
    <w:pPr>
      <w:spacing w:after="120" w:line="240" w:lineRule="auto"/>
    </w:pPr>
    <w:rPr>
      <w:rFonts w:eastAsiaTheme="minorHAnsi"/>
      <w:szCs w:val="24"/>
    </w:rPr>
  </w:style>
  <w:style w:type="paragraph" w:customStyle="1" w:styleId="4CD729D50D6449C29580EA93A3991DD821">
    <w:name w:val="4CD729D50D6449C29580EA93A3991DD821"/>
    <w:rsid w:val="00AF18BB"/>
    <w:pPr>
      <w:spacing w:after="120" w:line="240" w:lineRule="auto"/>
    </w:pPr>
    <w:rPr>
      <w:rFonts w:eastAsiaTheme="minorHAnsi"/>
      <w:szCs w:val="24"/>
    </w:rPr>
  </w:style>
  <w:style w:type="paragraph" w:customStyle="1" w:styleId="6765D7C806B849DAAFB1EAEEC61236D621">
    <w:name w:val="6765D7C806B849DAAFB1EAEEC61236D621"/>
    <w:rsid w:val="00AF18BB"/>
    <w:pPr>
      <w:spacing w:after="120" w:line="240" w:lineRule="auto"/>
    </w:pPr>
    <w:rPr>
      <w:rFonts w:eastAsiaTheme="minorHAnsi"/>
      <w:szCs w:val="24"/>
    </w:rPr>
  </w:style>
  <w:style w:type="paragraph" w:customStyle="1" w:styleId="D8AF9004D1B24EF7BF07BC1613D1CD1921">
    <w:name w:val="D8AF9004D1B24EF7BF07BC1613D1CD1921"/>
    <w:rsid w:val="00AF18BB"/>
    <w:pPr>
      <w:spacing w:after="120" w:line="240" w:lineRule="auto"/>
    </w:pPr>
    <w:rPr>
      <w:rFonts w:eastAsiaTheme="minorHAnsi"/>
      <w:szCs w:val="24"/>
    </w:rPr>
  </w:style>
  <w:style w:type="paragraph" w:customStyle="1" w:styleId="27DF92A8FF7B4705A6BA5AC84078565321">
    <w:name w:val="27DF92A8FF7B4705A6BA5AC84078565321"/>
    <w:rsid w:val="00AF18BB"/>
    <w:pPr>
      <w:spacing w:after="120" w:line="240" w:lineRule="auto"/>
    </w:pPr>
    <w:rPr>
      <w:rFonts w:eastAsiaTheme="minorHAnsi"/>
      <w:szCs w:val="24"/>
    </w:rPr>
  </w:style>
  <w:style w:type="paragraph" w:customStyle="1" w:styleId="E21F9E2615E646A380C87F45DDEF7C9A21">
    <w:name w:val="E21F9E2615E646A380C87F45DDEF7C9A21"/>
    <w:rsid w:val="00AF18BB"/>
    <w:pPr>
      <w:spacing w:after="120" w:line="240" w:lineRule="auto"/>
    </w:pPr>
    <w:rPr>
      <w:rFonts w:eastAsiaTheme="minorHAnsi"/>
      <w:szCs w:val="24"/>
    </w:rPr>
  </w:style>
  <w:style w:type="paragraph" w:customStyle="1" w:styleId="48CADFE0E83E46DB91994B1C227A854721">
    <w:name w:val="48CADFE0E83E46DB91994B1C227A854721"/>
    <w:rsid w:val="00AF18BB"/>
    <w:pPr>
      <w:spacing w:after="120" w:line="240" w:lineRule="auto"/>
    </w:pPr>
    <w:rPr>
      <w:rFonts w:eastAsiaTheme="minorHAnsi"/>
      <w:szCs w:val="24"/>
    </w:rPr>
  </w:style>
  <w:style w:type="paragraph" w:customStyle="1" w:styleId="AF8F78CECFEB4986ABC3446C3A7E85C021">
    <w:name w:val="AF8F78CECFEB4986ABC3446C3A7E85C021"/>
    <w:rsid w:val="00AF18BB"/>
    <w:pPr>
      <w:spacing w:after="120" w:line="240" w:lineRule="auto"/>
    </w:pPr>
    <w:rPr>
      <w:rFonts w:eastAsiaTheme="minorHAnsi"/>
      <w:szCs w:val="24"/>
    </w:rPr>
  </w:style>
  <w:style w:type="paragraph" w:customStyle="1" w:styleId="DD8F35F69565411EAA143E2F12FC6F9C13">
    <w:name w:val="DD8F35F69565411EAA143E2F12FC6F9C13"/>
    <w:rsid w:val="00AF18BB"/>
    <w:pPr>
      <w:spacing w:after="120" w:line="240" w:lineRule="auto"/>
    </w:pPr>
    <w:rPr>
      <w:rFonts w:eastAsiaTheme="minorHAnsi"/>
      <w:szCs w:val="24"/>
    </w:rPr>
  </w:style>
  <w:style w:type="paragraph" w:customStyle="1" w:styleId="352E7A85A1A14C9B84EF6BDD168D619B12">
    <w:name w:val="352E7A85A1A14C9B84EF6BDD168D619B12"/>
    <w:rsid w:val="00AF18BB"/>
    <w:pPr>
      <w:spacing w:after="120" w:line="240" w:lineRule="auto"/>
    </w:pPr>
    <w:rPr>
      <w:rFonts w:eastAsiaTheme="minorHAnsi"/>
      <w:szCs w:val="24"/>
    </w:rPr>
  </w:style>
  <w:style w:type="paragraph" w:customStyle="1" w:styleId="A21B6B5655534C4AA0160858DC1620F112">
    <w:name w:val="A21B6B5655534C4AA0160858DC1620F112"/>
    <w:rsid w:val="00AF18BB"/>
    <w:pPr>
      <w:spacing w:after="120" w:line="240" w:lineRule="auto"/>
    </w:pPr>
    <w:rPr>
      <w:rFonts w:eastAsiaTheme="minorHAnsi"/>
      <w:szCs w:val="24"/>
    </w:rPr>
  </w:style>
  <w:style w:type="paragraph" w:customStyle="1" w:styleId="25D5B623478042B8B0AD29870EDD402012">
    <w:name w:val="25D5B623478042B8B0AD29870EDD402012"/>
    <w:rsid w:val="00AF18BB"/>
    <w:pPr>
      <w:spacing w:after="120" w:line="240" w:lineRule="auto"/>
    </w:pPr>
    <w:rPr>
      <w:rFonts w:eastAsiaTheme="minorHAnsi"/>
      <w:szCs w:val="24"/>
    </w:rPr>
  </w:style>
  <w:style w:type="paragraph" w:customStyle="1" w:styleId="06FD250AD83146C5BEA0C5CA151729C712">
    <w:name w:val="06FD250AD83146C5BEA0C5CA151729C712"/>
    <w:rsid w:val="00AF18BB"/>
    <w:pPr>
      <w:spacing w:after="120" w:line="240" w:lineRule="auto"/>
    </w:pPr>
    <w:rPr>
      <w:rFonts w:eastAsiaTheme="minorHAnsi"/>
      <w:szCs w:val="24"/>
    </w:rPr>
  </w:style>
  <w:style w:type="paragraph" w:customStyle="1" w:styleId="1FF2FA215CF7443C9088C0AEB22F708712">
    <w:name w:val="1FF2FA215CF7443C9088C0AEB22F708712"/>
    <w:rsid w:val="00AF18BB"/>
    <w:pPr>
      <w:spacing w:after="120" w:line="240" w:lineRule="auto"/>
    </w:pPr>
    <w:rPr>
      <w:rFonts w:eastAsiaTheme="minorHAnsi"/>
      <w:szCs w:val="24"/>
    </w:rPr>
  </w:style>
  <w:style w:type="paragraph" w:customStyle="1" w:styleId="73436809BEF24D14BFA2CF3133BED40712">
    <w:name w:val="73436809BEF24D14BFA2CF3133BED40712"/>
    <w:rsid w:val="00AF18BB"/>
    <w:pPr>
      <w:spacing w:after="120" w:line="240" w:lineRule="auto"/>
    </w:pPr>
    <w:rPr>
      <w:rFonts w:eastAsiaTheme="minorHAnsi"/>
      <w:szCs w:val="24"/>
    </w:rPr>
  </w:style>
  <w:style w:type="paragraph" w:customStyle="1" w:styleId="D6369587BAE0407BB25BD7FFDF0D4CDC12">
    <w:name w:val="D6369587BAE0407BB25BD7FFDF0D4CDC12"/>
    <w:rsid w:val="00AF18BB"/>
    <w:pPr>
      <w:spacing w:after="120" w:line="240" w:lineRule="auto"/>
    </w:pPr>
    <w:rPr>
      <w:rFonts w:eastAsiaTheme="minorHAnsi"/>
      <w:szCs w:val="24"/>
    </w:rPr>
  </w:style>
  <w:style w:type="paragraph" w:customStyle="1" w:styleId="9EE75FF906DC46A18B0DEB9D5B847D4A12">
    <w:name w:val="9EE75FF906DC46A18B0DEB9D5B847D4A12"/>
    <w:rsid w:val="00AF18BB"/>
    <w:pPr>
      <w:spacing w:after="120" w:line="240" w:lineRule="auto"/>
    </w:pPr>
    <w:rPr>
      <w:rFonts w:eastAsiaTheme="minorHAnsi"/>
      <w:szCs w:val="24"/>
    </w:rPr>
  </w:style>
  <w:style w:type="paragraph" w:customStyle="1" w:styleId="7B790A3A9DEE4211BFCA7AE3913E4DFF12">
    <w:name w:val="7B790A3A9DEE4211BFCA7AE3913E4DFF12"/>
    <w:rsid w:val="00AF18BB"/>
    <w:pPr>
      <w:spacing w:after="120" w:line="240" w:lineRule="auto"/>
    </w:pPr>
    <w:rPr>
      <w:rFonts w:eastAsiaTheme="minorHAnsi"/>
      <w:szCs w:val="24"/>
    </w:rPr>
  </w:style>
  <w:style w:type="paragraph" w:customStyle="1" w:styleId="340FE3AE575C49F5B038DC7DD6C6DCD312">
    <w:name w:val="340FE3AE575C49F5B038DC7DD6C6DCD312"/>
    <w:rsid w:val="00AF18BB"/>
    <w:pPr>
      <w:spacing w:after="120" w:line="240" w:lineRule="auto"/>
    </w:pPr>
    <w:rPr>
      <w:rFonts w:eastAsiaTheme="minorHAnsi"/>
      <w:szCs w:val="24"/>
    </w:rPr>
  </w:style>
  <w:style w:type="paragraph" w:customStyle="1" w:styleId="5415CFE7D6104556AEB2D28301AFB28A12">
    <w:name w:val="5415CFE7D6104556AEB2D28301AFB28A12"/>
    <w:rsid w:val="00AF18BB"/>
    <w:pPr>
      <w:spacing w:after="120" w:line="240" w:lineRule="auto"/>
    </w:pPr>
    <w:rPr>
      <w:rFonts w:eastAsiaTheme="minorHAnsi"/>
      <w:szCs w:val="24"/>
    </w:rPr>
  </w:style>
  <w:style w:type="paragraph" w:customStyle="1" w:styleId="0B9C370B7181468BBB34E19C5F1139C112">
    <w:name w:val="0B9C370B7181468BBB34E19C5F1139C112"/>
    <w:rsid w:val="00AF18BB"/>
    <w:pPr>
      <w:spacing w:after="120" w:line="240" w:lineRule="auto"/>
    </w:pPr>
    <w:rPr>
      <w:rFonts w:eastAsiaTheme="minorHAnsi"/>
      <w:szCs w:val="24"/>
    </w:rPr>
  </w:style>
  <w:style w:type="paragraph" w:customStyle="1" w:styleId="E5AE9583B6B543198D428E4EF2B662F812">
    <w:name w:val="E5AE9583B6B543198D428E4EF2B662F812"/>
    <w:rsid w:val="00AF18BB"/>
    <w:pPr>
      <w:spacing w:after="120" w:line="240" w:lineRule="auto"/>
    </w:pPr>
    <w:rPr>
      <w:rFonts w:eastAsiaTheme="minorHAnsi"/>
      <w:szCs w:val="24"/>
    </w:rPr>
  </w:style>
  <w:style w:type="paragraph" w:customStyle="1" w:styleId="E4F8FB1FFD774A9AB798AC5AAF25302312">
    <w:name w:val="E4F8FB1FFD774A9AB798AC5AAF25302312"/>
    <w:rsid w:val="00AF18BB"/>
    <w:pPr>
      <w:spacing w:after="120" w:line="240" w:lineRule="auto"/>
    </w:pPr>
    <w:rPr>
      <w:rFonts w:eastAsiaTheme="minorHAnsi"/>
      <w:szCs w:val="24"/>
    </w:rPr>
  </w:style>
  <w:style w:type="paragraph" w:customStyle="1" w:styleId="5B0275D8FE5F4F1981C1AD4FEEA78CE212">
    <w:name w:val="5B0275D8FE5F4F1981C1AD4FEEA78CE212"/>
    <w:rsid w:val="00AF18BB"/>
    <w:pPr>
      <w:spacing w:after="120" w:line="240" w:lineRule="auto"/>
    </w:pPr>
    <w:rPr>
      <w:rFonts w:eastAsiaTheme="minorHAnsi"/>
      <w:szCs w:val="24"/>
    </w:rPr>
  </w:style>
  <w:style w:type="paragraph" w:customStyle="1" w:styleId="758686E032DE47FFADC7AB916C9240D512">
    <w:name w:val="758686E032DE47FFADC7AB916C9240D512"/>
    <w:rsid w:val="00AF18BB"/>
    <w:pPr>
      <w:spacing w:after="120" w:line="240" w:lineRule="auto"/>
    </w:pPr>
    <w:rPr>
      <w:rFonts w:eastAsiaTheme="minorHAnsi"/>
      <w:szCs w:val="24"/>
    </w:rPr>
  </w:style>
  <w:style w:type="paragraph" w:customStyle="1" w:styleId="AF1B5588FCB8462AAA499B564A33E17312">
    <w:name w:val="AF1B5588FCB8462AAA499B564A33E17312"/>
    <w:rsid w:val="00AF18BB"/>
    <w:pPr>
      <w:spacing w:after="120" w:line="240" w:lineRule="auto"/>
    </w:pPr>
    <w:rPr>
      <w:rFonts w:eastAsiaTheme="minorHAnsi"/>
      <w:szCs w:val="24"/>
    </w:rPr>
  </w:style>
  <w:style w:type="paragraph" w:customStyle="1" w:styleId="640F7FC170804B719A1BA372520384C812">
    <w:name w:val="640F7FC170804B719A1BA372520384C812"/>
    <w:rsid w:val="00AF18BB"/>
    <w:pPr>
      <w:spacing w:after="120" w:line="240" w:lineRule="auto"/>
    </w:pPr>
    <w:rPr>
      <w:rFonts w:eastAsiaTheme="minorHAnsi"/>
      <w:szCs w:val="24"/>
    </w:rPr>
  </w:style>
  <w:style w:type="paragraph" w:customStyle="1" w:styleId="29E8701F33F849FD8C30227A75DEBEC412">
    <w:name w:val="29E8701F33F849FD8C30227A75DEBEC412"/>
    <w:rsid w:val="00AF18BB"/>
    <w:pPr>
      <w:spacing w:after="120" w:line="240" w:lineRule="auto"/>
    </w:pPr>
    <w:rPr>
      <w:rFonts w:eastAsiaTheme="minorHAnsi"/>
      <w:szCs w:val="24"/>
    </w:rPr>
  </w:style>
  <w:style w:type="paragraph" w:customStyle="1" w:styleId="EB6B46B74FFA45A19B052141BEE75E9312">
    <w:name w:val="EB6B46B74FFA45A19B052141BEE75E9312"/>
    <w:rsid w:val="00AF18BB"/>
    <w:pPr>
      <w:spacing w:after="120" w:line="240" w:lineRule="auto"/>
    </w:pPr>
    <w:rPr>
      <w:rFonts w:eastAsiaTheme="minorHAnsi"/>
      <w:szCs w:val="24"/>
    </w:rPr>
  </w:style>
  <w:style w:type="paragraph" w:customStyle="1" w:styleId="F3C3139563144AD1AB4E97A9D865349D12">
    <w:name w:val="F3C3139563144AD1AB4E97A9D865349D12"/>
    <w:rsid w:val="00AF18BB"/>
    <w:pPr>
      <w:spacing w:after="120" w:line="240" w:lineRule="auto"/>
    </w:pPr>
    <w:rPr>
      <w:rFonts w:eastAsiaTheme="minorHAnsi"/>
      <w:szCs w:val="24"/>
    </w:rPr>
  </w:style>
  <w:style w:type="paragraph" w:customStyle="1" w:styleId="7CCFB2A7111B4A09B3E021538C85C82F12">
    <w:name w:val="7CCFB2A7111B4A09B3E021538C85C82F12"/>
    <w:rsid w:val="00AF18BB"/>
    <w:pPr>
      <w:spacing w:after="120" w:line="240" w:lineRule="auto"/>
    </w:pPr>
    <w:rPr>
      <w:rFonts w:eastAsiaTheme="minorHAnsi"/>
      <w:szCs w:val="24"/>
    </w:rPr>
  </w:style>
  <w:style w:type="paragraph" w:customStyle="1" w:styleId="222B8739C14B4735BC6CB0598520598212">
    <w:name w:val="222B8739C14B4735BC6CB0598520598212"/>
    <w:rsid w:val="00AF18BB"/>
    <w:pPr>
      <w:spacing w:after="120" w:line="240" w:lineRule="auto"/>
    </w:pPr>
    <w:rPr>
      <w:rFonts w:eastAsiaTheme="minorHAnsi"/>
      <w:szCs w:val="24"/>
    </w:rPr>
  </w:style>
  <w:style w:type="paragraph" w:customStyle="1" w:styleId="C08BE081BF484BB190E51ECA62A3226B12">
    <w:name w:val="C08BE081BF484BB190E51ECA62A3226B12"/>
    <w:rsid w:val="00AF18BB"/>
    <w:pPr>
      <w:spacing w:after="120" w:line="240" w:lineRule="auto"/>
    </w:pPr>
    <w:rPr>
      <w:rFonts w:eastAsiaTheme="minorHAnsi"/>
      <w:szCs w:val="24"/>
    </w:rPr>
  </w:style>
  <w:style w:type="paragraph" w:customStyle="1" w:styleId="4C7D57CB8C6840F4B3572BFDDA0ECC2012">
    <w:name w:val="4C7D57CB8C6840F4B3572BFDDA0ECC2012"/>
    <w:rsid w:val="00AF18BB"/>
    <w:pPr>
      <w:spacing w:after="120" w:line="240" w:lineRule="auto"/>
    </w:pPr>
    <w:rPr>
      <w:rFonts w:eastAsiaTheme="minorHAnsi"/>
      <w:szCs w:val="24"/>
    </w:rPr>
  </w:style>
  <w:style w:type="paragraph" w:customStyle="1" w:styleId="7B2E8A8018CC4332A7DF30518C21D2DF12">
    <w:name w:val="7B2E8A8018CC4332A7DF30518C21D2DF12"/>
    <w:rsid w:val="00AF18BB"/>
    <w:pPr>
      <w:spacing w:after="120" w:line="240" w:lineRule="auto"/>
    </w:pPr>
    <w:rPr>
      <w:rFonts w:eastAsiaTheme="minorHAnsi"/>
      <w:szCs w:val="24"/>
    </w:rPr>
  </w:style>
  <w:style w:type="paragraph" w:customStyle="1" w:styleId="53A28817A9784FBF922307F3A101366512">
    <w:name w:val="53A28817A9784FBF922307F3A101366512"/>
    <w:rsid w:val="00AF18BB"/>
    <w:pPr>
      <w:spacing w:after="120" w:line="240" w:lineRule="auto"/>
    </w:pPr>
    <w:rPr>
      <w:rFonts w:eastAsiaTheme="minorHAnsi"/>
      <w:szCs w:val="24"/>
    </w:rPr>
  </w:style>
  <w:style w:type="paragraph" w:customStyle="1" w:styleId="EC64D289A84B47FC85C793A6CB37AA9A12">
    <w:name w:val="EC64D289A84B47FC85C793A6CB37AA9A12"/>
    <w:rsid w:val="00AF18BB"/>
    <w:pPr>
      <w:spacing w:after="120" w:line="240" w:lineRule="auto"/>
    </w:pPr>
    <w:rPr>
      <w:rFonts w:eastAsiaTheme="minorHAnsi"/>
      <w:szCs w:val="24"/>
    </w:rPr>
  </w:style>
  <w:style w:type="paragraph" w:customStyle="1" w:styleId="44CAFC5F93E641E9A3FC1365A78D8F7312">
    <w:name w:val="44CAFC5F93E641E9A3FC1365A78D8F7312"/>
    <w:rsid w:val="00AF18BB"/>
    <w:pPr>
      <w:spacing w:after="120" w:line="240" w:lineRule="auto"/>
    </w:pPr>
    <w:rPr>
      <w:rFonts w:eastAsiaTheme="minorHAnsi"/>
      <w:szCs w:val="24"/>
    </w:rPr>
  </w:style>
  <w:style w:type="paragraph" w:customStyle="1" w:styleId="336D985B74EA4C05843805162EA0EDAA12">
    <w:name w:val="336D985B74EA4C05843805162EA0EDAA12"/>
    <w:rsid w:val="00AF18BB"/>
    <w:pPr>
      <w:spacing w:after="120" w:line="240" w:lineRule="auto"/>
    </w:pPr>
    <w:rPr>
      <w:rFonts w:eastAsiaTheme="minorHAnsi"/>
      <w:szCs w:val="24"/>
    </w:rPr>
  </w:style>
  <w:style w:type="paragraph" w:customStyle="1" w:styleId="D5150A0B507D4AF0A33D21A91904F62712">
    <w:name w:val="D5150A0B507D4AF0A33D21A91904F62712"/>
    <w:rsid w:val="00AF18BB"/>
    <w:pPr>
      <w:spacing w:after="120" w:line="240" w:lineRule="auto"/>
    </w:pPr>
    <w:rPr>
      <w:rFonts w:eastAsiaTheme="minorHAnsi"/>
      <w:szCs w:val="24"/>
    </w:rPr>
  </w:style>
  <w:style w:type="paragraph" w:customStyle="1" w:styleId="36910B72C44044AFB44F2094DAED997F12">
    <w:name w:val="36910B72C44044AFB44F2094DAED997F12"/>
    <w:rsid w:val="00AF18BB"/>
    <w:pPr>
      <w:spacing w:after="120" w:line="240" w:lineRule="auto"/>
    </w:pPr>
    <w:rPr>
      <w:rFonts w:eastAsiaTheme="minorHAnsi"/>
      <w:szCs w:val="24"/>
    </w:rPr>
  </w:style>
  <w:style w:type="paragraph" w:customStyle="1" w:styleId="D6DA37E4C5234BF1B6EF4622FA2E7D0312">
    <w:name w:val="D6DA37E4C5234BF1B6EF4622FA2E7D0312"/>
    <w:rsid w:val="00AF18BB"/>
    <w:pPr>
      <w:spacing w:after="120" w:line="240" w:lineRule="auto"/>
    </w:pPr>
    <w:rPr>
      <w:rFonts w:eastAsiaTheme="minorHAnsi"/>
      <w:szCs w:val="24"/>
    </w:rPr>
  </w:style>
  <w:style w:type="paragraph" w:customStyle="1" w:styleId="7ADBA30E02AA4E10A0D27EB5A157CCB912">
    <w:name w:val="7ADBA30E02AA4E10A0D27EB5A157CCB912"/>
    <w:rsid w:val="00AF18BB"/>
    <w:pPr>
      <w:spacing w:after="120" w:line="240" w:lineRule="auto"/>
    </w:pPr>
    <w:rPr>
      <w:rFonts w:eastAsiaTheme="minorHAnsi"/>
      <w:szCs w:val="24"/>
    </w:rPr>
  </w:style>
  <w:style w:type="paragraph" w:customStyle="1" w:styleId="2D76A97D9FA941FBA836636B1379EE2312">
    <w:name w:val="2D76A97D9FA941FBA836636B1379EE2312"/>
    <w:rsid w:val="00AF18BB"/>
    <w:pPr>
      <w:spacing w:after="120" w:line="240" w:lineRule="auto"/>
    </w:pPr>
    <w:rPr>
      <w:rFonts w:eastAsiaTheme="minorHAnsi"/>
      <w:szCs w:val="24"/>
    </w:rPr>
  </w:style>
  <w:style w:type="paragraph" w:customStyle="1" w:styleId="0D8AA29F70D04BE4A5C80AFBB1B9927812">
    <w:name w:val="0D8AA29F70D04BE4A5C80AFBB1B9927812"/>
    <w:rsid w:val="00AF18BB"/>
    <w:pPr>
      <w:spacing w:after="120" w:line="240" w:lineRule="auto"/>
    </w:pPr>
    <w:rPr>
      <w:rFonts w:eastAsiaTheme="minorHAnsi"/>
      <w:szCs w:val="24"/>
    </w:rPr>
  </w:style>
  <w:style w:type="paragraph" w:customStyle="1" w:styleId="F43DE58771B645A8B28EA443E296AFA812">
    <w:name w:val="F43DE58771B645A8B28EA443E296AFA812"/>
    <w:rsid w:val="00AF18BB"/>
    <w:pPr>
      <w:spacing w:after="120" w:line="240" w:lineRule="auto"/>
    </w:pPr>
    <w:rPr>
      <w:rFonts w:eastAsiaTheme="minorHAnsi"/>
      <w:szCs w:val="24"/>
    </w:rPr>
  </w:style>
  <w:style w:type="paragraph" w:customStyle="1" w:styleId="C8F9B8E7DD664D34BE7E48A837BAE44012">
    <w:name w:val="C8F9B8E7DD664D34BE7E48A837BAE44012"/>
    <w:rsid w:val="00AF18BB"/>
    <w:pPr>
      <w:spacing w:after="120" w:line="240" w:lineRule="auto"/>
    </w:pPr>
    <w:rPr>
      <w:rFonts w:eastAsiaTheme="minorHAnsi"/>
      <w:szCs w:val="24"/>
    </w:rPr>
  </w:style>
  <w:style w:type="paragraph" w:customStyle="1" w:styleId="9527A7368EF248C2B59C2A2D1B04FFE812">
    <w:name w:val="9527A7368EF248C2B59C2A2D1B04FFE812"/>
    <w:rsid w:val="00AF18BB"/>
    <w:pPr>
      <w:spacing w:after="120" w:line="240" w:lineRule="auto"/>
    </w:pPr>
    <w:rPr>
      <w:rFonts w:eastAsiaTheme="minorHAnsi"/>
      <w:szCs w:val="24"/>
    </w:rPr>
  </w:style>
  <w:style w:type="paragraph" w:customStyle="1" w:styleId="83469EC889044A56A3722B522B62930B12">
    <w:name w:val="83469EC889044A56A3722B522B62930B12"/>
    <w:rsid w:val="00AF18BB"/>
    <w:pPr>
      <w:spacing w:after="120" w:line="240" w:lineRule="auto"/>
    </w:pPr>
    <w:rPr>
      <w:rFonts w:eastAsiaTheme="minorHAnsi"/>
      <w:szCs w:val="24"/>
    </w:rPr>
  </w:style>
  <w:style w:type="paragraph" w:customStyle="1" w:styleId="2390DFA469C54A06A1586ECD6EFA335A12">
    <w:name w:val="2390DFA469C54A06A1586ECD6EFA335A12"/>
    <w:rsid w:val="00AF18BB"/>
    <w:pPr>
      <w:spacing w:after="120" w:line="240" w:lineRule="auto"/>
    </w:pPr>
    <w:rPr>
      <w:rFonts w:eastAsiaTheme="minorHAnsi"/>
      <w:szCs w:val="24"/>
    </w:rPr>
  </w:style>
  <w:style w:type="paragraph" w:customStyle="1" w:styleId="EADA12DC5946484E95F1840CCBB174E012">
    <w:name w:val="EADA12DC5946484E95F1840CCBB174E012"/>
    <w:rsid w:val="00AF18BB"/>
    <w:pPr>
      <w:spacing w:after="120" w:line="240" w:lineRule="auto"/>
    </w:pPr>
    <w:rPr>
      <w:rFonts w:eastAsiaTheme="minorHAnsi"/>
      <w:szCs w:val="24"/>
    </w:rPr>
  </w:style>
  <w:style w:type="paragraph" w:customStyle="1" w:styleId="C3467AD0A63645FAA266B079C60479B812">
    <w:name w:val="C3467AD0A63645FAA266B079C60479B812"/>
    <w:rsid w:val="00AF18BB"/>
    <w:pPr>
      <w:spacing w:after="120" w:line="240" w:lineRule="auto"/>
    </w:pPr>
    <w:rPr>
      <w:rFonts w:eastAsiaTheme="minorHAnsi"/>
      <w:szCs w:val="24"/>
    </w:rPr>
  </w:style>
  <w:style w:type="paragraph" w:customStyle="1" w:styleId="7E83B6E3E47F4750A3658D4F6BB7B2B312">
    <w:name w:val="7E83B6E3E47F4750A3658D4F6BB7B2B312"/>
    <w:rsid w:val="00AF18BB"/>
    <w:pPr>
      <w:spacing w:after="120" w:line="240" w:lineRule="auto"/>
    </w:pPr>
    <w:rPr>
      <w:rFonts w:eastAsiaTheme="minorHAnsi"/>
      <w:szCs w:val="24"/>
    </w:rPr>
  </w:style>
  <w:style w:type="paragraph" w:customStyle="1" w:styleId="49064CB6F6584AFA896D19D83743537312">
    <w:name w:val="49064CB6F6584AFA896D19D83743537312"/>
    <w:rsid w:val="00AF18BB"/>
    <w:pPr>
      <w:spacing w:after="120" w:line="240" w:lineRule="auto"/>
    </w:pPr>
    <w:rPr>
      <w:rFonts w:eastAsiaTheme="minorHAnsi"/>
      <w:szCs w:val="24"/>
    </w:rPr>
  </w:style>
  <w:style w:type="paragraph" w:customStyle="1" w:styleId="9FCC4F6B1EF5478887C1697D3333A6E312">
    <w:name w:val="9FCC4F6B1EF5478887C1697D3333A6E312"/>
    <w:rsid w:val="00AF18BB"/>
    <w:pPr>
      <w:spacing w:after="120" w:line="240" w:lineRule="auto"/>
    </w:pPr>
    <w:rPr>
      <w:rFonts w:eastAsiaTheme="minorHAnsi"/>
      <w:szCs w:val="24"/>
    </w:rPr>
  </w:style>
  <w:style w:type="paragraph" w:customStyle="1" w:styleId="8006DA3419F344A58E7FC677E8A87F9F12">
    <w:name w:val="8006DA3419F344A58E7FC677E8A87F9F12"/>
    <w:rsid w:val="00AF18BB"/>
    <w:pPr>
      <w:spacing w:after="120" w:line="240" w:lineRule="auto"/>
    </w:pPr>
    <w:rPr>
      <w:rFonts w:eastAsiaTheme="minorHAnsi"/>
      <w:szCs w:val="24"/>
    </w:rPr>
  </w:style>
  <w:style w:type="paragraph" w:customStyle="1" w:styleId="17CA28A101134B1691300971772C957512">
    <w:name w:val="17CA28A101134B1691300971772C957512"/>
    <w:rsid w:val="00AF18BB"/>
    <w:pPr>
      <w:spacing w:after="120" w:line="240" w:lineRule="auto"/>
    </w:pPr>
    <w:rPr>
      <w:rFonts w:eastAsiaTheme="minorHAnsi"/>
      <w:szCs w:val="24"/>
    </w:rPr>
  </w:style>
  <w:style w:type="paragraph" w:customStyle="1" w:styleId="26119845576D451FB58BBCDF3FD60FC911">
    <w:name w:val="26119845576D451FB58BBCDF3FD60FC911"/>
    <w:rsid w:val="00AF18BB"/>
    <w:pPr>
      <w:spacing w:after="120" w:line="240" w:lineRule="auto"/>
    </w:pPr>
    <w:rPr>
      <w:rFonts w:eastAsiaTheme="minorHAnsi"/>
      <w:szCs w:val="24"/>
    </w:rPr>
  </w:style>
  <w:style w:type="paragraph" w:customStyle="1" w:styleId="CD26F290B1E64D5EA0AE1803DC2A297D11">
    <w:name w:val="CD26F290B1E64D5EA0AE1803DC2A297D11"/>
    <w:rsid w:val="00AF18BB"/>
    <w:pPr>
      <w:spacing w:after="120" w:line="240" w:lineRule="auto"/>
    </w:pPr>
    <w:rPr>
      <w:rFonts w:eastAsiaTheme="minorHAnsi"/>
      <w:szCs w:val="24"/>
    </w:rPr>
  </w:style>
  <w:style w:type="paragraph" w:customStyle="1" w:styleId="D809546718854F7BA91E85C8715C0A9711">
    <w:name w:val="D809546718854F7BA91E85C8715C0A9711"/>
    <w:rsid w:val="00AF18BB"/>
    <w:pPr>
      <w:spacing w:after="120" w:line="240" w:lineRule="auto"/>
    </w:pPr>
    <w:rPr>
      <w:rFonts w:eastAsiaTheme="minorHAnsi"/>
      <w:szCs w:val="24"/>
    </w:rPr>
  </w:style>
  <w:style w:type="paragraph" w:customStyle="1" w:styleId="C86181B12B15441C83859A0E06B463A611">
    <w:name w:val="C86181B12B15441C83859A0E06B463A611"/>
    <w:rsid w:val="00AF18BB"/>
    <w:pPr>
      <w:spacing w:after="120" w:line="240" w:lineRule="auto"/>
    </w:pPr>
    <w:rPr>
      <w:rFonts w:eastAsiaTheme="minorHAnsi"/>
      <w:szCs w:val="24"/>
    </w:rPr>
  </w:style>
  <w:style w:type="paragraph" w:customStyle="1" w:styleId="D323180CB82E44FEA4DA273F8ABE57B111">
    <w:name w:val="D323180CB82E44FEA4DA273F8ABE57B111"/>
    <w:rsid w:val="00AF18BB"/>
    <w:pPr>
      <w:spacing w:after="120" w:line="240" w:lineRule="auto"/>
    </w:pPr>
    <w:rPr>
      <w:rFonts w:eastAsiaTheme="minorHAnsi"/>
      <w:szCs w:val="24"/>
    </w:rPr>
  </w:style>
  <w:style w:type="paragraph" w:customStyle="1" w:styleId="3DA477B6081D4868953B970972B6D5BB11">
    <w:name w:val="3DA477B6081D4868953B970972B6D5BB11"/>
    <w:rsid w:val="00AF18BB"/>
    <w:pPr>
      <w:spacing w:after="120" w:line="240" w:lineRule="auto"/>
    </w:pPr>
    <w:rPr>
      <w:rFonts w:eastAsiaTheme="minorHAnsi"/>
      <w:szCs w:val="24"/>
    </w:rPr>
  </w:style>
  <w:style w:type="paragraph" w:customStyle="1" w:styleId="EEC1780D570246D688712E5CDA5C322711">
    <w:name w:val="EEC1780D570246D688712E5CDA5C322711"/>
    <w:rsid w:val="00AF18BB"/>
    <w:pPr>
      <w:spacing w:after="120" w:line="240" w:lineRule="auto"/>
    </w:pPr>
    <w:rPr>
      <w:rFonts w:eastAsiaTheme="minorHAnsi"/>
      <w:szCs w:val="24"/>
    </w:rPr>
  </w:style>
  <w:style w:type="paragraph" w:customStyle="1" w:styleId="2F6C734EED7A43F8AAA6966DC09B3A9011">
    <w:name w:val="2F6C734EED7A43F8AAA6966DC09B3A9011"/>
    <w:rsid w:val="00AF18BB"/>
    <w:pPr>
      <w:spacing w:after="120" w:line="240" w:lineRule="auto"/>
    </w:pPr>
    <w:rPr>
      <w:rFonts w:eastAsiaTheme="minorHAnsi"/>
      <w:szCs w:val="24"/>
    </w:rPr>
  </w:style>
  <w:style w:type="paragraph" w:customStyle="1" w:styleId="FF0DB978FC1F491A86AFF5C80972F24911">
    <w:name w:val="FF0DB978FC1F491A86AFF5C80972F24911"/>
    <w:rsid w:val="00AF18BB"/>
    <w:pPr>
      <w:spacing w:after="120" w:line="240" w:lineRule="auto"/>
    </w:pPr>
    <w:rPr>
      <w:rFonts w:eastAsiaTheme="minorHAnsi"/>
      <w:szCs w:val="24"/>
    </w:rPr>
  </w:style>
  <w:style w:type="paragraph" w:customStyle="1" w:styleId="867AEC51CA8943EE897418562F03A64911">
    <w:name w:val="867AEC51CA8943EE897418562F03A64911"/>
    <w:rsid w:val="00AF18BB"/>
    <w:pPr>
      <w:spacing w:after="120" w:line="240" w:lineRule="auto"/>
    </w:pPr>
    <w:rPr>
      <w:rFonts w:eastAsiaTheme="minorHAnsi"/>
      <w:szCs w:val="24"/>
    </w:rPr>
  </w:style>
  <w:style w:type="paragraph" w:customStyle="1" w:styleId="61C18E3309EE42EAB307E55D7C6CF20C11">
    <w:name w:val="61C18E3309EE42EAB307E55D7C6CF20C11"/>
    <w:rsid w:val="00AF18BB"/>
    <w:pPr>
      <w:spacing w:after="120" w:line="240" w:lineRule="auto"/>
    </w:pPr>
    <w:rPr>
      <w:rFonts w:eastAsiaTheme="minorHAnsi"/>
      <w:szCs w:val="24"/>
    </w:rPr>
  </w:style>
  <w:style w:type="paragraph" w:customStyle="1" w:styleId="2505A9DE404E43D0858A07FB5A37C1DA11">
    <w:name w:val="2505A9DE404E43D0858A07FB5A37C1DA11"/>
    <w:rsid w:val="00AF18BB"/>
    <w:pPr>
      <w:spacing w:after="120" w:line="240" w:lineRule="auto"/>
    </w:pPr>
    <w:rPr>
      <w:rFonts w:eastAsiaTheme="minorHAnsi"/>
      <w:szCs w:val="24"/>
    </w:rPr>
  </w:style>
  <w:style w:type="paragraph" w:customStyle="1" w:styleId="FCDA622223F542568F51E94356DF370811">
    <w:name w:val="FCDA622223F542568F51E94356DF370811"/>
    <w:rsid w:val="00AF18BB"/>
    <w:pPr>
      <w:spacing w:after="120" w:line="240" w:lineRule="auto"/>
    </w:pPr>
    <w:rPr>
      <w:rFonts w:eastAsiaTheme="minorHAnsi"/>
      <w:szCs w:val="24"/>
    </w:rPr>
  </w:style>
  <w:style w:type="paragraph" w:customStyle="1" w:styleId="C384DD4DCF2346B191E22EAB1B19E97011">
    <w:name w:val="C384DD4DCF2346B191E22EAB1B19E97011"/>
    <w:rsid w:val="00AF18BB"/>
    <w:pPr>
      <w:spacing w:after="120" w:line="240" w:lineRule="auto"/>
    </w:pPr>
    <w:rPr>
      <w:rFonts w:eastAsiaTheme="minorHAnsi"/>
      <w:szCs w:val="24"/>
    </w:rPr>
  </w:style>
  <w:style w:type="paragraph" w:customStyle="1" w:styleId="9E19AE76D5C145D9A05B457B8E15278F11">
    <w:name w:val="9E19AE76D5C145D9A05B457B8E15278F11"/>
    <w:rsid w:val="00AF18BB"/>
    <w:pPr>
      <w:spacing w:after="120" w:line="240" w:lineRule="auto"/>
    </w:pPr>
    <w:rPr>
      <w:rFonts w:eastAsiaTheme="minorHAnsi"/>
      <w:szCs w:val="24"/>
    </w:rPr>
  </w:style>
  <w:style w:type="paragraph" w:customStyle="1" w:styleId="1D5D2BFD868949639ABBFD9005B7B1F411">
    <w:name w:val="1D5D2BFD868949639ABBFD9005B7B1F411"/>
    <w:rsid w:val="00AF18BB"/>
    <w:pPr>
      <w:spacing w:after="120" w:line="240" w:lineRule="auto"/>
    </w:pPr>
    <w:rPr>
      <w:rFonts w:eastAsiaTheme="minorHAnsi"/>
      <w:szCs w:val="24"/>
    </w:rPr>
  </w:style>
  <w:style w:type="paragraph" w:customStyle="1" w:styleId="558BE8E35D4540C8937C3B0D08C30CBA11">
    <w:name w:val="558BE8E35D4540C8937C3B0D08C30CBA11"/>
    <w:rsid w:val="00AF18BB"/>
    <w:pPr>
      <w:spacing w:after="120" w:line="240" w:lineRule="auto"/>
    </w:pPr>
    <w:rPr>
      <w:rFonts w:eastAsiaTheme="minorHAnsi"/>
      <w:szCs w:val="24"/>
    </w:rPr>
  </w:style>
  <w:style w:type="paragraph" w:customStyle="1" w:styleId="AD7FAB5F12074E84A58DE7C9FE6861F611">
    <w:name w:val="AD7FAB5F12074E84A58DE7C9FE6861F611"/>
    <w:rsid w:val="00AF18BB"/>
    <w:pPr>
      <w:spacing w:after="120" w:line="240" w:lineRule="auto"/>
    </w:pPr>
    <w:rPr>
      <w:rFonts w:eastAsiaTheme="minorHAnsi"/>
      <w:szCs w:val="24"/>
    </w:rPr>
  </w:style>
  <w:style w:type="paragraph" w:customStyle="1" w:styleId="AA18F3917217433EA62AB5EDF6FE8F7711">
    <w:name w:val="AA18F3917217433EA62AB5EDF6FE8F7711"/>
    <w:rsid w:val="00AF18BB"/>
    <w:pPr>
      <w:spacing w:after="120" w:line="240" w:lineRule="auto"/>
    </w:pPr>
    <w:rPr>
      <w:rFonts w:eastAsiaTheme="minorHAnsi"/>
      <w:szCs w:val="24"/>
    </w:rPr>
  </w:style>
  <w:style w:type="paragraph" w:customStyle="1" w:styleId="6A07F43C3DA444F5B19941AA0F0057A311">
    <w:name w:val="6A07F43C3DA444F5B19941AA0F0057A311"/>
    <w:rsid w:val="00AF18BB"/>
    <w:pPr>
      <w:spacing w:after="120" w:line="240" w:lineRule="auto"/>
    </w:pPr>
    <w:rPr>
      <w:rFonts w:eastAsiaTheme="minorHAnsi"/>
      <w:szCs w:val="24"/>
    </w:rPr>
  </w:style>
  <w:style w:type="paragraph" w:customStyle="1" w:styleId="860A079DF2D940DD9D59F75BF682F7AA11">
    <w:name w:val="860A079DF2D940DD9D59F75BF682F7AA11"/>
    <w:rsid w:val="00AF18BB"/>
    <w:pPr>
      <w:spacing w:after="120" w:line="240" w:lineRule="auto"/>
    </w:pPr>
    <w:rPr>
      <w:rFonts w:eastAsiaTheme="minorHAnsi"/>
      <w:szCs w:val="24"/>
    </w:rPr>
  </w:style>
  <w:style w:type="paragraph" w:customStyle="1" w:styleId="EDF1FE31B54349E5BE6C016DAC8F0D3B11">
    <w:name w:val="EDF1FE31B54349E5BE6C016DAC8F0D3B11"/>
    <w:rsid w:val="00AF18BB"/>
    <w:pPr>
      <w:spacing w:after="120" w:line="240" w:lineRule="auto"/>
    </w:pPr>
    <w:rPr>
      <w:rFonts w:eastAsiaTheme="minorHAnsi"/>
      <w:szCs w:val="24"/>
    </w:rPr>
  </w:style>
  <w:style w:type="paragraph" w:customStyle="1" w:styleId="1C5942DC5CFD448581481E7EB75179AA11">
    <w:name w:val="1C5942DC5CFD448581481E7EB75179AA11"/>
    <w:rsid w:val="00AF18BB"/>
    <w:pPr>
      <w:spacing w:after="120" w:line="240" w:lineRule="auto"/>
    </w:pPr>
    <w:rPr>
      <w:rFonts w:eastAsiaTheme="minorHAnsi"/>
      <w:szCs w:val="24"/>
    </w:rPr>
  </w:style>
  <w:style w:type="paragraph" w:customStyle="1" w:styleId="9634418D61A5496ABE0EF48F914C84A311">
    <w:name w:val="9634418D61A5496ABE0EF48F914C84A311"/>
    <w:rsid w:val="00AF18BB"/>
    <w:pPr>
      <w:spacing w:after="120" w:line="240" w:lineRule="auto"/>
    </w:pPr>
    <w:rPr>
      <w:rFonts w:eastAsiaTheme="minorHAnsi"/>
      <w:szCs w:val="24"/>
    </w:rPr>
  </w:style>
  <w:style w:type="paragraph" w:customStyle="1" w:styleId="9135D0C6DB5D42B78802E2A0D51C86E011">
    <w:name w:val="9135D0C6DB5D42B78802E2A0D51C86E011"/>
    <w:rsid w:val="00AF18BB"/>
    <w:pPr>
      <w:spacing w:after="120" w:line="240" w:lineRule="auto"/>
    </w:pPr>
    <w:rPr>
      <w:rFonts w:eastAsiaTheme="minorHAnsi"/>
      <w:szCs w:val="24"/>
    </w:rPr>
  </w:style>
  <w:style w:type="paragraph" w:customStyle="1" w:styleId="0F58914E22C24A6EBF3578A5F2FF99F98">
    <w:name w:val="0F58914E22C24A6EBF3578A5F2FF99F98"/>
    <w:rsid w:val="00AF18BB"/>
    <w:pPr>
      <w:spacing w:after="120" w:line="240" w:lineRule="auto"/>
    </w:pPr>
    <w:rPr>
      <w:rFonts w:eastAsiaTheme="minorHAnsi"/>
      <w:szCs w:val="24"/>
    </w:rPr>
  </w:style>
  <w:style w:type="paragraph" w:customStyle="1" w:styleId="8E9E9A65F78F45F689E6F3417115E3D08">
    <w:name w:val="8E9E9A65F78F45F689E6F3417115E3D08"/>
    <w:rsid w:val="00AF18BB"/>
    <w:pPr>
      <w:spacing w:after="120" w:line="240" w:lineRule="auto"/>
    </w:pPr>
    <w:rPr>
      <w:rFonts w:eastAsiaTheme="minorHAnsi"/>
      <w:szCs w:val="24"/>
    </w:rPr>
  </w:style>
  <w:style w:type="paragraph" w:customStyle="1" w:styleId="5E7278E1534E49E190AF9326EC266E048">
    <w:name w:val="5E7278E1534E49E190AF9326EC266E048"/>
    <w:rsid w:val="00AF18BB"/>
    <w:pPr>
      <w:spacing w:after="120" w:line="240" w:lineRule="auto"/>
    </w:pPr>
    <w:rPr>
      <w:rFonts w:eastAsiaTheme="minorHAnsi"/>
      <w:szCs w:val="24"/>
    </w:rPr>
  </w:style>
  <w:style w:type="paragraph" w:customStyle="1" w:styleId="E7F8ED5D46EC42F9B439B731C07286A28">
    <w:name w:val="E7F8ED5D46EC42F9B439B731C07286A28"/>
    <w:rsid w:val="00AF18BB"/>
    <w:pPr>
      <w:spacing w:after="120" w:line="240" w:lineRule="auto"/>
    </w:pPr>
    <w:rPr>
      <w:rFonts w:eastAsiaTheme="minorHAnsi"/>
      <w:szCs w:val="24"/>
    </w:rPr>
  </w:style>
  <w:style w:type="paragraph" w:customStyle="1" w:styleId="9174FDE3C7E74B8EAC0271A07A4309B18">
    <w:name w:val="9174FDE3C7E74B8EAC0271A07A4309B18"/>
    <w:rsid w:val="00AF18BB"/>
    <w:pPr>
      <w:spacing w:after="120" w:line="240" w:lineRule="auto"/>
    </w:pPr>
    <w:rPr>
      <w:rFonts w:eastAsiaTheme="minorHAnsi"/>
      <w:szCs w:val="24"/>
    </w:rPr>
  </w:style>
  <w:style w:type="paragraph" w:customStyle="1" w:styleId="F82894EF71EB499A905B5AC47A49AF7F8">
    <w:name w:val="F82894EF71EB499A905B5AC47A49AF7F8"/>
    <w:rsid w:val="00AF18BB"/>
    <w:pPr>
      <w:spacing w:after="120" w:line="240" w:lineRule="auto"/>
    </w:pPr>
    <w:rPr>
      <w:rFonts w:eastAsiaTheme="minorHAnsi"/>
      <w:szCs w:val="24"/>
    </w:rPr>
  </w:style>
  <w:style w:type="paragraph" w:customStyle="1" w:styleId="A4ADB3B9AC254FE6B6E8B019517DE7738">
    <w:name w:val="A4ADB3B9AC254FE6B6E8B019517DE7738"/>
    <w:rsid w:val="00AF18BB"/>
    <w:pPr>
      <w:spacing w:after="120" w:line="240" w:lineRule="auto"/>
    </w:pPr>
    <w:rPr>
      <w:rFonts w:eastAsiaTheme="minorHAnsi"/>
      <w:szCs w:val="24"/>
    </w:rPr>
  </w:style>
  <w:style w:type="paragraph" w:customStyle="1" w:styleId="92DBBA77AB6D423294A76E053B6E04208">
    <w:name w:val="92DBBA77AB6D423294A76E053B6E04208"/>
    <w:rsid w:val="00AF18BB"/>
    <w:pPr>
      <w:spacing w:after="120" w:line="240" w:lineRule="auto"/>
    </w:pPr>
    <w:rPr>
      <w:rFonts w:eastAsiaTheme="minorHAnsi"/>
      <w:szCs w:val="24"/>
    </w:rPr>
  </w:style>
  <w:style w:type="paragraph" w:customStyle="1" w:styleId="93CC30BEA74D414EB28CCF2621026FBD8">
    <w:name w:val="93CC30BEA74D414EB28CCF2621026FBD8"/>
    <w:rsid w:val="00AF18BB"/>
    <w:pPr>
      <w:spacing w:after="120" w:line="240" w:lineRule="auto"/>
    </w:pPr>
    <w:rPr>
      <w:rFonts w:eastAsiaTheme="minorHAnsi"/>
      <w:szCs w:val="24"/>
    </w:rPr>
  </w:style>
  <w:style w:type="paragraph" w:customStyle="1" w:styleId="F57C7049ECD54890BE9A93580DE6094B8">
    <w:name w:val="F57C7049ECD54890BE9A93580DE6094B8"/>
    <w:rsid w:val="00AF18BB"/>
    <w:pPr>
      <w:spacing w:after="120" w:line="240" w:lineRule="auto"/>
    </w:pPr>
    <w:rPr>
      <w:rFonts w:eastAsiaTheme="minorHAnsi"/>
      <w:szCs w:val="24"/>
    </w:rPr>
  </w:style>
  <w:style w:type="paragraph" w:customStyle="1" w:styleId="DF9B77E79C164667949D95AA3B4E346A8">
    <w:name w:val="DF9B77E79C164667949D95AA3B4E346A8"/>
    <w:rsid w:val="00AF18BB"/>
    <w:pPr>
      <w:spacing w:after="120" w:line="240" w:lineRule="auto"/>
    </w:pPr>
    <w:rPr>
      <w:rFonts w:eastAsiaTheme="minorHAnsi"/>
      <w:szCs w:val="24"/>
    </w:rPr>
  </w:style>
  <w:style w:type="paragraph" w:customStyle="1" w:styleId="8CC7A47195FB49C2AFBAD207DA30C13C8">
    <w:name w:val="8CC7A47195FB49C2AFBAD207DA30C13C8"/>
    <w:rsid w:val="00AF18BB"/>
    <w:pPr>
      <w:spacing w:after="120" w:line="240" w:lineRule="auto"/>
    </w:pPr>
    <w:rPr>
      <w:rFonts w:eastAsiaTheme="minorHAnsi"/>
      <w:szCs w:val="24"/>
    </w:rPr>
  </w:style>
  <w:style w:type="paragraph" w:customStyle="1" w:styleId="9C88D473BD6744D39639590B356930108">
    <w:name w:val="9C88D473BD6744D39639590B356930108"/>
    <w:rsid w:val="00AF18BB"/>
    <w:pPr>
      <w:spacing w:after="120" w:line="240" w:lineRule="auto"/>
    </w:pPr>
    <w:rPr>
      <w:rFonts w:eastAsiaTheme="minorHAnsi"/>
      <w:szCs w:val="24"/>
    </w:rPr>
  </w:style>
  <w:style w:type="paragraph" w:customStyle="1" w:styleId="5420F095197F440BAC1799366143F0E78">
    <w:name w:val="5420F095197F440BAC1799366143F0E78"/>
    <w:rsid w:val="00AF18BB"/>
    <w:pPr>
      <w:spacing w:after="120" w:line="240" w:lineRule="auto"/>
    </w:pPr>
    <w:rPr>
      <w:rFonts w:eastAsiaTheme="minorHAnsi"/>
      <w:szCs w:val="24"/>
    </w:rPr>
  </w:style>
  <w:style w:type="paragraph" w:customStyle="1" w:styleId="E3775476CA4D4AF997E2BF0F9B1A8FCC8">
    <w:name w:val="E3775476CA4D4AF997E2BF0F9B1A8FCC8"/>
    <w:rsid w:val="00AF18BB"/>
    <w:pPr>
      <w:spacing w:after="120" w:line="240" w:lineRule="auto"/>
    </w:pPr>
    <w:rPr>
      <w:rFonts w:eastAsiaTheme="minorHAnsi"/>
      <w:szCs w:val="24"/>
    </w:rPr>
  </w:style>
  <w:style w:type="paragraph" w:customStyle="1" w:styleId="C66E07FA78AA48CC82FD9CAE244EB8118">
    <w:name w:val="C66E07FA78AA48CC82FD9CAE244EB8118"/>
    <w:rsid w:val="00AF18BB"/>
    <w:pPr>
      <w:spacing w:after="120" w:line="240" w:lineRule="auto"/>
    </w:pPr>
    <w:rPr>
      <w:rFonts w:eastAsiaTheme="minorHAnsi"/>
      <w:szCs w:val="24"/>
    </w:rPr>
  </w:style>
  <w:style w:type="paragraph" w:customStyle="1" w:styleId="6E29C2F0933D4157BC04BA92C5FBD0068">
    <w:name w:val="6E29C2F0933D4157BC04BA92C5FBD0068"/>
    <w:rsid w:val="00AF18BB"/>
    <w:pPr>
      <w:spacing w:after="120" w:line="240" w:lineRule="auto"/>
    </w:pPr>
    <w:rPr>
      <w:rFonts w:eastAsiaTheme="minorHAnsi"/>
      <w:szCs w:val="24"/>
    </w:rPr>
  </w:style>
  <w:style w:type="paragraph" w:customStyle="1" w:styleId="F020CAFB07C44D52B3F591B62E39CF788">
    <w:name w:val="F020CAFB07C44D52B3F591B62E39CF788"/>
    <w:rsid w:val="00AF18BB"/>
    <w:pPr>
      <w:spacing w:after="120" w:line="240" w:lineRule="auto"/>
    </w:pPr>
    <w:rPr>
      <w:rFonts w:eastAsiaTheme="minorHAnsi"/>
      <w:szCs w:val="24"/>
    </w:rPr>
  </w:style>
  <w:style w:type="paragraph" w:customStyle="1" w:styleId="96D51EB218734323944234B0F041E6DB8">
    <w:name w:val="96D51EB218734323944234B0F041E6DB8"/>
    <w:rsid w:val="00AF18BB"/>
    <w:pPr>
      <w:spacing w:after="120" w:line="240" w:lineRule="auto"/>
    </w:pPr>
    <w:rPr>
      <w:rFonts w:eastAsiaTheme="minorHAnsi"/>
      <w:szCs w:val="24"/>
    </w:rPr>
  </w:style>
  <w:style w:type="paragraph" w:customStyle="1" w:styleId="EF5962FCF0224ABD8E388A27B613225B8">
    <w:name w:val="EF5962FCF0224ABD8E388A27B613225B8"/>
    <w:rsid w:val="00AF18BB"/>
    <w:pPr>
      <w:spacing w:after="120" w:line="240" w:lineRule="auto"/>
    </w:pPr>
    <w:rPr>
      <w:rFonts w:eastAsiaTheme="minorHAnsi"/>
      <w:szCs w:val="24"/>
    </w:rPr>
  </w:style>
  <w:style w:type="paragraph" w:customStyle="1" w:styleId="137DF7C071F94582AAD628449B9E73548">
    <w:name w:val="137DF7C071F94582AAD628449B9E73548"/>
    <w:rsid w:val="00AF18BB"/>
    <w:pPr>
      <w:spacing w:after="120" w:line="240" w:lineRule="auto"/>
    </w:pPr>
    <w:rPr>
      <w:rFonts w:eastAsiaTheme="minorHAnsi"/>
      <w:szCs w:val="24"/>
    </w:rPr>
  </w:style>
  <w:style w:type="paragraph" w:customStyle="1" w:styleId="EEF49920CD3548B2A36CFA1EE961246C8">
    <w:name w:val="EEF49920CD3548B2A36CFA1EE961246C8"/>
    <w:rsid w:val="00AF18BB"/>
    <w:pPr>
      <w:spacing w:after="120" w:line="240" w:lineRule="auto"/>
    </w:pPr>
    <w:rPr>
      <w:rFonts w:eastAsiaTheme="minorHAnsi"/>
      <w:szCs w:val="24"/>
    </w:rPr>
  </w:style>
  <w:style w:type="paragraph" w:customStyle="1" w:styleId="2E3F8B4EC0C84EDFA87B57F884E37B2D8">
    <w:name w:val="2E3F8B4EC0C84EDFA87B57F884E37B2D8"/>
    <w:rsid w:val="00AF18BB"/>
    <w:pPr>
      <w:spacing w:after="120" w:line="240" w:lineRule="auto"/>
    </w:pPr>
    <w:rPr>
      <w:rFonts w:eastAsiaTheme="minorHAnsi"/>
      <w:szCs w:val="24"/>
    </w:rPr>
  </w:style>
  <w:style w:type="paragraph" w:customStyle="1" w:styleId="3202A1707A2D4ADB91D24B2643BE197A8">
    <w:name w:val="3202A1707A2D4ADB91D24B2643BE197A8"/>
    <w:rsid w:val="00AF18BB"/>
    <w:pPr>
      <w:spacing w:after="120" w:line="240" w:lineRule="auto"/>
    </w:pPr>
    <w:rPr>
      <w:rFonts w:eastAsiaTheme="minorHAnsi"/>
      <w:szCs w:val="24"/>
    </w:rPr>
  </w:style>
  <w:style w:type="paragraph" w:customStyle="1" w:styleId="A6F04050E47A4E41ABCD0FF98CD3BE058">
    <w:name w:val="A6F04050E47A4E41ABCD0FF98CD3BE058"/>
    <w:rsid w:val="00AF18BB"/>
    <w:pPr>
      <w:spacing w:after="120" w:line="240" w:lineRule="auto"/>
    </w:pPr>
    <w:rPr>
      <w:rFonts w:eastAsiaTheme="minorHAnsi"/>
      <w:szCs w:val="24"/>
    </w:rPr>
  </w:style>
  <w:style w:type="paragraph" w:customStyle="1" w:styleId="0685CFE8EE7B4B9080BF354D4619B9208">
    <w:name w:val="0685CFE8EE7B4B9080BF354D4619B9208"/>
    <w:rsid w:val="00AF18BB"/>
    <w:pPr>
      <w:spacing w:after="120" w:line="240" w:lineRule="auto"/>
    </w:pPr>
    <w:rPr>
      <w:rFonts w:eastAsiaTheme="minorHAnsi"/>
      <w:szCs w:val="24"/>
    </w:rPr>
  </w:style>
  <w:style w:type="paragraph" w:customStyle="1" w:styleId="423A3A979F824797A7C4CC241AD8F2E48">
    <w:name w:val="423A3A979F824797A7C4CC241AD8F2E48"/>
    <w:rsid w:val="00AF18BB"/>
    <w:pPr>
      <w:spacing w:after="120" w:line="240" w:lineRule="auto"/>
    </w:pPr>
    <w:rPr>
      <w:rFonts w:eastAsiaTheme="minorHAnsi"/>
      <w:szCs w:val="24"/>
    </w:rPr>
  </w:style>
  <w:style w:type="paragraph" w:customStyle="1" w:styleId="6ACB3B1388ED4FE18C1EFE7267DF97B58">
    <w:name w:val="6ACB3B1388ED4FE18C1EFE7267DF97B58"/>
    <w:rsid w:val="00AF18BB"/>
    <w:pPr>
      <w:spacing w:after="120" w:line="240" w:lineRule="auto"/>
    </w:pPr>
    <w:rPr>
      <w:rFonts w:eastAsiaTheme="minorHAnsi"/>
      <w:szCs w:val="24"/>
    </w:rPr>
  </w:style>
  <w:style w:type="paragraph" w:customStyle="1" w:styleId="9290752687354A1BB6C8041F2D2D941E8">
    <w:name w:val="9290752687354A1BB6C8041F2D2D941E8"/>
    <w:rsid w:val="00AF18BB"/>
    <w:pPr>
      <w:spacing w:after="120" w:line="240" w:lineRule="auto"/>
    </w:pPr>
    <w:rPr>
      <w:rFonts w:eastAsiaTheme="minorHAnsi"/>
      <w:szCs w:val="24"/>
    </w:rPr>
  </w:style>
  <w:style w:type="paragraph" w:customStyle="1" w:styleId="9D93E89CE17A400D81A7E170B13D94298">
    <w:name w:val="9D93E89CE17A400D81A7E170B13D94298"/>
    <w:rsid w:val="00AF18BB"/>
    <w:pPr>
      <w:spacing w:after="120" w:line="240" w:lineRule="auto"/>
    </w:pPr>
    <w:rPr>
      <w:rFonts w:eastAsiaTheme="minorHAnsi"/>
      <w:szCs w:val="24"/>
    </w:rPr>
  </w:style>
  <w:style w:type="paragraph" w:customStyle="1" w:styleId="5F61EBAD47984EEDAABC7115C1D6CA768">
    <w:name w:val="5F61EBAD47984EEDAABC7115C1D6CA768"/>
    <w:rsid w:val="00AF18BB"/>
    <w:pPr>
      <w:spacing w:after="120" w:line="240" w:lineRule="auto"/>
    </w:pPr>
    <w:rPr>
      <w:rFonts w:eastAsiaTheme="minorHAnsi"/>
      <w:szCs w:val="24"/>
    </w:rPr>
  </w:style>
  <w:style w:type="paragraph" w:customStyle="1" w:styleId="BD294A454C38414697EB6907529C31858">
    <w:name w:val="BD294A454C38414697EB6907529C31858"/>
    <w:rsid w:val="00AF18BB"/>
    <w:pPr>
      <w:spacing w:after="120" w:line="240" w:lineRule="auto"/>
    </w:pPr>
    <w:rPr>
      <w:rFonts w:eastAsiaTheme="minorHAnsi"/>
      <w:szCs w:val="24"/>
    </w:rPr>
  </w:style>
  <w:style w:type="paragraph" w:customStyle="1" w:styleId="AB26D853A1D64758BAD57BB4B5EBB3A27">
    <w:name w:val="AB26D853A1D64758BAD57BB4B5EBB3A27"/>
    <w:rsid w:val="00AF18BB"/>
    <w:pPr>
      <w:spacing w:after="120" w:line="240" w:lineRule="auto"/>
    </w:pPr>
    <w:rPr>
      <w:rFonts w:eastAsiaTheme="minorHAnsi"/>
      <w:szCs w:val="24"/>
    </w:rPr>
  </w:style>
  <w:style w:type="paragraph" w:customStyle="1" w:styleId="86EC4DFF7A9F4E9194F6CD89911739C57">
    <w:name w:val="86EC4DFF7A9F4E9194F6CD89911739C57"/>
    <w:rsid w:val="00AF18BB"/>
    <w:pPr>
      <w:spacing w:after="120" w:line="240" w:lineRule="auto"/>
    </w:pPr>
    <w:rPr>
      <w:rFonts w:eastAsiaTheme="minorHAnsi"/>
      <w:szCs w:val="24"/>
    </w:rPr>
  </w:style>
  <w:style w:type="paragraph" w:customStyle="1" w:styleId="881D9416B6C04FA39C93F0CBC768B1377">
    <w:name w:val="881D9416B6C04FA39C93F0CBC768B1377"/>
    <w:rsid w:val="00AF18BB"/>
    <w:pPr>
      <w:spacing w:after="120" w:line="240" w:lineRule="auto"/>
    </w:pPr>
    <w:rPr>
      <w:rFonts w:eastAsiaTheme="minorHAnsi"/>
      <w:szCs w:val="24"/>
    </w:rPr>
  </w:style>
  <w:style w:type="paragraph" w:customStyle="1" w:styleId="4BD29D59FCF14BDA9B90A3705B1D86B07">
    <w:name w:val="4BD29D59FCF14BDA9B90A3705B1D86B07"/>
    <w:rsid w:val="00AF18BB"/>
    <w:pPr>
      <w:spacing w:after="120" w:line="240" w:lineRule="auto"/>
    </w:pPr>
    <w:rPr>
      <w:rFonts w:eastAsiaTheme="minorHAnsi"/>
      <w:szCs w:val="24"/>
    </w:rPr>
  </w:style>
  <w:style w:type="paragraph" w:customStyle="1" w:styleId="4DEF96AA6BD94B4AB8379D02B2B94D597">
    <w:name w:val="4DEF96AA6BD94B4AB8379D02B2B94D597"/>
    <w:rsid w:val="00AF18BB"/>
    <w:pPr>
      <w:spacing w:after="120" w:line="240" w:lineRule="auto"/>
    </w:pPr>
    <w:rPr>
      <w:rFonts w:eastAsiaTheme="minorHAnsi"/>
      <w:szCs w:val="24"/>
    </w:rPr>
  </w:style>
  <w:style w:type="paragraph" w:customStyle="1" w:styleId="D761E6664F37476889335FDD017D37577">
    <w:name w:val="D761E6664F37476889335FDD017D37577"/>
    <w:rsid w:val="00AF18BB"/>
    <w:pPr>
      <w:spacing w:after="120" w:line="240" w:lineRule="auto"/>
    </w:pPr>
    <w:rPr>
      <w:rFonts w:eastAsiaTheme="minorHAnsi"/>
      <w:szCs w:val="24"/>
    </w:rPr>
  </w:style>
  <w:style w:type="paragraph" w:customStyle="1" w:styleId="428A5C4DCB1B4776AD635434B6668F9C7">
    <w:name w:val="428A5C4DCB1B4776AD635434B6668F9C7"/>
    <w:rsid w:val="00AF18BB"/>
    <w:pPr>
      <w:spacing w:after="120" w:line="240" w:lineRule="auto"/>
    </w:pPr>
    <w:rPr>
      <w:rFonts w:eastAsiaTheme="minorHAnsi"/>
      <w:szCs w:val="24"/>
    </w:rPr>
  </w:style>
  <w:style w:type="paragraph" w:customStyle="1" w:styleId="5DE61D01D8A04258B1DC49CD1126175B7">
    <w:name w:val="5DE61D01D8A04258B1DC49CD1126175B7"/>
    <w:rsid w:val="00AF18BB"/>
    <w:pPr>
      <w:spacing w:after="120" w:line="240" w:lineRule="auto"/>
    </w:pPr>
    <w:rPr>
      <w:rFonts w:eastAsiaTheme="minorHAnsi"/>
      <w:szCs w:val="24"/>
    </w:rPr>
  </w:style>
  <w:style w:type="paragraph" w:customStyle="1" w:styleId="5E7C8AEBF0B84967BA9012318F01E8C17">
    <w:name w:val="5E7C8AEBF0B84967BA9012318F01E8C17"/>
    <w:rsid w:val="00AF18BB"/>
    <w:pPr>
      <w:spacing w:after="120" w:line="240" w:lineRule="auto"/>
    </w:pPr>
    <w:rPr>
      <w:rFonts w:eastAsiaTheme="minorHAnsi"/>
      <w:szCs w:val="24"/>
    </w:rPr>
  </w:style>
  <w:style w:type="paragraph" w:customStyle="1" w:styleId="8D8BE35BB838420BBBA0F24AC2B36D8A7">
    <w:name w:val="8D8BE35BB838420BBBA0F24AC2B36D8A7"/>
    <w:rsid w:val="00AF18BB"/>
    <w:pPr>
      <w:spacing w:after="120" w:line="240" w:lineRule="auto"/>
    </w:pPr>
    <w:rPr>
      <w:rFonts w:eastAsiaTheme="minorHAnsi"/>
      <w:szCs w:val="24"/>
    </w:rPr>
  </w:style>
  <w:style w:type="paragraph" w:customStyle="1" w:styleId="49EEE62C5B5F4844B9847E026E4A04EF7">
    <w:name w:val="49EEE62C5B5F4844B9847E026E4A04EF7"/>
    <w:rsid w:val="00AF18BB"/>
    <w:pPr>
      <w:spacing w:after="120" w:line="240" w:lineRule="auto"/>
    </w:pPr>
    <w:rPr>
      <w:rFonts w:eastAsiaTheme="minorHAnsi"/>
      <w:szCs w:val="24"/>
    </w:rPr>
  </w:style>
  <w:style w:type="paragraph" w:customStyle="1" w:styleId="C8E0139D82074BDBBEC3B82C6A4741B47">
    <w:name w:val="C8E0139D82074BDBBEC3B82C6A4741B47"/>
    <w:rsid w:val="00AF18BB"/>
    <w:pPr>
      <w:spacing w:after="120" w:line="240" w:lineRule="auto"/>
    </w:pPr>
    <w:rPr>
      <w:rFonts w:eastAsiaTheme="minorHAnsi"/>
      <w:szCs w:val="24"/>
    </w:rPr>
  </w:style>
  <w:style w:type="paragraph" w:customStyle="1" w:styleId="EE82CF1F4EEE45EBB90A7D7352DCA1B27">
    <w:name w:val="EE82CF1F4EEE45EBB90A7D7352DCA1B27"/>
    <w:rsid w:val="00AF18BB"/>
    <w:pPr>
      <w:spacing w:after="120" w:line="240" w:lineRule="auto"/>
    </w:pPr>
    <w:rPr>
      <w:rFonts w:eastAsiaTheme="minorHAnsi"/>
      <w:szCs w:val="24"/>
    </w:rPr>
  </w:style>
  <w:style w:type="paragraph" w:customStyle="1" w:styleId="25395BB2334C4A38B5F0B5AF2672F0F67">
    <w:name w:val="25395BB2334C4A38B5F0B5AF2672F0F67"/>
    <w:rsid w:val="00AF18BB"/>
    <w:pPr>
      <w:spacing w:after="120" w:line="240" w:lineRule="auto"/>
    </w:pPr>
    <w:rPr>
      <w:rFonts w:eastAsiaTheme="minorHAnsi"/>
      <w:szCs w:val="24"/>
    </w:rPr>
  </w:style>
  <w:style w:type="paragraph" w:customStyle="1" w:styleId="9B5D2C76C0474B959EAC74BF3653059B7">
    <w:name w:val="9B5D2C76C0474B959EAC74BF3653059B7"/>
    <w:rsid w:val="00AF18BB"/>
    <w:pPr>
      <w:spacing w:after="120" w:line="240" w:lineRule="auto"/>
    </w:pPr>
    <w:rPr>
      <w:rFonts w:eastAsiaTheme="minorHAnsi"/>
      <w:szCs w:val="24"/>
    </w:rPr>
  </w:style>
  <w:style w:type="paragraph" w:customStyle="1" w:styleId="3BA198EDAB054F42A20ED0D3A7E5A0407">
    <w:name w:val="3BA198EDAB054F42A20ED0D3A7E5A0407"/>
    <w:rsid w:val="00AF18BB"/>
    <w:pPr>
      <w:spacing w:after="120" w:line="240" w:lineRule="auto"/>
    </w:pPr>
    <w:rPr>
      <w:rFonts w:eastAsiaTheme="minorHAnsi"/>
      <w:szCs w:val="24"/>
    </w:rPr>
  </w:style>
  <w:style w:type="paragraph" w:customStyle="1" w:styleId="EAC6ECAF032348C4B10EF30213C351727">
    <w:name w:val="EAC6ECAF032348C4B10EF30213C351727"/>
    <w:rsid w:val="00AF18BB"/>
    <w:pPr>
      <w:spacing w:after="120" w:line="240" w:lineRule="auto"/>
    </w:pPr>
    <w:rPr>
      <w:rFonts w:eastAsiaTheme="minorHAnsi"/>
      <w:szCs w:val="24"/>
    </w:rPr>
  </w:style>
  <w:style w:type="paragraph" w:customStyle="1" w:styleId="6BDA7C5BFAD2415886A0EB862BE2EA687">
    <w:name w:val="6BDA7C5BFAD2415886A0EB862BE2EA687"/>
    <w:rsid w:val="00AF18BB"/>
    <w:pPr>
      <w:spacing w:after="120" w:line="240" w:lineRule="auto"/>
    </w:pPr>
    <w:rPr>
      <w:rFonts w:eastAsiaTheme="minorHAnsi"/>
      <w:szCs w:val="24"/>
    </w:rPr>
  </w:style>
  <w:style w:type="paragraph" w:customStyle="1" w:styleId="1D3B0D35866A476F98E04F51EA504DCA7">
    <w:name w:val="1D3B0D35866A476F98E04F51EA504DCA7"/>
    <w:rsid w:val="00AF18BB"/>
    <w:pPr>
      <w:spacing w:after="120" w:line="240" w:lineRule="auto"/>
    </w:pPr>
    <w:rPr>
      <w:rFonts w:eastAsiaTheme="minorHAnsi"/>
      <w:szCs w:val="24"/>
    </w:rPr>
  </w:style>
  <w:style w:type="paragraph" w:customStyle="1" w:styleId="9CD86FD29EFA4BA9A6801CAC0F7962D67">
    <w:name w:val="9CD86FD29EFA4BA9A6801CAC0F7962D67"/>
    <w:rsid w:val="00AF18BB"/>
    <w:pPr>
      <w:spacing w:after="120" w:line="240" w:lineRule="auto"/>
    </w:pPr>
    <w:rPr>
      <w:rFonts w:eastAsiaTheme="minorHAnsi"/>
      <w:szCs w:val="24"/>
    </w:rPr>
  </w:style>
  <w:style w:type="paragraph" w:customStyle="1" w:styleId="852B8CD1AAC84077B35A438B66598B497">
    <w:name w:val="852B8CD1AAC84077B35A438B66598B497"/>
    <w:rsid w:val="00AF18BB"/>
    <w:pPr>
      <w:spacing w:after="120" w:line="240" w:lineRule="auto"/>
    </w:pPr>
    <w:rPr>
      <w:rFonts w:eastAsiaTheme="minorHAnsi"/>
      <w:szCs w:val="24"/>
    </w:rPr>
  </w:style>
  <w:style w:type="paragraph" w:customStyle="1" w:styleId="4F4FB2A107244963A4B951BEDEDCF9F07">
    <w:name w:val="4F4FB2A107244963A4B951BEDEDCF9F07"/>
    <w:rsid w:val="00AF18BB"/>
    <w:pPr>
      <w:spacing w:after="120" w:line="240" w:lineRule="auto"/>
    </w:pPr>
    <w:rPr>
      <w:rFonts w:eastAsiaTheme="minorHAnsi"/>
      <w:szCs w:val="24"/>
    </w:rPr>
  </w:style>
  <w:style w:type="paragraph" w:customStyle="1" w:styleId="F166DA2606AE4E339E1C40881C6C3ABC7">
    <w:name w:val="F166DA2606AE4E339E1C40881C6C3ABC7"/>
    <w:rsid w:val="00AF18BB"/>
    <w:pPr>
      <w:spacing w:after="120" w:line="240" w:lineRule="auto"/>
    </w:pPr>
    <w:rPr>
      <w:rFonts w:eastAsiaTheme="minorHAnsi"/>
      <w:szCs w:val="24"/>
    </w:rPr>
  </w:style>
  <w:style w:type="paragraph" w:customStyle="1" w:styleId="F755A054C6854764A2A91A98E192B4097">
    <w:name w:val="F755A054C6854764A2A91A98E192B4097"/>
    <w:rsid w:val="00AF18BB"/>
    <w:pPr>
      <w:spacing w:after="120" w:line="240" w:lineRule="auto"/>
    </w:pPr>
    <w:rPr>
      <w:rFonts w:eastAsiaTheme="minorHAnsi"/>
      <w:szCs w:val="24"/>
    </w:rPr>
  </w:style>
  <w:style w:type="paragraph" w:customStyle="1" w:styleId="371DB83C89494FB8892AA3DFA20EA0F65">
    <w:name w:val="371DB83C89494FB8892AA3DFA20EA0F65"/>
    <w:rsid w:val="00AF18BB"/>
    <w:pPr>
      <w:spacing w:after="120" w:line="240" w:lineRule="auto"/>
    </w:pPr>
    <w:rPr>
      <w:rFonts w:eastAsiaTheme="minorHAnsi"/>
      <w:szCs w:val="24"/>
    </w:rPr>
  </w:style>
  <w:style w:type="paragraph" w:customStyle="1" w:styleId="BDC0E53FA0F44E30AB58B0C79A94882C5">
    <w:name w:val="BDC0E53FA0F44E30AB58B0C79A94882C5"/>
    <w:rsid w:val="00AF18BB"/>
    <w:pPr>
      <w:spacing w:after="120" w:line="240" w:lineRule="auto"/>
    </w:pPr>
    <w:rPr>
      <w:rFonts w:eastAsiaTheme="minorHAnsi"/>
      <w:szCs w:val="24"/>
    </w:rPr>
  </w:style>
  <w:style w:type="paragraph" w:customStyle="1" w:styleId="7945BCA558E44DD5BB3266010B50395D5">
    <w:name w:val="7945BCA558E44DD5BB3266010B50395D5"/>
    <w:rsid w:val="00AF18BB"/>
    <w:pPr>
      <w:spacing w:after="120" w:line="240" w:lineRule="auto"/>
    </w:pPr>
    <w:rPr>
      <w:rFonts w:eastAsiaTheme="minorHAnsi"/>
      <w:szCs w:val="24"/>
    </w:rPr>
  </w:style>
  <w:style w:type="paragraph" w:customStyle="1" w:styleId="97694F07793644A9BD95A383F965F2F23">
    <w:name w:val="97694F07793644A9BD95A383F965F2F23"/>
    <w:rsid w:val="00AF18BB"/>
    <w:pPr>
      <w:spacing w:after="120" w:line="240" w:lineRule="auto"/>
    </w:pPr>
    <w:rPr>
      <w:rFonts w:eastAsiaTheme="minorHAnsi"/>
      <w:szCs w:val="24"/>
    </w:rPr>
  </w:style>
  <w:style w:type="paragraph" w:customStyle="1" w:styleId="47267952D7924B57A8CC21DDA1087C863">
    <w:name w:val="47267952D7924B57A8CC21DDA1087C863"/>
    <w:rsid w:val="00AF18BB"/>
    <w:pPr>
      <w:spacing w:after="120" w:line="240" w:lineRule="auto"/>
    </w:pPr>
    <w:rPr>
      <w:rFonts w:eastAsiaTheme="minorHAnsi"/>
      <w:szCs w:val="24"/>
    </w:rPr>
  </w:style>
  <w:style w:type="paragraph" w:customStyle="1" w:styleId="6056A875A13749F99F7103FC2C351F523">
    <w:name w:val="6056A875A13749F99F7103FC2C351F523"/>
    <w:rsid w:val="00AF18BB"/>
    <w:pPr>
      <w:spacing w:after="120" w:line="240" w:lineRule="auto"/>
    </w:pPr>
    <w:rPr>
      <w:rFonts w:eastAsiaTheme="minorHAnsi"/>
      <w:szCs w:val="24"/>
    </w:rPr>
  </w:style>
  <w:style w:type="paragraph" w:customStyle="1" w:styleId="8353B4B59F0C4EA4ABCF2A0EAEB2BA363">
    <w:name w:val="8353B4B59F0C4EA4ABCF2A0EAEB2BA363"/>
    <w:rsid w:val="00AF18BB"/>
    <w:pPr>
      <w:spacing w:after="120" w:line="240" w:lineRule="auto"/>
    </w:pPr>
    <w:rPr>
      <w:rFonts w:eastAsiaTheme="minorHAnsi"/>
      <w:szCs w:val="24"/>
    </w:rPr>
  </w:style>
  <w:style w:type="paragraph" w:customStyle="1" w:styleId="40A657898D5F408EA1661459D4DAAE9C3">
    <w:name w:val="40A657898D5F408EA1661459D4DAAE9C3"/>
    <w:rsid w:val="00AF18BB"/>
    <w:pPr>
      <w:spacing w:after="120" w:line="240" w:lineRule="auto"/>
    </w:pPr>
    <w:rPr>
      <w:rFonts w:eastAsiaTheme="minorHAnsi"/>
      <w:szCs w:val="24"/>
    </w:rPr>
  </w:style>
  <w:style w:type="paragraph" w:customStyle="1" w:styleId="BB9081969D05405F8774BFFAE11D21023">
    <w:name w:val="BB9081969D05405F8774BFFAE11D21023"/>
    <w:rsid w:val="00AF18BB"/>
    <w:pPr>
      <w:spacing w:after="120" w:line="240" w:lineRule="auto"/>
    </w:pPr>
    <w:rPr>
      <w:rFonts w:eastAsiaTheme="minorHAnsi"/>
      <w:szCs w:val="24"/>
    </w:rPr>
  </w:style>
  <w:style w:type="paragraph" w:customStyle="1" w:styleId="81ADD9EBF1C34886A2291950BA49C7BF3">
    <w:name w:val="81ADD9EBF1C34886A2291950BA49C7BF3"/>
    <w:rsid w:val="00AF18BB"/>
    <w:pPr>
      <w:spacing w:after="120" w:line="240" w:lineRule="auto"/>
    </w:pPr>
    <w:rPr>
      <w:rFonts w:eastAsiaTheme="minorHAnsi"/>
      <w:szCs w:val="24"/>
    </w:rPr>
  </w:style>
  <w:style w:type="paragraph" w:customStyle="1" w:styleId="39FB434C567D4DDF99FB5464437ACC303">
    <w:name w:val="39FB434C567D4DDF99FB5464437ACC303"/>
    <w:rsid w:val="00AF18BB"/>
    <w:pPr>
      <w:spacing w:after="120" w:line="240" w:lineRule="auto"/>
    </w:pPr>
    <w:rPr>
      <w:rFonts w:eastAsiaTheme="minorHAnsi"/>
      <w:szCs w:val="24"/>
    </w:rPr>
  </w:style>
  <w:style w:type="paragraph" w:customStyle="1" w:styleId="2BDA02F70FA844CDACC8FFDC9C46B2A03">
    <w:name w:val="2BDA02F70FA844CDACC8FFDC9C46B2A03"/>
    <w:rsid w:val="00AF18BB"/>
    <w:pPr>
      <w:spacing w:after="120" w:line="240" w:lineRule="auto"/>
    </w:pPr>
    <w:rPr>
      <w:rFonts w:eastAsiaTheme="minorHAnsi"/>
      <w:szCs w:val="24"/>
    </w:rPr>
  </w:style>
  <w:style w:type="paragraph" w:customStyle="1" w:styleId="5D360A66D1484FF2B045B38B7ED0F7203">
    <w:name w:val="5D360A66D1484FF2B045B38B7ED0F7203"/>
    <w:rsid w:val="00AF18BB"/>
    <w:pPr>
      <w:spacing w:after="120" w:line="240" w:lineRule="auto"/>
    </w:pPr>
    <w:rPr>
      <w:rFonts w:eastAsiaTheme="minorHAnsi"/>
      <w:szCs w:val="24"/>
    </w:rPr>
  </w:style>
  <w:style w:type="paragraph" w:customStyle="1" w:styleId="EB74FA9186FB4C90984CD987E98F168D3">
    <w:name w:val="EB74FA9186FB4C90984CD987E98F168D3"/>
    <w:rsid w:val="00AF18BB"/>
    <w:pPr>
      <w:spacing w:after="120" w:line="240" w:lineRule="auto"/>
    </w:pPr>
    <w:rPr>
      <w:rFonts w:eastAsiaTheme="minorHAnsi"/>
      <w:szCs w:val="24"/>
    </w:rPr>
  </w:style>
  <w:style w:type="paragraph" w:customStyle="1" w:styleId="DA29D0D5780740E6873C31E318E3C9AA3">
    <w:name w:val="DA29D0D5780740E6873C31E318E3C9AA3"/>
    <w:rsid w:val="00AF18BB"/>
    <w:pPr>
      <w:spacing w:after="120" w:line="240" w:lineRule="auto"/>
    </w:pPr>
    <w:rPr>
      <w:rFonts w:eastAsiaTheme="minorHAnsi"/>
      <w:szCs w:val="24"/>
    </w:rPr>
  </w:style>
  <w:style w:type="paragraph" w:customStyle="1" w:styleId="6BCA4877115A4E518AB6254C5B3B2C521">
    <w:name w:val="6BCA4877115A4E518AB6254C5B3B2C521"/>
    <w:rsid w:val="00AF18BB"/>
    <w:pPr>
      <w:spacing w:after="120" w:line="240" w:lineRule="auto"/>
    </w:pPr>
    <w:rPr>
      <w:rFonts w:eastAsiaTheme="minorHAnsi"/>
      <w:szCs w:val="24"/>
    </w:rPr>
  </w:style>
  <w:style w:type="paragraph" w:customStyle="1" w:styleId="23A1817C9CDB41BCBCF1A04587BAC8971">
    <w:name w:val="23A1817C9CDB41BCBCF1A04587BAC8971"/>
    <w:rsid w:val="00AF18BB"/>
    <w:pPr>
      <w:spacing w:after="120" w:line="240" w:lineRule="auto"/>
    </w:pPr>
    <w:rPr>
      <w:rFonts w:eastAsiaTheme="minorHAnsi"/>
      <w:szCs w:val="24"/>
    </w:rPr>
  </w:style>
  <w:style w:type="paragraph" w:customStyle="1" w:styleId="7366DA128E374AB094EF827A3E846C181">
    <w:name w:val="7366DA128E374AB094EF827A3E846C181"/>
    <w:rsid w:val="00AF18BB"/>
    <w:pPr>
      <w:spacing w:after="120" w:line="240" w:lineRule="auto"/>
    </w:pPr>
    <w:rPr>
      <w:rFonts w:eastAsiaTheme="minorHAnsi"/>
      <w:szCs w:val="24"/>
    </w:rPr>
  </w:style>
  <w:style w:type="paragraph" w:customStyle="1" w:styleId="25245FDF367148DAB29A4603BFCD19081">
    <w:name w:val="25245FDF367148DAB29A4603BFCD19081"/>
    <w:rsid w:val="00AF18BB"/>
    <w:pPr>
      <w:spacing w:after="120" w:line="240" w:lineRule="auto"/>
    </w:pPr>
    <w:rPr>
      <w:rFonts w:eastAsiaTheme="minorHAnsi"/>
      <w:szCs w:val="24"/>
    </w:rPr>
  </w:style>
  <w:style w:type="paragraph" w:customStyle="1" w:styleId="323D7AF19E284178BCE1D9BB257348221">
    <w:name w:val="323D7AF19E284178BCE1D9BB257348221"/>
    <w:rsid w:val="00AF18BB"/>
    <w:pPr>
      <w:spacing w:after="120" w:line="240" w:lineRule="auto"/>
    </w:pPr>
    <w:rPr>
      <w:rFonts w:eastAsiaTheme="minorHAnsi"/>
      <w:szCs w:val="24"/>
    </w:rPr>
  </w:style>
  <w:style w:type="paragraph" w:customStyle="1" w:styleId="A538F1A4080B4EF0AF4805CE85B2A8431">
    <w:name w:val="A538F1A4080B4EF0AF4805CE85B2A8431"/>
    <w:rsid w:val="00AF18BB"/>
    <w:pPr>
      <w:spacing w:after="120" w:line="240" w:lineRule="auto"/>
    </w:pPr>
    <w:rPr>
      <w:rFonts w:eastAsiaTheme="minorHAnsi"/>
      <w:szCs w:val="24"/>
    </w:rPr>
  </w:style>
  <w:style w:type="paragraph" w:customStyle="1" w:styleId="C8259BE15C8B4DE9B2790B274656320F1">
    <w:name w:val="C8259BE15C8B4DE9B2790B274656320F1"/>
    <w:rsid w:val="00AF18BB"/>
    <w:pPr>
      <w:spacing w:after="120" w:line="240" w:lineRule="auto"/>
    </w:pPr>
    <w:rPr>
      <w:rFonts w:eastAsiaTheme="minorHAnsi"/>
      <w:szCs w:val="24"/>
    </w:rPr>
  </w:style>
  <w:style w:type="paragraph" w:customStyle="1" w:styleId="528B4BC23CD9A04CA53F6C420C430B6A">
    <w:name w:val="528B4BC23CD9A04CA53F6C420C430B6A"/>
    <w:rsid w:val="002B04D2"/>
    <w:pPr>
      <w:spacing w:after="0" w:line="240" w:lineRule="auto"/>
    </w:pPr>
    <w:rPr>
      <w:sz w:val="24"/>
      <w:szCs w:val="24"/>
    </w:rPr>
  </w:style>
  <w:style w:type="paragraph" w:customStyle="1" w:styleId="EF38EB94A3FB884D8FE4ED27BE8C6E2E">
    <w:name w:val="EF38EB94A3FB884D8FE4ED27BE8C6E2E"/>
    <w:rsid w:val="002B04D2"/>
    <w:pPr>
      <w:spacing w:after="0" w:line="240" w:lineRule="auto"/>
    </w:pPr>
    <w:rPr>
      <w:sz w:val="24"/>
      <w:szCs w:val="24"/>
    </w:rPr>
  </w:style>
  <w:style w:type="paragraph" w:customStyle="1" w:styleId="E48A2644AF23524B9703EC418CAFAB83">
    <w:name w:val="E48A2644AF23524B9703EC418CAFAB83"/>
    <w:rsid w:val="002B04D2"/>
    <w:pPr>
      <w:spacing w:after="0" w:line="240" w:lineRule="auto"/>
    </w:pPr>
    <w:rPr>
      <w:sz w:val="24"/>
      <w:szCs w:val="24"/>
    </w:rPr>
  </w:style>
  <w:style w:type="paragraph" w:customStyle="1" w:styleId="13B637BD6938534F849EE494EB92DF05">
    <w:name w:val="13B637BD6938534F849EE494EB92DF05"/>
    <w:rsid w:val="002B04D2"/>
    <w:pPr>
      <w:spacing w:after="0" w:line="240" w:lineRule="auto"/>
    </w:pPr>
    <w:rPr>
      <w:sz w:val="24"/>
      <w:szCs w:val="24"/>
    </w:rPr>
  </w:style>
  <w:style w:type="paragraph" w:customStyle="1" w:styleId="FCF565C9078CA5449BFE97033EB310C0">
    <w:name w:val="FCF565C9078CA5449BFE97033EB310C0"/>
    <w:rsid w:val="002B04D2"/>
    <w:pPr>
      <w:spacing w:after="0" w:line="240" w:lineRule="auto"/>
    </w:pPr>
    <w:rPr>
      <w:sz w:val="24"/>
      <w:szCs w:val="24"/>
    </w:rPr>
  </w:style>
  <w:style w:type="paragraph" w:customStyle="1" w:styleId="4EB13732D9111049AA1B1CAE94509F1A">
    <w:name w:val="4EB13732D9111049AA1B1CAE94509F1A"/>
    <w:rsid w:val="002B04D2"/>
    <w:pPr>
      <w:spacing w:after="0" w:line="240" w:lineRule="auto"/>
    </w:pPr>
    <w:rPr>
      <w:sz w:val="24"/>
      <w:szCs w:val="24"/>
    </w:rPr>
  </w:style>
  <w:style w:type="paragraph" w:customStyle="1" w:styleId="F9ABF5439C18DD46A7BE903B6F6BF11C">
    <w:name w:val="F9ABF5439C18DD46A7BE903B6F6BF11C"/>
    <w:rsid w:val="002B04D2"/>
    <w:pPr>
      <w:spacing w:after="0" w:line="240" w:lineRule="auto"/>
    </w:pPr>
    <w:rPr>
      <w:sz w:val="24"/>
      <w:szCs w:val="24"/>
    </w:rPr>
  </w:style>
  <w:style w:type="paragraph" w:customStyle="1" w:styleId="726C45572282DE40818CB431845690A4">
    <w:name w:val="726C45572282DE40818CB431845690A4"/>
    <w:rsid w:val="002B04D2"/>
    <w:pPr>
      <w:spacing w:after="0" w:line="240" w:lineRule="auto"/>
    </w:pPr>
    <w:rPr>
      <w:sz w:val="24"/>
      <w:szCs w:val="24"/>
    </w:rPr>
  </w:style>
  <w:style w:type="paragraph" w:customStyle="1" w:styleId="A1D3BC17B879E64FACF437E07231A0BE">
    <w:name w:val="A1D3BC17B879E64FACF437E07231A0BE"/>
    <w:rsid w:val="002B04D2"/>
    <w:pPr>
      <w:spacing w:after="0" w:line="240" w:lineRule="auto"/>
    </w:pPr>
    <w:rPr>
      <w:sz w:val="24"/>
      <w:szCs w:val="24"/>
    </w:rPr>
  </w:style>
  <w:style w:type="paragraph" w:customStyle="1" w:styleId="03A67575F428F849A4B2EFB60F70C740">
    <w:name w:val="03A67575F428F849A4B2EFB60F70C740"/>
    <w:rsid w:val="002B04D2"/>
    <w:pPr>
      <w:spacing w:after="0" w:line="240" w:lineRule="auto"/>
    </w:pPr>
    <w:rPr>
      <w:sz w:val="24"/>
      <w:szCs w:val="24"/>
    </w:rPr>
  </w:style>
  <w:style w:type="paragraph" w:customStyle="1" w:styleId="9B6973923513484E91915549BD766E02">
    <w:name w:val="9B6973923513484E91915549BD766E02"/>
    <w:rsid w:val="002B04D2"/>
    <w:pPr>
      <w:spacing w:after="0" w:line="240" w:lineRule="auto"/>
    </w:pPr>
    <w:rPr>
      <w:sz w:val="24"/>
      <w:szCs w:val="24"/>
    </w:rPr>
  </w:style>
  <w:style w:type="paragraph" w:customStyle="1" w:styleId="2376414065DD5F479A47E39A435CB21C">
    <w:name w:val="2376414065DD5F479A47E39A435CB21C"/>
    <w:rsid w:val="002B04D2"/>
    <w:pPr>
      <w:spacing w:after="0" w:line="240" w:lineRule="auto"/>
    </w:pPr>
    <w:rPr>
      <w:sz w:val="24"/>
      <w:szCs w:val="24"/>
    </w:rPr>
  </w:style>
  <w:style w:type="paragraph" w:customStyle="1" w:styleId="79194DC043EF0D4C8AFAC0AE8DBB5785">
    <w:name w:val="79194DC043EF0D4C8AFAC0AE8DBB5785"/>
    <w:rsid w:val="002B04D2"/>
    <w:pPr>
      <w:spacing w:after="0" w:line="240" w:lineRule="auto"/>
    </w:pPr>
    <w:rPr>
      <w:sz w:val="24"/>
      <w:szCs w:val="24"/>
    </w:rPr>
  </w:style>
  <w:style w:type="paragraph" w:customStyle="1" w:styleId="29D21206FCDFEF4E8B9CFDC2FD312CE0">
    <w:name w:val="29D21206FCDFEF4E8B9CFDC2FD312CE0"/>
    <w:rsid w:val="002B04D2"/>
    <w:pPr>
      <w:spacing w:after="0" w:line="240" w:lineRule="auto"/>
    </w:pPr>
    <w:rPr>
      <w:sz w:val="24"/>
      <w:szCs w:val="24"/>
    </w:rPr>
  </w:style>
  <w:style w:type="paragraph" w:customStyle="1" w:styleId="250AD1A340D8A444AAB24D97602EF60D">
    <w:name w:val="250AD1A340D8A444AAB24D97602EF60D"/>
    <w:rsid w:val="002B04D2"/>
    <w:pPr>
      <w:spacing w:after="0" w:line="240" w:lineRule="auto"/>
    </w:pPr>
    <w:rPr>
      <w:sz w:val="24"/>
      <w:szCs w:val="24"/>
    </w:rPr>
  </w:style>
  <w:style w:type="paragraph" w:customStyle="1" w:styleId="E070D20A9AF3D54DADD90054CCF5F38C">
    <w:name w:val="E070D20A9AF3D54DADD90054CCF5F38C"/>
    <w:rsid w:val="002B04D2"/>
    <w:pPr>
      <w:spacing w:after="0" w:line="240" w:lineRule="auto"/>
    </w:pPr>
    <w:rPr>
      <w:sz w:val="24"/>
      <w:szCs w:val="24"/>
    </w:rPr>
  </w:style>
  <w:style w:type="paragraph" w:customStyle="1" w:styleId="AC7308D534673E4092A6F998A34CEAFF">
    <w:name w:val="AC7308D534673E4092A6F998A34CEAFF"/>
    <w:rsid w:val="002B04D2"/>
    <w:pPr>
      <w:spacing w:after="0" w:line="240" w:lineRule="auto"/>
    </w:pPr>
    <w:rPr>
      <w:sz w:val="24"/>
      <w:szCs w:val="24"/>
    </w:rPr>
  </w:style>
  <w:style w:type="paragraph" w:customStyle="1" w:styleId="54B81EDBEABAC54FA5BA87C4FA832706">
    <w:name w:val="54B81EDBEABAC54FA5BA87C4FA832706"/>
    <w:rsid w:val="002B04D2"/>
    <w:pPr>
      <w:spacing w:after="0" w:line="240" w:lineRule="auto"/>
    </w:pPr>
    <w:rPr>
      <w:sz w:val="24"/>
      <w:szCs w:val="24"/>
    </w:rPr>
  </w:style>
  <w:style w:type="paragraph" w:customStyle="1" w:styleId="57FBFF92E3D9C5408BC804D27E7F32DC">
    <w:name w:val="57FBFF92E3D9C5408BC804D27E7F32DC"/>
    <w:rsid w:val="002B04D2"/>
    <w:pPr>
      <w:spacing w:after="0" w:line="240" w:lineRule="auto"/>
    </w:pPr>
    <w:rPr>
      <w:sz w:val="24"/>
      <w:szCs w:val="24"/>
    </w:rPr>
  </w:style>
  <w:style w:type="paragraph" w:customStyle="1" w:styleId="A7A78E5857FE714ABFCE3649DF2613C0">
    <w:name w:val="A7A78E5857FE714ABFCE3649DF2613C0"/>
    <w:rsid w:val="002B04D2"/>
    <w:pPr>
      <w:spacing w:after="0" w:line="240" w:lineRule="auto"/>
    </w:pPr>
    <w:rPr>
      <w:sz w:val="24"/>
      <w:szCs w:val="24"/>
    </w:rPr>
  </w:style>
  <w:style w:type="paragraph" w:customStyle="1" w:styleId="AA8367A9F5C78B45813C2F14AF0DE48E">
    <w:name w:val="AA8367A9F5C78B45813C2F14AF0DE48E"/>
    <w:rsid w:val="002B04D2"/>
    <w:pPr>
      <w:spacing w:after="0" w:line="240" w:lineRule="auto"/>
    </w:pPr>
    <w:rPr>
      <w:sz w:val="24"/>
      <w:szCs w:val="24"/>
    </w:rPr>
  </w:style>
  <w:style w:type="paragraph" w:customStyle="1" w:styleId="2D8ED04D6D26F84B8B726011436DD604">
    <w:name w:val="2D8ED04D6D26F84B8B726011436DD604"/>
    <w:rsid w:val="002B04D2"/>
    <w:pPr>
      <w:spacing w:after="0" w:line="240" w:lineRule="auto"/>
    </w:pPr>
    <w:rPr>
      <w:sz w:val="24"/>
      <w:szCs w:val="24"/>
    </w:rPr>
  </w:style>
  <w:style w:type="paragraph" w:customStyle="1" w:styleId="E692DE6BBE3F194D84CA95E0DDEB199E">
    <w:name w:val="E692DE6BBE3F194D84CA95E0DDEB199E"/>
    <w:rsid w:val="002B04D2"/>
    <w:pPr>
      <w:spacing w:after="0" w:line="240" w:lineRule="auto"/>
    </w:pPr>
    <w:rPr>
      <w:sz w:val="24"/>
      <w:szCs w:val="24"/>
    </w:rPr>
  </w:style>
  <w:style w:type="paragraph" w:customStyle="1" w:styleId="1CF62D661FB99B409C2940632A440DDD">
    <w:name w:val="1CF62D661FB99B409C2940632A440DDD"/>
    <w:rsid w:val="002B04D2"/>
    <w:pPr>
      <w:spacing w:after="0" w:line="240" w:lineRule="auto"/>
    </w:pPr>
    <w:rPr>
      <w:sz w:val="24"/>
      <w:szCs w:val="24"/>
    </w:rPr>
  </w:style>
  <w:style w:type="paragraph" w:customStyle="1" w:styleId="0C5FE734A81A19448D8840F801B93AB7">
    <w:name w:val="0C5FE734A81A19448D8840F801B93AB7"/>
    <w:rsid w:val="002B04D2"/>
    <w:pPr>
      <w:spacing w:after="0" w:line="240" w:lineRule="auto"/>
    </w:pPr>
    <w:rPr>
      <w:sz w:val="24"/>
      <w:szCs w:val="24"/>
    </w:rPr>
  </w:style>
  <w:style w:type="paragraph" w:customStyle="1" w:styleId="F31A741725B46447B256169ACB196EA1">
    <w:name w:val="F31A741725B46447B256169ACB196EA1"/>
    <w:rsid w:val="002B04D2"/>
    <w:pPr>
      <w:spacing w:after="0" w:line="240" w:lineRule="auto"/>
    </w:pPr>
    <w:rPr>
      <w:sz w:val="24"/>
      <w:szCs w:val="24"/>
    </w:rPr>
  </w:style>
  <w:style w:type="paragraph" w:customStyle="1" w:styleId="ED14964EDC3A294E9E7B960EB34307D4">
    <w:name w:val="ED14964EDC3A294E9E7B960EB34307D4"/>
    <w:rsid w:val="002B04D2"/>
    <w:pPr>
      <w:spacing w:after="0" w:line="240" w:lineRule="auto"/>
    </w:pPr>
    <w:rPr>
      <w:sz w:val="24"/>
      <w:szCs w:val="24"/>
    </w:rPr>
  </w:style>
  <w:style w:type="paragraph" w:customStyle="1" w:styleId="E41636F5C7C2B341A36014E1F2C2F74B">
    <w:name w:val="E41636F5C7C2B341A36014E1F2C2F74B"/>
    <w:rsid w:val="002B04D2"/>
    <w:pPr>
      <w:spacing w:after="0" w:line="240" w:lineRule="auto"/>
    </w:pPr>
    <w:rPr>
      <w:sz w:val="24"/>
      <w:szCs w:val="24"/>
    </w:rPr>
  </w:style>
  <w:style w:type="paragraph" w:customStyle="1" w:styleId="CFAD0FB18110AF4DB567504CD6017F9F">
    <w:name w:val="CFAD0FB18110AF4DB567504CD6017F9F"/>
    <w:rsid w:val="002B04D2"/>
    <w:pPr>
      <w:spacing w:after="0" w:line="240" w:lineRule="auto"/>
    </w:pPr>
    <w:rPr>
      <w:sz w:val="24"/>
      <w:szCs w:val="24"/>
    </w:rPr>
  </w:style>
  <w:style w:type="paragraph" w:customStyle="1" w:styleId="0D7FBE5C44C1F949B273DB14E54B9C3F">
    <w:name w:val="0D7FBE5C44C1F949B273DB14E54B9C3F"/>
    <w:rsid w:val="002B04D2"/>
    <w:pPr>
      <w:spacing w:after="0" w:line="240" w:lineRule="auto"/>
    </w:pPr>
    <w:rPr>
      <w:sz w:val="24"/>
      <w:szCs w:val="24"/>
    </w:rPr>
  </w:style>
  <w:style w:type="paragraph" w:customStyle="1" w:styleId="05A887A455A5014B91F4076DCE9CF73C">
    <w:name w:val="05A887A455A5014B91F4076DCE9CF73C"/>
    <w:rsid w:val="002B04D2"/>
    <w:pPr>
      <w:spacing w:after="0" w:line="240" w:lineRule="auto"/>
    </w:pPr>
    <w:rPr>
      <w:sz w:val="24"/>
      <w:szCs w:val="24"/>
    </w:rPr>
  </w:style>
  <w:style w:type="paragraph" w:customStyle="1" w:styleId="990EE3B4310B6C4B9F5CE1F3FFC58378">
    <w:name w:val="990EE3B4310B6C4B9F5CE1F3FFC58378"/>
    <w:rsid w:val="002B04D2"/>
    <w:pPr>
      <w:spacing w:after="0" w:line="240" w:lineRule="auto"/>
    </w:pPr>
    <w:rPr>
      <w:sz w:val="24"/>
      <w:szCs w:val="24"/>
    </w:rPr>
  </w:style>
  <w:style w:type="paragraph" w:customStyle="1" w:styleId="8DAF2C3A0322E54199CB57BD483A35A6">
    <w:name w:val="8DAF2C3A0322E54199CB57BD483A35A6"/>
    <w:rsid w:val="002B04D2"/>
    <w:pPr>
      <w:spacing w:after="0" w:line="240" w:lineRule="auto"/>
    </w:pPr>
    <w:rPr>
      <w:sz w:val="24"/>
      <w:szCs w:val="24"/>
    </w:rPr>
  </w:style>
  <w:style w:type="paragraph" w:customStyle="1" w:styleId="7CD7891B946CF44B9D414BA3DE652500">
    <w:name w:val="7CD7891B946CF44B9D414BA3DE652500"/>
    <w:rsid w:val="002B04D2"/>
    <w:pPr>
      <w:spacing w:after="0" w:line="240" w:lineRule="auto"/>
    </w:pPr>
    <w:rPr>
      <w:sz w:val="24"/>
      <w:szCs w:val="24"/>
    </w:rPr>
  </w:style>
  <w:style w:type="paragraph" w:customStyle="1" w:styleId="320EB0DA77D53646B992FC26A7ACA571">
    <w:name w:val="320EB0DA77D53646B992FC26A7ACA571"/>
    <w:rsid w:val="002B04D2"/>
    <w:pPr>
      <w:spacing w:after="0" w:line="240" w:lineRule="auto"/>
    </w:pPr>
    <w:rPr>
      <w:sz w:val="24"/>
      <w:szCs w:val="24"/>
    </w:rPr>
  </w:style>
  <w:style w:type="paragraph" w:customStyle="1" w:styleId="7876D5A0B6868E4EB65F817ECD44292B">
    <w:name w:val="7876D5A0B6868E4EB65F817ECD44292B"/>
    <w:rsid w:val="002B04D2"/>
    <w:pPr>
      <w:spacing w:after="0" w:line="240" w:lineRule="auto"/>
    </w:pPr>
    <w:rPr>
      <w:sz w:val="24"/>
      <w:szCs w:val="24"/>
    </w:rPr>
  </w:style>
  <w:style w:type="paragraph" w:customStyle="1" w:styleId="CC7693D562BAFC45B8EFBEF973EB0F93">
    <w:name w:val="CC7693D562BAFC45B8EFBEF973EB0F93"/>
    <w:rsid w:val="002B04D2"/>
    <w:pPr>
      <w:spacing w:after="0" w:line="240" w:lineRule="auto"/>
    </w:pPr>
    <w:rPr>
      <w:sz w:val="24"/>
      <w:szCs w:val="24"/>
    </w:rPr>
  </w:style>
  <w:style w:type="paragraph" w:customStyle="1" w:styleId="AF66F9A81644484E9A155AD0124309DF">
    <w:name w:val="AF66F9A81644484E9A155AD0124309DF"/>
    <w:rsid w:val="002B04D2"/>
    <w:pPr>
      <w:spacing w:after="0" w:line="240" w:lineRule="auto"/>
    </w:pPr>
    <w:rPr>
      <w:sz w:val="24"/>
      <w:szCs w:val="24"/>
    </w:rPr>
  </w:style>
  <w:style w:type="paragraph" w:customStyle="1" w:styleId="2AFB231D0879E740BA054953B4D5E3B0">
    <w:name w:val="2AFB231D0879E740BA054953B4D5E3B0"/>
    <w:rsid w:val="002B04D2"/>
    <w:pPr>
      <w:spacing w:after="0" w:line="240" w:lineRule="auto"/>
    </w:pPr>
    <w:rPr>
      <w:sz w:val="24"/>
      <w:szCs w:val="24"/>
    </w:rPr>
  </w:style>
  <w:style w:type="paragraph" w:customStyle="1" w:styleId="7B4A166C9BEFE449AD097FCAC034A26D">
    <w:name w:val="7B4A166C9BEFE449AD097FCAC034A26D"/>
    <w:rsid w:val="002B04D2"/>
    <w:pPr>
      <w:spacing w:after="0" w:line="240" w:lineRule="auto"/>
    </w:pPr>
    <w:rPr>
      <w:sz w:val="24"/>
      <w:szCs w:val="24"/>
    </w:rPr>
  </w:style>
  <w:style w:type="paragraph" w:customStyle="1" w:styleId="5F61A55FD82B864499A970BE0A0097D8">
    <w:name w:val="5F61A55FD82B864499A970BE0A0097D8"/>
    <w:rsid w:val="002B04D2"/>
    <w:pPr>
      <w:spacing w:after="0" w:line="240" w:lineRule="auto"/>
    </w:pPr>
    <w:rPr>
      <w:sz w:val="24"/>
      <w:szCs w:val="24"/>
    </w:rPr>
  </w:style>
  <w:style w:type="paragraph" w:customStyle="1" w:styleId="7EB0CD951651D14FA926935D4A0AA3F6">
    <w:name w:val="7EB0CD951651D14FA926935D4A0AA3F6"/>
    <w:rsid w:val="002B04D2"/>
    <w:pPr>
      <w:spacing w:after="0" w:line="240" w:lineRule="auto"/>
    </w:pPr>
    <w:rPr>
      <w:sz w:val="24"/>
      <w:szCs w:val="24"/>
    </w:rPr>
  </w:style>
  <w:style w:type="paragraph" w:customStyle="1" w:styleId="E76AC990B73E764D9403DC5B63741C55">
    <w:name w:val="E76AC990B73E764D9403DC5B63741C55"/>
    <w:rsid w:val="002B04D2"/>
    <w:pPr>
      <w:spacing w:after="0" w:line="240" w:lineRule="auto"/>
    </w:pPr>
    <w:rPr>
      <w:sz w:val="24"/>
      <w:szCs w:val="24"/>
    </w:rPr>
  </w:style>
  <w:style w:type="paragraph" w:customStyle="1" w:styleId="804D68F66AF67449A44F837699B78433">
    <w:name w:val="804D68F66AF67449A44F837699B78433"/>
    <w:rsid w:val="002B04D2"/>
    <w:pPr>
      <w:spacing w:after="0" w:line="240" w:lineRule="auto"/>
    </w:pPr>
    <w:rPr>
      <w:sz w:val="24"/>
      <w:szCs w:val="24"/>
    </w:rPr>
  </w:style>
  <w:style w:type="paragraph" w:customStyle="1" w:styleId="5DD11FA07C995A4FB275095AE2EE68BC">
    <w:name w:val="5DD11FA07C995A4FB275095AE2EE68BC"/>
    <w:rsid w:val="002B04D2"/>
    <w:pPr>
      <w:spacing w:after="0" w:line="240" w:lineRule="auto"/>
    </w:pPr>
    <w:rPr>
      <w:sz w:val="24"/>
      <w:szCs w:val="24"/>
    </w:rPr>
  </w:style>
  <w:style w:type="paragraph" w:customStyle="1" w:styleId="D0A1E238F4F87E49A3AA026940B0FA5E">
    <w:name w:val="D0A1E238F4F87E49A3AA026940B0FA5E"/>
    <w:rsid w:val="002B04D2"/>
    <w:pPr>
      <w:spacing w:after="0" w:line="240" w:lineRule="auto"/>
    </w:pPr>
    <w:rPr>
      <w:sz w:val="24"/>
      <w:szCs w:val="24"/>
    </w:rPr>
  </w:style>
  <w:style w:type="paragraph" w:customStyle="1" w:styleId="4C2D154012323E40875F521559A810B5">
    <w:name w:val="4C2D154012323E40875F521559A810B5"/>
    <w:rsid w:val="002B04D2"/>
    <w:pPr>
      <w:spacing w:after="0" w:line="240" w:lineRule="auto"/>
    </w:pPr>
    <w:rPr>
      <w:sz w:val="24"/>
      <w:szCs w:val="24"/>
    </w:rPr>
  </w:style>
  <w:style w:type="paragraph" w:customStyle="1" w:styleId="11996DE24BCCFB4D8E13C213A629789F">
    <w:name w:val="11996DE24BCCFB4D8E13C213A629789F"/>
    <w:rsid w:val="002B04D2"/>
    <w:pPr>
      <w:spacing w:after="0" w:line="240" w:lineRule="auto"/>
    </w:pPr>
    <w:rPr>
      <w:sz w:val="24"/>
      <w:szCs w:val="24"/>
    </w:rPr>
  </w:style>
  <w:style w:type="paragraph" w:customStyle="1" w:styleId="C781C086E82E5C429C35302600424938">
    <w:name w:val="C781C086E82E5C429C35302600424938"/>
    <w:rsid w:val="002B04D2"/>
    <w:pPr>
      <w:spacing w:after="0" w:line="240" w:lineRule="auto"/>
    </w:pPr>
    <w:rPr>
      <w:sz w:val="24"/>
      <w:szCs w:val="24"/>
    </w:rPr>
  </w:style>
  <w:style w:type="paragraph" w:customStyle="1" w:styleId="54130A64378CBB40BD7671EBC9C6BE8D">
    <w:name w:val="54130A64378CBB40BD7671EBC9C6BE8D"/>
    <w:rsid w:val="002B04D2"/>
    <w:pPr>
      <w:spacing w:after="0" w:line="240" w:lineRule="auto"/>
    </w:pPr>
    <w:rPr>
      <w:sz w:val="24"/>
      <w:szCs w:val="24"/>
    </w:rPr>
  </w:style>
  <w:style w:type="paragraph" w:customStyle="1" w:styleId="867338FCE2DC9B4FB259ED2AC8ABD312">
    <w:name w:val="867338FCE2DC9B4FB259ED2AC8ABD312"/>
    <w:rsid w:val="002B04D2"/>
    <w:pPr>
      <w:spacing w:after="0" w:line="240" w:lineRule="auto"/>
    </w:pPr>
    <w:rPr>
      <w:sz w:val="24"/>
      <w:szCs w:val="24"/>
    </w:rPr>
  </w:style>
  <w:style w:type="paragraph" w:customStyle="1" w:styleId="C3987395529276458506CFAFB59BB5C1">
    <w:name w:val="C3987395529276458506CFAFB59BB5C1"/>
    <w:rsid w:val="002B04D2"/>
    <w:pPr>
      <w:spacing w:after="0" w:line="240" w:lineRule="auto"/>
    </w:pPr>
    <w:rPr>
      <w:sz w:val="24"/>
      <w:szCs w:val="24"/>
    </w:rPr>
  </w:style>
  <w:style w:type="paragraph" w:customStyle="1" w:styleId="432E984A4499994290D5783B78334CF9">
    <w:name w:val="432E984A4499994290D5783B78334CF9"/>
    <w:rsid w:val="002B04D2"/>
    <w:pPr>
      <w:spacing w:after="0" w:line="240" w:lineRule="auto"/>
    </w:pPr>
    <w:rPr>
      <w:sz w:val="24"/>
      <w:szCs w:val="24"/>
    </w:rPr>
  </w:style>
  <w:style w:type="paragraph" w:customStyle="1" w:styleId="BD50535B50AD3A469BA5935DB44BF072">
    <w:name w:val="BD50535B50AD3A469BA5935DB44BF072"/>
    <w:rsid w:val="002B04D2"/>
    <w:pPr>
      <w:spacing w:after="0" w:line="240" w:lineRule="auto"/>
    </w:pPr>
    <w:rPr>
      <w:sz w:val="24"/>
      <w:szCs w:val="24"/>
    </w:rPr>
  </w:style>
  <w:style w:type="paragraph" w:customStyle="1" w:styleId="3AFAAB2AB6BA8247BF12D736A5B78F01">
    <w:name w:val="3AFAAB2AB6BA8247BF12D736A5B78F01"/>
    <w:rsid w:val="002B04D2"/>
    <w:pPr>
      <w:spacing w:after="0" w:line="240" w:lineRule="auto"/>
    </w:pPr>
    <w:rPr>
      <w:sz w:val="24"/>
      <w:szCs w:val="24"/>
    </w:rPr>
  </w:style>
  <w:style w:type="paragraph" w:customStyle="1" w:styleId="788B02D8ED6C6B409A794A88BB9E57DE">
    <w:name w:val="788B02D8ED6C6B409A794A88BB9E57DE"/>
    <w:rsid w:val="002B04D2"/>
    <w:pPr>
      <w:spacing w:after="0" w:line="240" w:lineRule="auto"/>
    </w:pPr>
    <w:rPr>
      <w:sz w:val="24"/>
      <w:szCs w:val="24"/>
    </w:rPr>
  </w:style>
  <w:style w:type="paragraph" w:customStyle="1" w:styleId="F2A3DC8E2FEFF948BFA2F1F043581502">
    <w:name w:val="F2A3DC8E2FEFF948BFA2F1F043581502"/>
    <w:rsid w:val="00CD4B68"/>
    <w:pPr>
      <w:spacing w:after="0" w:line="240" w:lineRule="auto"/>
    </w:pPr>
    <w:rPr>
      <w:sz w:val="24"/>
      <w:szCs w:val="24"/>
    </w:rPr>
  </w:style>
  <w:style w:type="paragraph" w:customStyle="1" w:styleId="83603FBCE4AF8B4CAF0A8F19B25CA3A0">
    <w:name w:val="83603FBCE4AF8B4CAF0A8F19B25CA3A0"/>
    <w:rsid w:val="00CD4B68"/>
    <w:pPr>
      <w:spacing w:after="0" w:line="240" w:lineRule="auto"/>
    </w:pPr>
    <w:rPr>
      <w:sz w:val="24"/>
      <w:szCs w:val="24"/>
    </w:rPr>
  </w:style>
  <w:style w:type="paragraph" w:customStyle="1" w:styleId="2031F4938778F44D8C8575B7293CD998">
    <w:name w:val="2031F4938778F44D8C8575B7293CD998"/>
    <w:rsid w:val="00CD4B68"/>
    <w:pPr>
      <w:spacing w:after="0" w:line="240" w:lineRule="auto"/>
    </w:pPr>
    <w:rPr>
      <w:sz w:val="24"/>
      <w:szCs w:val="24"/>
    </w:rPr>
  </w:style>
  <w:style w:type="paragraph" w:customStyle="1" w:styleId="109F6CF36100FA4686D41E4943204FA4">
    <w:name w:val="109F6CF36100FA4686D41E4943204FA4"/>
    <w:rsid w:val="00CD4B68"/>
    <w:pPr>
      <w:spacing w:after="0" w:line="240" w:lineRule="auto"/>
    </w:pPr>
    <w:rPr>
      <w:sz w:val="24"/>
      <w:szCs w:val="24"/>
    </w:rPr>
  </w:style>
  <w:style w:type="paragraph" w:customStyle="1" w:styleId="8C39A451A967D44790B843455D8CDED9">
    <w:name w:val="8C39A451A967D44790B843455D8CDED9"/>
    <w:rsid w:val="00CD4B68"/>
    <w:pPr>
      <w:spacing w:after="0" w:line="240" w:lineRule="auto"/>
    </w:pPr>
    <w:rPr>
      <w:sz w:val="24"/>
      <w:szCs w:val="24"/>
    </w:rPr>
  </w:style>
  <w:style w:type="paragraph" w:customStyle="1" w:styleId="6892F403B0E1FB409389F51B54071D35">
    <w:name w:val="6892F403B0E1FB409389F51B54071D35"/>
    <w:rsid w:val="00CD4B68"/>
    <w:pPr>
      <w:spacing w:after="0" w:line="240" w:lineRule="auto"/>
    </w:pPr>
    <w:rPr>
      <w:sz w:val="24"/>
      <w:szCs w:val="24"/>
    </w:rPr>
  </w:style>
  <w:style w:type="paragraph" w:customStyle="1" w:styleId="1FFF4D9426CD0E46A2443501C062DE55">
    <w:name w:val="1FFF4D9426CD0E46A2443501C062DE55"/>
    <w:rsid w:val="00CD4B68"/>
    <w:pPr>
      <w:spacing w:after="0" w:line="240" w:lineRule="auto"/>
    </w:pPr>
    <w:rPr>
      <w:sz w:val="24"/>
      <w:szCs w:val="24"/>
    </w:rPr>
  </w:style>
  <w:style w:type="paragraph" w:customStyle="1" w:styleId="B17B56F467FC434185B9E5ADB458B8C5">
    <w:name w:val="B17B56F467FC434185B9E5ADB458B8C5"/>
    <w:rsid w:val="00CD4B68"/>
    <w:pPr>
      <w:spacing w:after="0" w:line="240" w:lineRule="auto"/>
    </w:pPr>
    <w:rPr>
      <w:sz w:val="24"/>
      <w:szCs w:val="24"/>
    </w:rPr>
  </w:style>
  <w:style w:type="paragraph" w:customStyle="1" w:styleId="7D27A52801CA6D4F9D91FF898E3299B2">
    <w:name w:val="7D27A52801CA6D4F9D91FF898E3299B2"/>
    <w:rsid w:val="00CD4B68"/>
    <w:pPr>
      <w:spacing w:after="0" w:line="240" w:lineRule="auto"/>
    </w:pPr>
    <w:rPr>
      <w:sz w:val="24"/>
      <w:szCs w:val="24"/>
    </w:rPr>
  </w:style>
  <w:style w:type="paragraph" w:customStyle="1" w:styleId="6F2A0F05705C65438C4B7C4AEA45DCD7">
    <w:name w:val="6F2A0F05705C65438C4B7C4AEA45DCD7"/>
    <w:rsid w:val="00CD4B6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C4ED1-2BB6-684F-A03B-32E5EB789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4339</TotalTime>
  <Pages>8</Pages>
  <Words>2780</Words>
  <Characters>15846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18589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Hinojos, Adam</dc:creator>
  <cp:lastModifiedBy>Hamilton, Nicholas</cp:lastModifiedBy>
  <cp:revision>22</cp:revision>
  <dcterms:created xsi:type="dcterms:W3CDTF">2019-06-28T15:09:00Z</dcterms:created>
  <dcterms:modified xsi:type="dcterms:W3CDTF">2019-07-29T18:53:00Z</dcterms:modified>
</cp:coreProperties>
</file>