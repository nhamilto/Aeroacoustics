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F175" w14:textId="77777777" w:rsidR="002D505B" w:rsidRDefault="00A0528A">
      <w:pPr>
        <w:pStyle w:val="table1"/>
        <w:spacing w:after="0"/>
        <w:rPr>
          <w:rFonts w:ascii="Times New Roman" w:hAnsi="Times New Roman"/>
          <w:caps/>
        </w:rPr>
      </w:pPr>
      <w:r>
        <w:rPr>
          <w:noProof/>
        </w:rPr>
        <w:drawing>
          <wp:anchor distT="0" distB="0" distL="114300" distR="114300" simplePos="0" relativeHeight="251657216" behindDoc="0" locked="0" layoutInCell="1" allowOverlap="1" wp14:anchorId="64A678A7" wp14:editId="616F8338">
            <wp:simplePos x="0" y="0"/>
            <wp:positionH relativeFrom="column">
              <wp:posOffset>-708025</wp:posOffset>
            </wp:positionH>
            <wp:positionV relativeFrom="paragraph">
              <wp:posOffset>-668020</wp:posOffset>
            </wp:positionV>
            <wp:extent cx="2291080" cy="819150"/>
            <wp:effectExtent l="0" t="0" r="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108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4E766" w14:textId="77777777" w:rsidR="005E4D13" w:rsidRDefault="005E4D13">
      <w:pPr>
        <w:jc w:val="center"/>
        <w:rPr>
          <w:b/>
          <w:sz w:val="36"/>
        </w:rPr>
      </w:pPr>
    </w:p>
    <w:p w14:paraId="5BAE2259" w14:textId="77777777" w:rsidR="002D505B" w:rsidRDefault="002D505B">
      <w:pPr>
        <w:jc w:val="center"/>
        <w:rPr>
          <w:b/>
          <w:sz w:val="36"/>
        </w:rPr>
      </w:pPr>
      <w:commentRangeStart w:id="0"/>
      <w:r>
        <w:rPr>
          <w:b/>
          <w:sz w:val="36"/>
        </w:rPr>
        <w:t>Acoustic Noise Test Plan</w:t>
      </w:r>
      <w:commentRangeEnd w:id="0"/>
      <w:r w:rsidR="00883058">
        <w:rPr>
          <w:rStyle w:val="CommentReference"/>
        </w:rPr>
        <w:commentReference w:id="0"/>
      </w:r>
    </w:p>
    <w:p w14:paraId="4268988F" w14:textId="77777777" w:rsidR="002D505B" w:rsidRDefault="002D505B">
      <w:pPr>
        <w:jc w:val="center"/>
        <w:rPr>
          <w:b/>
          <w:caps/>
          <w:sz w:val="24"/>
        </w:rPr>
      </w:pPr>
    </w:p>
    <w:p w14:paraId="41B172D3" w14:textId="77777777" w:rsidR="002D505B" w:rsidRDefault="002D505B">
      <w:pPr>
        <w:jc w:val="center"/>
        <w:rPr>
          <w:b/>
          <w:sz w:val="36"/>
        </w:rPr>
      </w:pPr>
      <w:r>
        <w:rPr>
          <w:b/>
          <w:sz w:val="36"/>
        </w:rPr>
        <w:t>for the</w:t>
      </w:r>
    </w:p>
    <w:p w14:paraId="4F8EF06D" w14:textId="77777777" w:rsidR="002D505B" w:rsidRDefault="002D505B">
      <w:pPr>
        <w:jc w:val="center"/>
        <w:rPr>
          <w:b/>
          <w:sz w:val="24"/>
        </w:rPr>
      </w:pPr>
    </w:p>
    <w:p w14:paraId="39AA7564" w14:textId="77777777" w:rsidR="00CC5B32" w:rsidRPr="00C261FD" w:rsidRDefault="00A0528A" w:rsidP="00CC5B32">
      <w:pPr>
        <w:pStyle w:val="Title2"/>
        <w:rPr>
          <w:rFonts w:asciiTheme="minorHAnsi" w:hAnsiTheme="minorHAnsi"/>
        </w:rPr>
      </w:pPr>
      <w:r w:rsidRPr="00C261FD">
        <w:rPr>
          <w:rFonts w:asciiTheme="minorHAnsi" w:hAnsiTheme="minorHAnsi"/>
        </w:rPr>
        <w:t xml:space="preserve">DOE (GE) 1.5 MW </w:t>
      </w:r>
      <w:r w:rsidR="00CC5B32" w:rsidRPr="00C261FD">
        <w:rPr>
          <w:rFonts w:asciiTheme="minorHAnsi" w:hAnsiTheme="minorHAnsi"/>
        </w:rPr>
        <w:t>Wind Turbine</w:t>
      </w:r>
    </w:p>
    <w:p w14:paraId="5B665777" w14:textId="77777777" w:rsidR="002D505B" w:rsidRDefault="002D505B">
      <w:pPr>
        <w:jc w:val="center"/>
        <w:rPr>
          <w:b/>
          <w:sz w:val="36"/>
        </w:rPr>
      </w:pPr>
    </w:p>
    <w:p w14:paraId="00365DC8" w14:textId="77777777" w:rsidR="002D505B" w:rsidRDefault="002D505B">
      <w:pPr>
        <w:jc w:val="center"/>
        <w:rPr>
          <w:b/>
          <w:sz w:val="24"/>
        </w:rPr>
      </w:pPr>
      <w:r>
        <w:rPr>
          <w:b/>
          <w:sz w:val="24"/>
        </w:rPr>
        <w:t>in</w:t>
      </w:r>
    </w:p>
    <w:p w14:paraId="40B86433" w14:textId="77777777" w:rsidR="002D505B" w:rsidRPr="005E4D13" w:rsidRDefault="001D6480">
      <w:pPr>
        <w:jc w:val="center"/>
        <w:rPr>
          <w:b/>
          <w:sz w:val="28"/>
          <w:szCs w:val="28"/>
        </w:rPr>
      </w:pPr>
      <w:r>
        <w:rPr>
          <w:b/>
          <w:sz w:val="28"/>
          <w:szCs w:val="28"/>
        </w:rPr>
        <w:t>Golden Colorado</w:t>
      </w:r>
    </w:p>
    <w:p w14:paraId="7CE8C840" w14:textId="77777777" w:rsidR="002D505B" w:rsidRDefault="002D505B">
      <w:pPr>
        <w:jc w:val="center"/>
        <w:rPr>
          <w:b/>
          <w:sz w:val="24"/>
        </w:rPr>
      </w:pPr>
    </w:p>
    <w:p w14:paraId="095731AB" w14:textId="77777777" w:rsidR="002D505B" w:rsidRDefault="002D505B">
      <w:pPr>
        <w:jc w:val="center"/>
        <w:rPr>
          <w:b/>
          <w:sz w:val="24"/>
        </w:rPr>
      </w:pPr>
      <w:r>
        <w:rPr>
          <w:b/>
          <w:sz w:val="24"/>
        </w:rPr>
        <w:t>by</w:t>
      </w:r>
    </w:p>
    <w:p w14:paraId="71192EAE" w14:textId="77777777" w:rsidR="002D505B" w:rsidRDefault="002D505B">
      <w:pPr>
        <w:jc w:val="center"/>
        <w:rPr>
          <w:b/>
          <w:sz w:val="24"/>
        </w:rPr>
      </w:pPr>
      <w:r>
        <w:rPr>
          <w:b/>
          <w:sz w:val="24"/>
        </w:rPr>
        <w:t>National Wind Technology Center</w:t>
      </w:r>
    </w:p>
    <w:p w14:paraId="6E20C6F0" w14:textId="77777777" w:rsidR="002D505B" w:rsidRDefault="002D505B">
      <w:pPr>
        <w:jc w:val="center"/>
        <w:rPr>
          <w:b/>
          <w:sz w:val="24"/>
        </w:rPr>
      </w:pPr>
      <w:r>
        <w:rPr>
          <w:b/>
          <w:sz w:val="24"/>
        </w:rPr>
        <w:t>National Renewable Energy Laboratory</w:t>
      </w:r>
    </w:p>
    <w:p w14:paraId="7A7CDD98" w14:textId="77777777" w:rsidR="002D505B" w:rsidRDefault="002D505B">
      <w:pPr>
        <w:jc w:val="center"/>
        <w:rPr>
          <w:b/>
          <w:sz w:val="24"/>
        </w:rPr>
      </w:pPr>
      <w:r>
        <w:rPr>
          <w:b/>
          <w:sz w:val="24"/>
        </w:rPr>
        <w:t>1617 Cole Boulevard</w:t>
      </w:r>
    </w:p>
    <w:p w14:paraId="234E0C87" w14:textId="67319A30" w:rsidR="002D505B" w:rsidRDefault="002D505B">
      <w:pPr>
        <w:jc w:val="center"/>
        <w:rPr>
          <w:b/>
          <w:sz w:val="24"/>
        </w:rPr>
      </w:pPr>
      <w:r>
        <w:rPr>
          <w:b/>
          <w:sz w:val="24"/>
        </w:rPr>
        <w:t>Golden, Colorado 80401</w:t>
      </w:r>
    </w:p>
    <w:p w14:paraId="044357B6" w14:textId="77777777" w:rsidR="00CC5B32" w:rsidRPr="00AA4ECF" w:rsidRDefault="00CC5B32" w:rsidP="00CC5B32">
      <w:pPr>
        <w:pStyle w:val="TitlePreps"/>
        <w:rPr>
          <w:rFonts w:ascii="Times New Roman" w:hAnsi="Times New Roman"/>
        </w:rPr>
      </w:pPr>
      <w:r w:rsidRPr="000664B5">
        <w:rPr>
          <w:rFonts w:ascii="Times New Roman" w:hAnsi="Times New Roman"/>
        </w:rPr>
        <w:t>for</w:t>
      </w:r>
    </w:p>
    <w:p w14:paraId="26888B3B" w14:textId="77777777" w:rsidR="00A0528A" w:rsidRDefault="00A0528A" w:rsidP="00CC5B32">
      <w:pPr>
        <w:pStyle w:val="NameAddress"/>
        <w:rPr>
          <w:rFonts w:ascii="Times New Roman" w:hAnsi="Times New Roman"/>
        </w:rPr>
      </w:pPr>
      <w:r>
        <w:rPr>
          <w:rFonts w:ascii="Times New Roman" w:hAnsi="Times New Roman"/>
        </w:rPr>
        <w:t>U.S. Department of Energy</w:t>
      </w:r>
    </w:p>
    <w:p w14:paraId="5F520D0E" w14:textId="77777777" w:rsidR="00CC5B32" w:rsidRPr="00AA4ECF" w:rsidRDefault="00CC5B32" w:rsidP="00CC5B32">
      <w:pPr>
        <w:pStyle w:val="NameAddress"/>
      </w:pPr>
    </w:p>
    <w:p w14:paraId="69CBBBE2" w14:textId="77777777" w:rsidR="002D505B" w:rsidRPr="00AA4ECF" w:rsidRDefault="002D505B">
      <w:pPr>
        <w:jc w:val="center"/>
        <w:rPr>
          <w:b/>
          <w:sz w:val="24"/>
        </w:rPr>
      </w:pPr>
    </w:p>
    <w:p w14:paraId="47F3B939" w14:textId="77777777" w:rsidR="002D505B" w:rsidRDefault="00A0528A">
      <w:pPr>
        <w:jc w:val="center"/>
        <w:rPr>
          <w:b/>
          <w:sz w:val="24"/>
        </w:rPr>
      </w:pPr>
      <w:r>
        <w:rPr>
          <w:b/>
          <w:sz w:val="24"/>
        </w:rPr>
        <w:t>N. Hamilton</w:t>
      </w:r>
    </w:p>
    <w:p w14:paraId="6C159DAA" w14:textId="77777777" w:rsidR="00CC5B32" w:rsidRDefault="00CC5B32">
      <w:pPr>
        <w:jc w:val="center"/>
        <w:rPr>
          <w:b/>
          <w:sz w:val="24"/>
        </w:rPr>
      </w:pPr>
    </w:p>
    <w:p w14:paraId="144E7A6C" w14:textId="74F51B05" w:rsidR="002D505B" w:rsidRDefault="00A0528A">
      <w:pPr>
        <w:jc w:val="center"/>
        <w:rPr>
          <w:b/>
          <w:sz w:val="24"/>
        </w:rPr>
      </w:pPr>
      <w:r>
        <w:rPr>
          <w:b/>
          <w:sz w:val="24"/>
        </w:rPr>
        <w:t>September</w:t>
      </w:r>
      <w:r w:rsidR="00B87FBA">
        <w:rPr>
          <w:b/>
          <w:sz w:val="24"/>
        </w:rPr>
        <w:t xml:space="preserve"> 201</w:t>
      </w:r>
      <w:r>
        <w:rPr>
          <w:b/>
          <w:sz w:val="24"/>
        </w:rPr>
        <w:t>9</w:t>
      </w:r>
    </w:p>
    <w:p w14:paraId="21BB37DC" w14:textId="77777777" w:rsidR="002D505B" w:rsidRDefault="002D505B">
      <w:pPr>
        <w:jc w:val="center"/>
        <w:rPr>
          <w:b/>
          <w:sz w:val="24"/>
        </w:rPr>
      </w:pPr>
    </w:p>
    <w:p w14:paraId="265AB65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0112AD2F" w14:textId="21E95E97" w:rsidR="001D6480" w:rsidRPr="00C261FD" w:rsidRDefault="001D6480" w:rsidP="00372D66">
      <w:pPr>
        <w:pStyle w:val="ApprovalName"/>
        <w:tabs>
          <w:tab w:val="clear" w:pos="1800"/>
          <w:tab w:val="clear" w:pos="7740"/>
          <w:tab w:val="left" w:pos="1440"/>
          <w:tab w:val="left" w:pos="8100"/>
        </w:tabs>
        <w:rPr>
          <w:rFonts w:asciiTheme="minorHAnsi" w:hAnsiTheme="minorHAnsi"/>
        </w:rPr>
      </w:pPr>
      <w:r w:rsidRPr="00C261FD">
        <w:rPr>
          <w:rFonts w:asciiTheme="minorHAnsi" w:hAnsiTheme="minorHAnsi"/>
          <w:b/>
          <w:color w:val="FF0000"/>
        </w:rPr>
        <w:tab/>
      </w:r>
      <w:r w:rsidR="00A0528A" w:rsidRPr="00C261FD">
        <w:rPr>
          <w:rFonts w:asciiTheme="minorHAnsi" w:hAnsiTheme="minorHAnsi"/>
        </w:rPr>
        <w:t>Nicholas Hamilton</w:t>
      </w:r>
      <w:r w:rsidR="008B4BBA">
        <w:rPr>
          <w:rFonts w:asciiTheme="minorHAnsi" w:hAnsiTheme="minorHAnsi"/>
        </w:rPr>
        <w:t>, Principle Investigator</w:t>
      </w:r>
      <w:r w:rsidRPr="00C261FD">
        <w:rPr>
          <w:rFonts w:asciiTheme="minorHAnsi" w:hAnsiTheme="minorHAnsi"/>
        </w:rPr>
        <w:tab/>
        <w:t>Date</w:t>
      </w:r>
    </w:p>
    <w:p w14:paraId="448A9BA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1482E6C9" w14:textId="6734A10B" w:rsidR="00A0528A" w:rsidRPr="008B4BBA" w:rsidRDefault="001D6480" w:rsidP="00372D66">
      <w:pPr>
        <w:pStyle w:val="ApprovalName"/>
        <w:tabs>
          <w:tab w:val="clear" w:pos="1800"/>
          <w:tab w:val="clear" w:pos="7740"/>
          <w:tab w:val="left" w:pos="1440"/>
          <w:tab w:val="left" w:pos="8100"/>
        </w:tabs>
        <w:rPr>
          <w:rFonts w:asciiTheme="minorHAnsi" w:hAnsiTheme="minorHAnsi"/>
          <w:bCs/>
        </w:rPr>
      </w:pPr>
      <w:r w:rsidRPr="00C261FD">
        <w:rPr>
          <w:rFonts w:asciiTheme="minorHAnsi" w:hAnsiTheme="minorHAnsi"/>
          <w:b/>
        </w:rPr>
        <w:tab/>
      </w:r>
      <w:r w:rsidR="00DE4D5F" w:rsidRPr="008B4BBA">
        <w:rPr>
          <w:rFonts w:asciiTheme="minorHAnsi" w:hAnsiTheme="minorHAnsi"/>
          <w:bCs/>
        </w:rPr>
        <w:t>Jason Roadman</w:t>
      </w:r>
      <w:r w:rsidR="008B4BBA" w:rsidRPr="008B4BBA">
        <w:rPr>
          <w:rFonts w:asciiTheme="minorHAnsi" w:hAnsiTheme="minorHAnsi"/>
          <w:bCs/>
        </w:rPr>
        <w:t>, Test Engineer</w:t>
      </w:r>
      <w:r w:rsidR="00DE4D5F" w:rsidRPr="008B4BBA">
        <w:rPr>
          <w:rFonts w:asciiTheme="minorHAnsi" w:hAnsiTheme="minorHAnsi"/>
          <w:bCs/>
        </w:rPr>
        <w:tab/>
        <w:t>Date</w:t>
      </w:r>
    </w:p>
    <w:p w14:paraId="7CDC6F07" w14:textId="77777777" w:rsidR="00A0528A" w:rsidRPr="00C261FD" w:rsidRDefault="00A0528A" w:rsidP="00A0528A"/>
    <w:p w14:paraId="2F9C60B8" w14:textId="77777777" w:rsidR="001D6480" w:rsidRPr="00D31D1D" w:rsidRDefault="001D6480" w:rsidP="00A0528A"/>
    <w:p w14:paraId="1D375261" w14:textId="77777777" w:rsidR="002D505B" w:rsidRPr="00D31D1D" w:rsidRDefault="002D505B">
      <w:pPr>
        <w:rPr>
          <w:sz w:val="24"/>
        </w:rPr>
        <w:sectPr w:rsidR="002D505B" w:rsidRPr="00D31D1D" w:rsidSect="00237C34">
          <w:headerReference w:type="default" r:id="rId13"/>
          <w:footerReference w:type="even" r:id="rId14"/>
          <w:footerReference w:type="default" r:id="rId15"/>
          <w:headerReference w:type="first" r:id="rId16"/>
          <w:footerReference w:type="first" r:id="rId17"/>
          <w:footnotePr>
            <w:pos w:val="beneathText"/>
          </w:footnotePr>
          <w:pgSz w:w="12240" w:h="15840" w:code="1"/>
          <w:pgMar w:top="1440" w:right="1440" w:bottom="1440" w:left="1440" w:header="720" w:footer="720" w:gutter="0"/>
          <w:cols w:space="720"/>
        </w:sectPr>
      </w:pPr>
    </w:p>
    <w:p w14:paraId="6E601D6A" w14:textId="77777777" w:rsidR="008F7AE4" w:rsidRDefault="008F7AE4" w:rsidP="00A11224">
      <w:pPr>
        <w:pStyle w:val="Heading1"/>
      </w:pPr>
      <w:r>
        <w:lastRenderedPageBreak/>
        <w:t>Test Objective</w:t>
      </w:r>
    </w:p>
    <w:p w14:paraId="7F0F4280" w14:textId="2139A706" w:rsidR="00A0530A" w:rsidRDefault="0048571C" w:rsidP="0048571C">
      <w:pPr>
        <w:keepNext/>
      </w:pPr>
      <w:r>
        <w:t xml:space="preserve">The primary goal of the </w:t>
      </w:r>
      <w:r w:rsidR="00934C36">
        <w:t>Aeroacoustic Assessment project</w:t>
      </w:r>
      <w:r>
        <w:t xml:space="preserve"> is to characterize the </w:t>
      </w:r>
      <w:r w:rsidR="00934C36">
        <w:t>noise</w:t>
      </w:r>
      <w:r>
        <w:t xml:space="preserve"> emissions of the</w:t>
      </w:r>
      <w:r w:rsidR="00A0528A">
        <w:t xml:space="preserve"> GE 1.5 SLE MW </w:t>
      </w:r>
      <w:r>
        <w:t>wind turbine</w:t>
      </w:r>
      <w:r w:rsidR="00E82239">
        <w:t xml:space="preserve"> owned by the US Department of Energy</w:t>
      </w:r>
      <w:r>
        <w:t xml:space="preserve"> </w:t>
      </w:r>
      <w:r w:rsidR="00A0528A">
        <w:t xml:space="preserve">(DOE 1.5) to determine the </w:t>
      </w:r>
      <w:r w:rsidR="00466461">
        <w:t>nature and degree of changes</w:t>
      </w:r>
      <w:r w:rsidR="00A0528A">
        <w:t xml:space="preserve"> of acoustic emissions produced when operating a utility scale wind turbine according to modern wind plant control strategies. Testing </w:t>
      </w:r>
      <w:r w:rsidR="00DA5F68">
        <w:t xml:space="preserve">will include </w:t>
      </w:r>
      <w:r w:rsidR="00466461">
        <w:t xml:space="preserve">multiple point measurements located to sample the </w:t>
      </w:r>
      <w:r w:rsidR="005F17D6">
        <w:t xml:space="preserve">acoustic emissions including points </w:t>
      </w:r>
      <w:r w:rsidR="00DA5F68">
        <w:t>required and suggested in the</w:t>
      </w:r>
      <w:r w:rsidRPr="00B81B96">
        <w:t xml:space="preserve"> International Electrotechnical Commission’s (IEC) standard, </w:t>
      </w:r>
      <w:r w:rsidRPr="00B81B96">
        <w:rPr>
          <w:i/>
        </w:rPr>
        <w:t>Wind turbines part 11: Acoustic Noise Measurement Techniques</w:t>
      </w:r>
      <w:r w:rsidRPr="00B81B96">
        <w:t xml:space="preserve">, IEC 61400-11, Edition </w:t>
      </w:r>
      <w:r w:rsidR="00DA5F68">
        <w:t>3</w:t>
      </w:r>
      <w:r w:rsidRPr="00B81B96">
        <w:t>.1, 20</w:t>
      </w:r>
      <w:r w:rsidR="00DA5F68">
        <w:t>18-06</w:t>
      </w:r>
      <w:r w:rsidR="00443274" w:rsidRPr="00B81B96">
        <w:t xml:space="preserve"> and the Measuring Network of Wind Energy Institutes (MEASNET) standard, </w:t>
      </w:r>
      <w:r w:rsidR="00443274" w:rsidRPr="00B81B96">
        <w:rPr>
          <w:i/>
        </w:rPr>
        <w:t xml:space="preserve">Acoustic </w:t>
      </w:r>
      <w:r w:rsidR="00B81B96" w:rsidRPr="00B81B96">
        <w:rPr>
          <w:i/>
        </w:rPr>
        <w:t>N</w:t>
      </w:r>
      <w:r w:rsidR="00443274" w:rsidRPr="00B81B96">
        <w:rPr>
          <w:i/>
        </w:rPr>
        <w:t xml:space="preserve">oise </w:t>
      </w:r>
      <w:r w:rsidR="00B81B96" w:rsidRPr="00B81B96">
        <w:rPr>
          <w:i/>
        </w:rPr>
        <w:t>Measurement P</w:t>
      </w:r>
      <w:r w:rsidR="00443274" w:rsidRPr="00B81B96">
        <w:rPr>
          <w:i/>
        </w:rPr>
        <w:t>rocedure</w:t>
      </w:r>
      <w:r w:rsidR="00B81B96">
        <w:t xml:space="preserve">, </w:t>
      </w:r>
      <w:r w:rsidR="00A0528A">
        <w:t>Version</w:t>
      </w:r>
      <w:r w:rsidR="00B81B96">
        <w:t xml:space="preserve"> </w:t>
      </w:r>
      <w:r w:rsidR="00A0528A">
        <w:t>3</w:t>
      </w:r>
      <w:r w:rsidR="00937AE6" w:rsidRPr="00B81B96">
        <w:t>. Hereafter these</w:t>
      </w:r>
      <w:r w:rsidRPr="00B81B96">
        <w:t xml:space="preserve"> </w:t>
      </w:r>
      <w:r w:rsidR="00B85EA2">
        <w:t>documents</w:t>
      </w:r>
      <w:r w:rsidRPr="00B81B96">
        <w:t xml:space="preserve"> </w:t>
      </w:r>
      <w:r w:rsidR="00937AE6" w:rsidRPr="00B81B96">
        <w:t>are</w:t>
      </w:r>
      <w:r w:rsidRPr="00B81B96">
        <w:t xml:space="preserve"> referred to as the Standard</w:t>
      </w:r>
      <w:r w:rsidR="00937AE6" w:rsidRPr="00B81B96">
        <w:t>s</w:t>
      </w:r>
      <w:r w:rsidRPr="00B81B96">
        <w:t>. This test plan documents the measurement techniques</w:t>
      </w:r>
      <w:r>
        <w:t>, test equipment, and analysis procedures for the following quantities</w:t>
      </w:r>
      <w:r w:rsidR="0065124C">
        <w:t xml:space="preserve"> at integer wind speeds from 6 to 10 m/s</w:t>
      </w:r>
      <w:r>
        <w:t>:</w:t>
      </w:r>
    </w:p>
    <w:p w14:paraId="07772290" w14:textId="77777777" w:rsidR="0048571C" w:rsidRDefault="0048571C" w:rsidP="0048571C">
      <w:pPr>
        <w:keepNext/>
        <w:numPr>
          <w:ilvl w:val="0"/>
          <w:numId w:val="6"/>
        </w:numPr>
        <w:tabs>
          <w:tab w:val="clear" w:pos="360"/>
          <w:tab w:val="left" w:pos="-2250"/>
          <w:tab w:val="left" w:pos="-1530"/>
          <w:tab w:val="num" w:pos="720"/>
        </w:tabs>
        <w:ind w:left="720"/>
      </w:pPr>
      <w:r>
        <w:t>apparent sound power level,</w:t>
      </w:r>
    </w:p>
    <w:p w14:paraId="00759DBF" w14:textId="77777777" w:rsidR="0048571C" w:rsidRDefault="00F32E28" w:rsidP="0048571C">
      <w:pPr>
        <w:numPr>
          <w:ilvl w:val="0"/>
          <w:numId w:val="6"/>
        </w:numPr>
        <w:tabs>
          <w:tab w:val="clear" w:pos="360"/>
          <w:tab w:val="left" w:pos="-2250"/>
          <w:tab w:val="left" w:pos="-1530"/>
          <w:tab w:val="num" w:pos="720"/>
        </w:tabs>
        <w:ind w:left="720"/>
      </w:pPr>
      <w:r>
        <w:t>one-</w:t>
      </w:r>
      <w:r w:rsidR="0048571C">
        <w:t xml:space="preserve">third octave band levels, and </w:t>
      </w:r>
    </w:p>
    <w:p w14:paraId="6F7E6061" w14:textId="2F63B0DD" w:rsidR="00A0530A" w:rsidRDefault="0048571C" w:rsidP="005F17D6">
      <w:pPr>
        <w:numPr>
          <w:ilvl w:val="0"/>
          <w:numId w:val="6"/>
        </w:numPr>
        <w:tabs>
          <w:tab w:val="clear" w:pos="360"/>
          <w:tab w:val="left" w:pos="-2250"/>
          <w:tab w:val="left" w:pos="-1530"/>
          <w:tab w:val="num" w:pos="720"/>
        </w:tabs>
        <w:ind w:left="720"/>
      </w:pPr>
      <w:r>
        <w:t>tonality</w:t>
      </w:r>
      <w:r w:rsidR="005F17D6">
        <w:t>, and</w:t>
      </w:r>
    </w:p>
    <w:p w14:paraId="01B13001" w14:textId="66378DF2" w:rsidR="005F17D6" w:rsidRDefault="005F17D6" w:rsidP="005F17D6">
      <w:pPr>
        <w:numPr>
          <w:ilvl w:val="0"/>
          <w:numId w:val="6"/>
        </w:numPr>
        <w:tabs>
          <w:tab w:val="clear" w:pos="360"/>
          <w:tab w:val="left" w:pos="-2250"/>
          <w:tab w:val="left" w:pos="-1530"/>
          <w:tab w:val="num" w:pos="720"/>
        </w:tabs>
        <w:ind w:left="720"/>
      </w:pPr>
      <w:r>
        <w:t>amplitude modulation.</w:t>
      </w:r>
    </w:p>
    <w:p w14:paraId="10E52136" w14:textId="027A4042" w:rsidR="00115434" w:rsidRDefault="005F17D6" w:rsidP="00B94433">
      <w:pPr>
        <w:tabs>
          <w:tab w:val="left" w:pos="-2250"/>
          <w:tab w:val="left" w:pos="-1530"/>
        </w:tabs>
      </w:pPr>
      <w:r>
        <w:t xml:space="preserve">Measurement data is intended to be of sufficient quality to </w:t>
      </w:r>
      <w:r w:rsidR="005340D3">
        <w:t xml:space="preserve">determine the change in aeroacoustic emissions from a utility scale turbine under yawed operation and </w:t>
      </w:r>
      <w:r>
        <w:t>validate aeroacoustics models underlying the Standards and incorporated in a module to interface with NREL’s Multiphysics modeling platform, OpenFAST</w:t>
      </w:r>
      <w:r w:rsidR="00B94433">
        <w:t>.</w:t>
      </w:r>
    </w:p>
    <w:p w14:paraId="4137C5B2" w14:textId="77777777" w:rsidR="00B13539" w:rsidRDefault="00B13539" w:rsidP="00115434"/>
    <w:p w14:paraId="13A81688" w14:textId="77777777" w:rsidR="008F7AE4" w:rsidRDefault="00B13539" w:rsidP="00A11224">
      <w:pPr>
        <w:pStyle w:val="Heading1"/>
      </w:pPr>
      <w:r>
        <w:br w:type="page"/>
      </w:r>
      <w:r w:rsidR="008F7AE4">
        <w:lastRenderedPageBreak/>
        <w:t>Test Turbine</w:t>
      </w:r>
    </w:p>
    <w:p w14:paraId="4B45667C" w14:textId="2F681CA9" w:rsidR="00115434" w:rsidRDefault="005340D3" w:rsidP="00DA5F68">
      <w:r>
        <w:t xml:space="preserve">Aeroacoustic measurements will be taken around the DOE 1.5 turbine, which is representative of a large segment of the installed wind capacity; more than 18,000 turbines of this make and model are currently in operation in the US.  </w:t>
      </w:r>
      <w:r w:rsidRPr="00DA5F68">
        <w:t>The DOE 1.5 is built on the platform of GE’s 1.5-MW SLE commercial wind turbine model</w:t>
      </w:r>
      <w:r>
        <w:t xml:space="preserve"> and</w:t>
      </w:r>
      <w:r w:rsidRPr="00DA5F68">
        <w:t xml:space="preserve"> was installed</w:t>
      </w:r>
      <w:r>
        <w:t xml:space="preserve"> </w:t>
      </w:r>
      <w:r w:rsidRPr="00DA5F68">
        <w:t xml:space="preserve">at </w:t>
      </w:r>
      <w:r>
        <w:t>NREL’s Flatirons Campus (</w:t>
      </w:r>
      <w:r w:rsidR="009C16C8">
        <w:t>Flatirons</w:t>
      </w:r>
      <w:r>
        <w:t>)</w:t>
      </w:r>
      <w:r w:rsidRPr="00DA5F68">
        <w:t xml:space="preserve"> with the objective of supporting DOE Wind Program research initiatives such as</w:t>
      </w:r>
      <w:r>
        <w:t xml:space="preserve"> Atmosphere to Electrons</w:t>
      </w:r>
      <w:r w:rsidRPr="00DA5F68">
        <w:t xml:space="preserve"> </w:t>
      </w:r>
      <w:r>
        <w:t>(</w:t>
      </w:r>
      <w:r w:rsidRPr="00DA5F68">
        <w:t>A2e</w:t>
      </w:r>
      <w:r>
        <w:t>).</w:t>
      </w:r>
      <w:r w:rsidR="009C16C8">
        <w:t xml:space="preserve"> </w:t>
      </w:r>
      <w:r w:rsidR="00B13539">
        <w:t>The DOE 1.5</w:t>
      </w:r>
      <w:r w:rsidR="00F32E28">
        <w:t xml:space="preserve"> is a horizontal axis, three bladed, upwind </w:t>
      </w:r>
      <w:proofErr w:type="gramStart"/>
      <w:r w:rsidR="00F32E28">
        <w:t>turbine</w:t>
      </w:r>
      <w:proofErr w:type="gramEnd"/>
      <w:r w:rsidR="00F32E28">
        <w:t xml:space="preserve"> with full span pitch control</w:t>
      </w:r>
      <w:r w:rsidR="00115434">
        <w:t xml:space="preserve">. </w:t>
      </w:r>
      <w:fldSimple w:instr=" REF _Ref281317877 ">
        <w:r w:rsidR="00EA1D44">
          <w:t xml:space="preserve">Table </w:t>
        </w:r>
        <w:r w:rsidR="00EA1D44">
          <w:rPr>
            <w:noProof/>
          </w:rPr>
          <w:t>1</w:t>
        </w:r>
      </w:fldSimple>
      <w:r w:rsidR="00115434">
        <w:t xml:space="preserve"> provides the key descriptive info</w:t>
      </w:r>
      <w:r w:rsidR="00C261FD">
        <w:t>r</w:t>
      </w:r>
      <w:r w:rsidR="00115434">
        <w:t xml:space="preserve">mation of the test turbine.   </w:t>
      </w:r>
    </w:p>
    <w:p w14:paraId="40797638" w14:textId="77777777" w:rsidR="00B13539" w:rsidRPr="00115434" w:rsidRDefault="00B13539" w:rsidP="00DA5F68"/>
    <w:p w14:paraId="0EB90DA6" w14:textId="77777777" w:rsidR="0048571C" w:rsidRDefault="0048571C" w:rsidP="00B13539">
      <w:pPr>
        <w:pStyle w:val="Caption"/>
        <w:keepNext/>
      </w:pPr>
      <w:bookmarkStart w:id="1" w:name="_Ref281317877"/>
      <w:bookmarkStart w:id="2" w:name="_Toc115777026"/>
      <w:bookmarkStart w:id="3" w:name="_Toc429970808"/>
      <w:r>
        <w:t xml:space="preserve">Table </w:t>
      </w:r>
      <w:r w:rsidR="00883058">
        <w:rPr>
          <w:noProof/>
        </w:rPr>
        <w:fldChar w:fldCharType="begin"/>
      </w:r>
      <w:r w:rsidR="00883058">
        <w:rPr>
          <w:noProof/>
        </w:rPr>
        <w:instrText xml:space="preserve"> SEQ Table \* ARABIC </w:instrText>
      </w:r>
      <w:r w:rsidR="00883058">
        <w:rPr>
          <w:noProof/>
        </w:rPr>
        <w:fldChar w:fldCharType="separate"/>
      </w:r>
      <w:r w:rsidR="00EA1D44">
        <w:rPr>
          <w:noProof/>
        </w:rPr>
        <w:t>1</w:t>
      </w:r>
      <w:r w:rsidR="00883058">
        <w:rPr>
          <w:noProof/>
        </w:rPr>
        <w:fldChar w:fldCharType="end"/>
      </w:r>
      <w:bookmarkEnd w:id="1"/>
      <w:r w:rsidRPr="00ED19F3">
        <w:t>. Test Turbine Configuration</w:t>
      </w:r>
      <w:bookmarkEnd w:id="2"/>
    </w:p>
    <w:tbl>
      <w:tblPr>
        <w:tblW w:w="88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18"/>
        <w:gridCol w:w="4417"/>
      </w:tblGrid>
      <w:tr w:rsidR="00B13539" w14:paraId="172A266E" w14:textId="77777777" w:rsidTr="00B13539">
        <w:trPr>
          <w:jc w:val="center"/>
        </w:trPr>
        <w:tc>
          <w:tcPr>
            <w:tcW w:w="4418" w:type="dxa"/>
          </w:tcPr>
          <w:p w14:paraId="6C4D61D5"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Turbine manufacturer and address </w:t>
            </w:r>
          </w:p>
        </w:tc>
        <w:tc>
          <w:tcPr>
            <w:tcW w:w="4417" w:type="dxa"/>
          </w:tcPr>
          <w:p w14:paraId="6FAF21FC"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GE Energy </w:t>
            </w:r>
          </w:p>
          <w:p w14:paraId="2CB7B942"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300 Garlington Rd., P.O. 648 </w:t>
            </w:r>
          </w:p>
          <w:p w14:paraId="1F4AE46F"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Greenville, SC 29602-0648 </w:t>
            </w:r>
          </w:p>
        </w:tc>
      </w:tr>
      <w:tr w:rsidR="00B13539" w14:paraId="36351B7B" w14:textId="77777777" w:rsidTr="00B13539">
        <w:trPr>
          <w:jc w:val="center"/>
        </w:trPr>
        <w:tc>
          <w:tcPr>
            <w:tcW w:w="4418" w:type="dxa"/>
          </w:tcPr>
          <w:p w14:paraId="471114F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Model </w:t>
            </w:r>
          </w:p>
        </w:tc>
        <w:tc>
          <w:tcPr>
            <w:tcW w:w="4417" w:type="dxa"/>
          </w:tcPr>
          <w:p w14:paraId="755E1AC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 1.5-MW SLE </w:t>
            </w:r>
          </w:p>
        </w:tc>
      </w:tr>
      <w:tr w:rsidR="00B13539" w14:paraId="10095035" w14:textId="77777777" w:rsidTr="00B13539">
        <w:trPr>
          <w:jc w:val="center"/>
        </w:trPr>
        <w:tc>
          <w:tcPr>
            <w:tcW w:w="4418" w:type="dxa"/>
          </w:tcPr>
          <w:p w14:paraId="2E6C0E88"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power (kW) </w:t>
            </w:r>
          </w:p>
        </w:tc>
        <w:tc>
          <w:tcPr>
            <w:tcW w:w="4417" w:type="dxa"/>
          </w:tcPr>
          <w:p w14:paraId="027650E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1,500 </w:t>
            </w:r>
          </w:p>
        </w:tc>
      </w:tr>
      <w:tr w:rsidR="00B13539" w14:paraId="4F4B3F95" w14:textId="77777777" w:rsidTr="00B13539">
        <w:trPr>
          <w:jc w:val="center"/>
        </w:trPr>
        <w:tc>
          <w:tcPr>
            <w:tcW w:w="4418" w:type="dxa"/>
          </w:tcPr>
          <w:p w14:paraId="5056C8E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wind speed (m/s) </w:t>
            </w:r>
          </w:p>
        </w:tc>
        <w:tc>
          <w:tcPr>
            <w:tcW w:w="4417" w:type="dxa"/>
          </w:tcPr>
          <w:p w14:paraId="2C658FD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14 </w:t>
            </w:r>
          </w:p>
        </w:tc>
      </w:tr>
      <w:tr w:rsidR="00B13539" w14:paraId="42CB2E3D" w14:textId="77777777" w:rsidTr="00B13539">
        <w:trPr>
          <w:jc w:val="center"/>
        </w:trPr>
        <w:tc>
          <w:tcPr>
            <w:tcW w:w="4418" w:type="dxa"/>
          </w:tcPr>
          <w:p w14:paraId="14D31E3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Serial number </w:t>
            </w:r>
          </w:p>
        </w:tc>
        <w:tc>
          <w:tcPr>
            <w:tcW w:w="4417" w:type="dxa"/>
          </w:tcPr>
          <w:p w14:paraId="023B94E1" w14:textId="005A0D43"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N000780-N</w:t>
            </w:r>
            <w:r w:rsidR="00BC5877">
              <w:rPr>
                <w:rFonts w:asciiTheme="minorHAnsi" w:hAnsiTheme="minorHAnsi"/>
                <w:sz w:val="20"/>
                <w:szCs w:val="20"/>
              </w:rPr>
              <w:t xml:space="preserve"> /</w:t>
            </w:r>
            <w:r w:rsidR="00BC5877" w:rsidRPr="00BC5877">
              <w:rPr>
                <w:rFonts w:asciiTheme="minorHAnsi" w:hAnsiTheme="minorHAnsi"/>
                <w:color w:val="auto"/>
                <w:sz w:val="22"/>
                <w:szCs w:val="20"/>
              </w:rPr>
              <w:t xml:space="preserve"> </w:t>
            </w:r>
            <w:r w:rsidR="00BC5877" w:rsidRPr="00BC5877">
              <w:rPr>
                <w:rFonts w:asciiTheme="minorHAnsi" w:hAnsiTheme="minorHAnsi"/>
                <w:sz w:val="20"/>
                <w:szCs w:val="20"/>
              </w:rPr>
              <w:t>TB059-3</w:t>
            </w:r>
            <w:r w:rsidRPr="00C261FD">
              <w:rPr>
                <w:rFonts w:asciiTheme="minorHAnsi" w:hAnsiTheme="minorHAnsi"/>
                <w:sz w:val="20"/>
                <w:szCs w:val="20"/>
              </w:rPr>
              <w:t xml:space="preserve"> </w:t>
            </w:r>
          </w:p>
        </w:tc>
      </w:tr>
      <w:tr w:rsidR="00B13539" w14:paraId="37EF8556" w14:textId="77777777" w:rsidTr="00B13539">
        <w:trPr>
          <w:jc w:val="center"/>
        </w:trPr>
        <w:tc>
          <w:tcPr>
            <w:tcW w:w="4418" w:type="dxa"/>
          </w:tcPr>
          <w:p w14:paraId="07B9C4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Blade make, type, and serial number </w:t>
            </w:r>
          </w:p>
        </w:tc>
        <w:tc>
          <w:tcPr>
            <w:tcW w:w="4417" w:type="dxa"/>
          </w:tcPr>
          <w:p w14:paraId="7CADF07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GE37c, fiberglass, S00028, S00029, S00030 </w:t>
            </w:r>
          </w:p>
        </w:tc>
      </w:tr>
      <w:tr w:rsidR="00B13539" w14:paraId="32FBACD3" w14:textId="77777777" w:rsidTr="00B13539">
        <w:trPr>
          <w:jc w:val="center"/>
        </w:trPr>
        <w:tc>
          <w:tcPr>
            <w:tcW w:w="4418" w:type="dxa"/>
          </w:tcPr>
          <w:p w14:paraId="7ADB086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Generator make, type, and serial number </w:t>
            </w:r>
          </w:p>
        </w:tc>
        <w:tc>
          <w:tcPr>
            <w:tcW w:w="4417" w:type="dxa"/>
          </w:tcPr>
          <w:p w14:paraId="3FDD9721"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Winergy</w:t>
            </w:r>
            <w:proofErr w:type="spellEnd"/>
            <w:r w:rsidRPr="00C261FD">
              <w:rPr>
                <w:rFonts w:asciiTheme="minorHAnsi" w:hAnsiTheme="minorHAnsi"/>
                <w:sz w:val="20"/>
                <w:szCs w:val="20"/>
              </w:rPr>
              <w:t xml:space="preserve">, </w:t>
            </w:r>
            <w:proofErr w:type="gramStart"/>
            <w:r w:rsidRPr="00C261FD">
              <w:rPr>
                <w:rFonts w:asciiTheme="minorHAnsi" w:hAnsiTheme="minorHAnsi"/>
                <w:sz w:val="20"/>
                <w:szCs w:val="20"/>
              </w:rPr>
              <w:t>doubly-fed</w:t>
            </w:r>
            <w:proofErr w:type="gramEnd"/>
            <w:r w:rsidRPr="00C261FD">
              <w:rPr>
                <w:rFonts w:asciiTheme="minorHAnsi" w:hAnsiTheme="minorHAnsi"/>
                <w:sz w:val="20"/>
                <w:szCs w:val="20"/>
              </w:rPr>
              <w:t xml:space="preserve"> induction, JFEC-500SS-06A </w:t>
            </w:r>
          </w:p>
        </w:tc>
      </w:tr>
      <w:tr w:rsidR="00B13539" w14:paraId="68022E09" w14:textId="77777777" w:rsidTr="00B13539">
        <w:trPr>
          <w:jc w:val="center"/>
        </w:trPr>
        <w:tc>
          <w:tcPr>
            <w:tcW w:w="4418" w:type="dxa"/>
          </w:tcPr>
          <w:p w14:paraId="7C21DA57" w14:textId="77777777" w:rsidR="00B13539" w:rsidRPr="00C261FD" w:rsidRDefault="00B13539" w:rsidP="00B13539">
            <w:pPr>
              <w:pStyle w:val="Default"/>
              <w:spacing w:before="60" w:after="60"/>
              <w:rPr>
                <w:rFonts w:asciiTheme="minorHAnsi" w:hAnsiTheme="minorHAnsi"/>
                <w:sz w:val="20"/>
                <w:szCs w:val="20"/>
              </w:rPr>
            </w:pPr>
            <w:bookmarkStart w:id="4" w:name="_GoBack" w:colFirst="1" w:colLast="1"/>
            <w:r w:rsidRPr="00C261FD">
              <w:rPr>
                <w:rFonts w:asciiTheme="minorHAnsi" w:hAnsiTheme="minorHAnsi"/>
                <w:sz w:val="20"/>
                <w:szCs w:val="20"/>
              </w:rPr>
              <w:t xml:space="preserve">Gearbox make, type, and serial number </w:t>
            </w:r>
          </w:p>
        </w:tc>
        <w:tc>
          <w:tcPr>
            <w:tcW w:w="4417" w:type="dxa"/>
          </w:tcPr>
          <w:p w14:paraId="39C22495" w14:textId="77777777" w:rsidR="00B13539" w:rsidRPr="00C261FD" w:rsidRDefault="00B13539" w:rsidP="00B13539">
            <w:pPr>
              <w:pStyle w:val="Default"/>
              <w:spacing w:before="60" w:after="60"/>
              <w:rPr>
                <w:rFonts w:asciiTheme="minorHAnsi" w:hAnsiTheme="minorHAnsi"/>
                <w:sz w:val="20"/>
                <w:szCs w:val="20"/>
              </w:rPr>
            </w:pPr>
            <w:commentRangeStart w:id="5"/>
            <w:r w:rsidRPr="00C261FD">
              <w:rPr>
                <w:rFonts w:asciiTheme="minorHAnsi" w:hAnsiTheme="minorHAnsi"/>
                <w:sz w:val="20"/>
                <w:szCs w:val="20"/>
              </w:rPr>
              <w:t xml:space="preserve">GETS, multistage planetary/helical, 7GA87E2, EE0809404 </w:t>
            </w:r>
            <w:commentRangeEnd w:id="5"/>
            <w:r w:rsidR="00D44A7E">
              <w:rPr>
                <w:rStyle w:val="CommentReference"/>
                <w:rFonts w:asciiTheme="minorHAnsi" w:hAnsiTheme="minorHAnsi"/>
                <w:color w:val="auto"/>
              </w:rPr>
              <w:commentReference w:id="5"/>
            </w:r>
          </w:p>
        </w:tc>
      </w:tr>
      <w:bookmarkEnd w:id="4"/>
      <w:tr w:rsidR="00B13539" w14:paraId="33DEEF82" w14:textId="77777777" w:rsidTr="00B13539">
        <w:trPr>
          <w:jc w:val="center"/>
        </w:trPr>
        <w:tc>
          <w:tcPr>
            <w:tcW w:w="4418" w:type="dxa"/>
          </w:tcPr>
          <w:p w14:paraId="36ACF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Control software </w:t>
            </w:r>
          </w:p>
        </w:tc>
        <w:tc>
          <w:tcPr>
            <w:tcW w:w="4417" w:type="dxa"/>
          </w:tcPr>
          <w:p w14:paraId="252C69AE"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WindSCADA</w:t>
            </w:r>
            <w:proofErr w:type="spellEnd"/>
            <w:r w:rsidRPr="00C261FD">
              <w:rPr>
                <w:rFonts w:asciiTheme="minorHAnsi" w:hAnsiTheme="minorHAnsi"/>
                <w:sz w:val="20"/>
                <w:szCs w:val="20"/>
              </w:rPr>
              <w:t xml:space="preserve"> </w:t>
            </w:r>
          </w:p>
        </w:tc>
      </w:tr>
      <w:tr w:rsidR="00B13539" w14:paraId="2BED5061" w14:textId="77777777" w:rsidTr="00B13539">
        <w:trPr>
          <w:jc w:val="center"/>
        </w:trPr>
        <w:tc>
          <w:tcPr>
            <w:tcW w:w="4418" w:type="dxa"/>
          </w:tcPr>
          <w:p w14:paraId="0A972A0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Wind turbine type </w:t>
            </w:r>
          </w:p>
        </w:tc>
        <w:tc>
          <w:tcPr>
            <w:tcW w:w="4417" w:type="dxa"/>
          </w:tcPr>
          <w:p w14:paraId="6433A27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axis, upwind </w:t>
            </w:r>
          </w:p>
        </w:tc>
      </w:tr>
      <w:tr w:rsidR="00B13539" w14:paraId="13A95450" w14:textId="77777777" w:rsidTr="00B13539">
        <w:trPr>
          <w:jc w:val="center"/>
        </w:trPr>
        <w:tc>
          <w:tcPr>
            <w:tcW w:w="4418" w:type="dxa"/>
          </w:tcPr>
          <w:p w14:paraId="4A31713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Tower type </w:t>
            </w:r>
          </w:p>
        </w:tc>
        <w:tc>
          <w:tcPr>
            <w:tcW w:w="4417" w:type="dxa"/>
          </w:tcPr>
          <w:p w14:paraId="65D0B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Tubular </w:t>
            </w:r>
          </w:p>
        </w:tc>
      </w:tr>
      <w:tr w:rsidR="00B13539" w14:paraId="1741A5DD" w14:textId="77777777" w:rsidTr="00B13539">
        <w:trPr>
          <w:jc w:val="center"/>
        </w:trPr>
        <w:tc>
          <w:tcPr>
            <w:tcW w:w="4418" w:type="dxa"/>
          </w:tcPr>
          <w:p w14:paraId="621445E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Number of blades </w:t>
            </w:r>
          </w:p>
        </w:tc>
        <w:tc>
          <w:tcPr>
            <w:tcW w:w="4417" w:type="dxa"/>
          </w:tcPr>
          <w:p w14:paraId="3ECB45C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 </w:t>
            </w:r>
          </w:p>
        </w:tc>
      </w:tr>
      <w:tr w:rsidR="00B13539" w14:paraId="5D1E930E" w14:textId="77777777" w:rsidTr="00B13539">
        <w:trPr>
          <w:jc w:val="center"/>
        </w:trPr>
        <w:tc>
          <w:tcPr>
            <w:tcW w:w="4418" w:type="dxa"/>
          </w:tcPr>
          <w:p w14:paraId="4C84C156"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Hub height (m) </w:t>
            </w:r>
          </w:p>
        </w:tc>
        <w:tc>
          <w:tcPr>
            <w:tcW w:w="4417" w:type="dxa"/>
          </w:tcPr>
          <w:p w14:paraId="1BF9E6F9"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80 </w:t>
            </w:r>
          </w:p>
        </w:tc>
      </w:tr>
      <w:tr w:rsidR="00B13539" w14:paraId="373E804F" w14:textId="77777777" w:rsidTr="00B13539">
        <w:trPr>
          <w:jc w:val="center"/>
        </w:trPr>
        <w:tc>
          <w:tcPr>
            <w:tcW w:w="4418" w:type="dxa"/>
          </w:tcPr>
          <w:p w14:paraId="78FC6D8E"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Rotor diameter (m) </w:t>
            </w:r>
          </w:p>
        </w:tc>
        <w:tc>
          <w:tcPr>
            <w:tcW w:w="4417" w:type="dxa"/>
          </w:tcPr>
          <w:p w14:paraId="0703C8E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77 </w:t>
            </w:r>
          </w:p>
        </w:tc>
      </w:tr>
      <w:tr w:rsidR="00B13539" w14:paraId="15C3BAFB" w14:textId="77777777" w:rsidTr="00B13539">
        <w:trPr>
          <w:jc w:val="center"/>
        </w:trPr>
        <w:tc>
          <w:tcPr>
            <w:tcW w:w="4418" w:type="dxa"/>
          </w:tcPr>
          <w:p w14:paraId="73CD3A5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distance from rotor center to tower axis (m) </w:t>
            </w:r>
          </w:p>
        </w:tc>
        <w:tc>
          <w:tcPr>
            <w:tcW w:w="4417" w:type="dxa"/>
          </w:tcPr>
          <w:p w14:paraId="23447ED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3.8 </w:t>
            </w:r>
          </w:p>
        </w:tc>
      </w:tr>
      <w:tr w:rsidR="00B13539" w14:paraId="5963C9B5" w14:textId="77777777" w:rsidTr="00B13539">
        <w:trPr>
          <w:jc w:val="center"/>
        </w:trPr>
        <w:tc>
          <w:tcPr>
            <w:tcW w:w="4418" w:type="dxa"/>
          </w:tcPr>
          <w:p w14:paraId="10E8E8B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Speed control </w:t>
            </w:r>
          </w:p>
        </w:tc>
        <w:tc>
          <w:tcPr>
            <w:tcW w:w="4417" w:type="dxa"/>
          </w:tcPr>
          <w:p w14:paraId="5235149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Pitch control </w:t>
            </w:r>
          </w:p>
        </w:tc>
      </w:tr>
      <w:tr w:rsidR="00B13539" w14:paraId="6BA312E2" w14:textId="77777777" w:rsidTr="00B13539">
        <w:trPr>
          <w:jc w:val="center"/>
        </w:trPr>
        <w:tc>
          <w:tcPr>
            <w:tcW w:w="4418" w:type="dxa"/>
          </w:tcPr>
          <w:p w14:paraId="643E115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Constant or variable speed </w:t>
            </w:r>
          </w:p>
        </w:tc>
        <w:tc>
          <w:tcPr>
            <w:tcW w:w="4417" w:type="dxa"/>
          </w:tcPr>
          <w:p w14:paraId="3C2B7E8F"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Variable </w:t>
            </w:r>
          </w:p>
        </w:tc>
      </w:tr>
      <w:tr w:rsidR="00B13539" w14:paraId="08EB5E14" w14:textId="77777777" w:rsidTr="00B13539">
        <w:trPr>
          <w:jc w:val="center"/>
        </w:trPr>
        <w:tc>
          <w:tcPr>
            <w:tcW w:w="4418" w:type="dxa"/>
          </w:tcPr>
          <w:p w14:paraId="6A18474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Rotational speeds at standardized integer wind speeds from 6 m/s to 10 m/s (rpm) </w:t>
            </w:r>
          </w:p>
        </w:tc>
        <w:tc>
          <w:tcPr>
            <w:tcW w:w="4417" w:type="dxa"/>
          </w:tcPr>
          <w:p w14:paraId="4072A33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10–20 </w:t>
            </w:r>
          </w:p>
        </w:tc>
      </w:tr>
    </w:tbl>
    <w:p w14:paraId="47F3EF45" w14:textId="77777777" w:rsidR="009C16C8" w:rsidRDefault="009C16C8">
      <w:pPr>
        <w:rPr>
          <w:rFonts w:asciiTheme="majorHAnsi" w:hAnsiTheme="majorHAnsi"/>
          <w:b/>
          <w:color w:val="4472C4" w:themeColor="accent1"/>
          <w:kern w:val="28"/>
          <w:sz w:val="28"/>
        </w:rPr>
      </w:pPr>
      <w:r>
        <w:br w:type="page"/>
      </w:r>
    </w:p>
    <w:p w14:paraId="2C7E770F" w14:textId="36DFEF81" w:rsidR="0076054E" w:rsidRDefault="0076054E" w:rsidP="00A11224">
      <w:pPr>
        <w:pStyle w:val="Heading1"/>
      </w:pPr>
      <w:r>
        <w:lastRenderedPageBreak/>
        <w:t>Test Site</w:t>
      </w:r>
    </w:p>
    <w:bookmarkEnd w:id="3"/>
    <w:p w14:paraId="6D46A679" w14:textId="77777777" w:rsidR="009C16C8" w:rsidRDefault="009C16C8" w:rsidP="009C16C8">
      <w:pPr>
        <w:spacing w:line="240" w:lineRule="atLeast"/>
      </w:pPr>
      <w:r>
        <w:t>The turbine is located 8 miles south of Boulder, Colorado, USA</w:t>
      </w:r>
      <w:r w:rsidRPr="000B5093">
        <w:t xml:space="preserve"> </w:t>
      </w:r>
      <w:r w:rsidRPr="005D4A3C">
        <w:t xml:space="preserve">at </w:t>
      </w:r>
      <w:r>
        <w:t>Flatirons,</w:t>
      </w:r>
      <w:r w:rsidRPr="000B5093">
        <w:t xml:space="preserve"> </w:t>
      </w:r>
      <w:r>
        <w:t xml:space="preserve">on test </w:t>
      </w:r>
      <w:r w:rsidRPr="005D4A3C">
        <w:t>site 4.</w:t>
      </w:r>
      <w:r>
        <w:t xml:space="preserve">0. </w:t>
      </w:r>
      <w:fldSimple w:instr=" REF _Ref402847254 ">
        <w:r>
          <w:t xml:space="preserve">Figure </w:t>
        </w:r>
        <w:r>
          <w:rPr>
            <w:noProof/>
          </w:rPr>
          <w:t>1</w:t>
        </w:r>
      </w:fldSimple>
      <w:r>
        <w:t xml:space="preserve"> shows the test turbine and the area downstream according to the prevailing wind direction on site (~285˚). Instrumentation will be arrayed in the area downstream of the DOE 1.5.</w:t>
      </w:r>
    </w:p>
    <w:p w14:paraId="63C39DCD" w14:textId="77777777" w:rsidR="00D415D4" w:rsidRDefault="00D415D4">
      <w:pPr>
        <w:spacing w:line="240" w:lineRule="atLeast"/>
      </w:pPr>
    </w:p>
    <w:p w14:paraId="74D048D0" w14:textId="77777777" w:rsidR="005F17D6" w:rsidRDefault="005F17D6" w:rsidP="005F17D6">
      <w:pPr>
        <w:keepNext/>
        <w:spacing w:line="240" w:lineRule="atLeast"/>
        <w:jc w:val="center"/>
      </w:pPr>
      <w:r>
        <w:rPr>
          <w:noProof/>
        </w:rPr>
        <w:drawing>
          <wp:inline distT="0" distB="0" distL="0" distR="0" wp14:anchorId="3E1A2E6F" wp14:editId="03AC6B48">
            <wp:extent cx="4195849" cy="6277840"/>
            <wp:effectExtent l="0" t="0" r="0" b="0"/>
            <wp:docPr id="195" name="Picture 195" descr="DOE 1.5 located at Site 4.0 at the NFC. Photo credit: Jeroen van Dam, N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OE1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606" cy="6319370"/>
                    </a:xfrm>
                    <a:prstGeom prst="rect">
                      <a:avLst/>
                    </a:prstGeom>
                  </pic:spPr>
                </pic:pic>
              </a:graphicData>
            </a:graphic>
          </wp:inline>
        </w:drawing>
      </w:r>
    </w:p>
    <w:p w14:paraId="7586593B" w14:textId="07A167F7" w:rsidR="005F17D6" w:rsidRDefault="005F17D6" w:rsidP="005F17D6">
      <w:pPr>
        <w:pStyle w:val="Caption"/>
        <w:jc w:val="center"/>
      </w:pPr>
      <w:r>
        <w:t xml:space="preserve">Figure 1. </w:t>
      </w:r>
      <w:r w:rsidRPr="005A6586">
        <w:t xml:space="preserve">DOE 1.5 located at Site 4.0 at </w:t>
      </w:r>
      <w:r w:rsidR="009C16C8">
        <w:t>Flatirons</w:t>
      </w:r>
      <w:r w:rsidRPr="005A6586">
        <w:t>. Photo credit: Jeroen van Dam, NREL.</w:t>
      </w:r>
    </w:p>
    <w:p w14:paraId="36625128" w14:textId="77777777" w:rsidR="005F17D6" w:rsidRDefault="005F17D6">
      <w:pPr>
        <w:spacing w:line="240" w:lineRule="atLeast"/>
      </w:pPr>
    </w:p>
    <w:p w14:paraId="7BA034AC" w14:textId="08E47DE3" w:rsidR="005F17D6" w:rsidRDefault="005F17D6" w:rsidP="00D726EF">
      <w:pPr>
        <w:spacing w:line="240" w:lineRule="atLeast"/>
      </w:pPr>
      <w:r>
        <w:lastRenderedPageBreak/>
        <w:t xml:space="preserve">Figure 2 shows </w:t>
      </w:r>
      <w:r w:rsidR="00D726EF">
        <w:t xml:space="preserve">the test site with respect to the surrounding geography and the rest of the Flatirons Campus. Red dots indicate the locations of utility-scale and small wind turbines on site, green triangles indicate locations of meteorological masts (met masts). </w:t>
      </w:r>
    </w:p>
    <w:p w14:paraId="0AAF46EF" w14:textId="77777777" w:rsidR="00E36D03" w:rsidRDefault="00E36D03" w:rsidP="0094657B">
      <w:pPr>
        <w:spacing w:line="240" w:lineRule="atLeast"/>
      </w:pPr>
    </w:p>
    <w:p w14:paraId="055343CB" w14:textId="77777777" w:rsidR="00E4191B" w:rsidRDefault="00E4191B" w:rsidP="00E4191B">
      <w:pPr>
        <w:keepNext/>
        <w:spacing w:line="240" w:lineRule="atLeast"/>
        <w:jc w:val="center"/>
      </w:pPr>
      <w:r>
        <w:rPr>
          <w:noProof/>
        </w:rPr>
        <w:drawing>
          <wp:inline distT="0" distB="0" distL="0" distR="0" wp14:anchorId="0532EEBE" wp14:editId="0DFDAECA">
            <wp:extent cx="4762500" cy="3619500"/>
            <wp:effectExtent l="0" t="0" r="0" b="0"/>
            <wp:docPr id="196" name="Picture 19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est_si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0" cy="3619500"/>
                    </a:xfrm>
                    <a:prstGeom prst="rect">
                      <a:avLst/>
                    </a:prstGeom>
                  </pic:spPr>
                </pic:pic>
              </a:graphicData>
            </a:graphic>
          </wp:inline>
        </w:drawing>
      </w:r>
    </w:p>
    <w:p w14:paraId="665C7CF7" w14:textId="124B48C0" w:rsidR="00E4191B" w:rsidRDefault="00E4191B" w:rsidP="00E4191B">
      <w:pPr>
        <w:pStyle w:val="Caption"/>
        <w:jc w:val="center"/>
      </w:pPr>
      <w:r>
        <w:t xml:space="preserve">Figure </w:t>
      </w:r>
      <w:r w:rsidR="005F17D6">
        <w:t>2</w:t>
      </w:r>
      <w:r>
        <w:t xml:space="preserve"> Map of NFC, site 4.0 and surrounding area.</w:t>
      </w:r>
    </w:p>
    <w:p w14:paraId="267ABD0F" w14:textId="77777777" w:rsidR="003E6662" w:rsidRDefault="003E6662" w:rsidP="00D726EF">
      <w:pPr>
        <w:spacing w:line="240" w:lineRule="atLeast"/>
      </w:pPr>
    </w:p>
    <w:p w14:paraId="0E8AEFE1" w14:textId="561E19D0" w:rsidR="00115434" w:rsidRDefault="00115434">
      <w:pPr>
        <w:spacing w:line="240" w:lineRule="atLeast"/>
      </w:pPr>
      <w:r>
        <w:t xml:space="preserve">Nearby sources of noise that might interfere with </w:t>
      </w:r>
      <w:r w:rsidR="009C16C8">
        <w:t xml:space="preserve">acoustic </w:t>
      </w:r>
      <w:r>
        <w:t xml:space="preserve">testing of the test turbine </w:t>
      </w:r>
      <w:r w:rsidR="00BE6A74">
        <w:t xml:space="preserve">are given in </w:t>
      </w:r>
      <w:fldSimple w:instr=" REF _Ref198964337 ">
        <w:r w:rsidR="00EA1D44" w:rsidRPr="00257EB1">
          <w:t xml:space="preserve">Table </w:t>
        </w:r>
        <w:r w:rsidR="00EA1D44">
          <w:rPr>
            <w:noProof/>
          </w:rPr>
          <w:t>2</w:t>
        </w:r>
      </w:fldSimple>
      <w:r w:rsidR="00A0530A">
        <w:t>.</w:t>
      </w:r>
    </w:p>
    <w:p w14:paraId="0321432A" w14:textId="77777777" w:rsidR="00A0530A" w:rsidRPr="00257EB1" w:rsidRDefault="00A0530A" w:rsidP="00A0530A">
      <w:pPr>
        <w:pStyle w:val="Caption"/>
        <w:keepNext/>
      </w:pPr>
      <w:bookmarkStart w:id="6" w:name="_Ref198964337"/>
      <w:r w:rsidRPr="00257EB1">
        <w:t xml:space="preserve">Table </w:t>
      </w:r>
      <w:r w:rsidR="00883058">
        <w:rPr>
          <w:noProof/>
        </w:rPr>
        <w:fldChar w:fldCharType="begin"/>
      </w:r>
      <w:r w:rsidR="00883058">
        <w:rPr>
          <w:noProof/>
        </w:rPr>
        <w:instrText xml:space="preserve"> SEQ Table \* ARABIC </w:instrText>
      </w:r>
      <w:r w:rsidR="00883058">
        <w:rPr>
          <w:noProof/>
        </w:rPr>
        <w:fldChar w:fldCharType="separate"/>
      </w:r>
      <w:r w:rsidR="00EA1D44">
        <w:rPr>
          <w:noProof/>
        </w:rPr>
        <w:t>2</w:t>
      </w:r>
      <w:r w:rsidR="00883058">
        <w:rPr>
          <w:noProof/>
        </w:rPr>
        <w:fldChar w:fldCharType="end"/>
      </w:r>
      <w:bookmarkEnd w:id="6"/>
      <w:r w:rsidRPr="00257EB1">
        <w:t>. Nearby noise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080"/>
        <w:gridCol w:w="2970"/>
      </w:tblGrid>
      <w:tr w:rsidR="00A0530A" w:rsidRPr="00B8363B" w14:paraId="51CA3940" w14:textId="77777777" w:rsidTr="00A0530A">
        <w:trPr>
          <w:jc w:val="center"/>
        </w:trPr>
        <w:tc>
          <w:tcPr>
            <w:tcW w:w="2520" w:type="dxa"/>
            <w:shd w:val="clear" w:color="auto" w:fill="C0C0C0"/>
          </w:tcPr>
          <w:p w14:paraId="2E1A4D1E" w14:textId="77777777" w:rsidR="00A0530A" w:rsidRPr="00B8363B" w:rsidRDefault="00A0530A" w:rsidP="00A0530A">
            <w:pPr>
              <w:spacing w:line="240" w:lineRule="atLeast"/>
              <w:rPr>
                <w:b/>
              </w:rPr>
            </w:pPr>
            <w:r w:rsidRPr="00B8363B">
              <w:rPr>
                <w:b/>
              </w:rPr>
              <w:t>Source</w:t>
            </w:r>
          </w:p>
        </w:tc>
        <w:tc>
          <w:tcPr>
            <w:tcW w:w="1080" w:type="dxa"/>
            <w:shd w:val="clear" w:color="auto" w:fill="C0C0C0"/>
          </w:tcPr>
          <w:p w14:paraId="420D4DD8" w14:textId="77777777" w:rsidR="00A0530A" w:rsidRPr="00B8363B" w:rsidRDefault="00A0530A" w:rsidP="00A0530A">
            <w:pPr>
              <w:spacing w:line="240" w:lineRule="atLeast"/>
              <w:rPr>
                <w:b/>
              </w:rPr>
            </w:pPr>
            <w:r w:rsidRPr="00B8363B">
              <w:rPr>
                <w:b/>
              </w:rPr>
              <w:t>Location</w:t>
            </w:r>
          </w:p>
        </w:tc>
        <w:tc>
          <w:tcPr>
            <w:tcW w:w="2970" w:type="dxa"/>
            <w:shd w:val="clear" w:color="auto" w:fill="C0C0C0"/>
          </w:tcPr>
          <w:p w14:paraId="13702F10" w14:textId="77777777" w:rsidR="00A0530A" w:rsidRPr="00B8363B" w:rsidRDefault="00A0530A" w:rsidP="00A0530A">
            <w:pPr>
              <w:spacing w:line="240" w:lineRule="atLeast"/>
              <w:rPr>
                <w:b/>
              </w:rPr>
            </w:pPr>
            <w:r w:rsidRPr="00B8363B">
              <w:rPr>
                <w:b/>
              </w:rPr>
              <w:t>Shutdown for noise test</w:t>
            </w:r>
          </w:p>
        </w:tc>
      </w:tr>
      <w:tr w:rsidR="00A0530A" w14:paraId="4ADEA7AF" w14:textId="77777777" w:rsidTr="00A0530A">
        <w:trPr>
          <w:jc w:val="center"/>
        </w:trPr>
        <w:tc>
          <w:tcPr>
            <w:tcW w:w="2520" w:type="dxa"/>
          </w:tcPr>
          <w:p w14:paraId="7C59130D" w14:textId="77777777" w:rsidR="00A0530A" w:rsidRDefault="00A0530A" w:rsidP="00A0530A">
            <w:pPr>
              <w:spacing w:line="240" w:lineRule="atLeast"/>
            </w:pPr>
            <w:r>
              <w:t>CART-3</w:t>
            </w:r>
          </w:p>
        </w:tc>
        <w:tc>
          <w:tcPr>
            <w:tcW w:w="1080" w:type="dxa"/>
          </w:tcPr>
          <w:p w14:paraId="003CD941" w14:textId="77777777" w:rsidR="00A0530A" w:rsidRDefault="00A0530A" w:rsidP="00A0530A">
            <w:pPr>
              <w:spacing w:line="240" w:lineRule="atLeast"/>
            </w:pPr>
            <w:r>
              <w:t>4.3</w:t>
            </w:r>
          </w:p>
        </w:tc>
        <w:tc>
          <w:tcPr>
            <w:tcW w:w="2970" w:type="dxa"/>
          </w:tcPr>
          <w:p w14:paraId="39674C16" w14:textId="77777777" w:rsidR="00A0530A" w:rsidRDefault="00A0530A" w:rsidP="00A0530A">
            <w:pPr>
              <w:spacing w:line="240" w:lineRule="atLeast"/>
            </w:pPr>
            <w:r>
              <w:t>Yes</w:t>
            </w:r>
          </w:p>
        </w:tc>
      </w:tr>
      <w:tr w:rsidR="00A0530A" w14:paraId="6D43CBBE" w14:textId="77777777" w:rsidTr="00A0530A">
        <w:trPr>
          <w:jc w:val="center"/>
        </w:trPr>
        <w:tc>
          <w:tcPr>
            <w:tcW w:w="2520" w:type="dxa"/>
          </w:tcPr>
          <w:p w14:paraId="5AD3B592" w14:textId="77777777" w:rsidR="00A0530A" w:rsidRDefault="00A0530A" w:rsidP="00A0530A">
            <w:pPr>
              <w:spacing w:line="240" w:lineRule="atLeast"/>
            </w:pPr>
            <w:r>
              <w:t>CART-2</w:t>
            </w:r>
          </w:p>
        </w:tc>
        <w:tc>
          <w:tcPr>
            <w:tcW w:w="1080" w:type="dxa"/>
          </w:tcPr>
          <w:p w14:paraId="06E98972" w14:textId="77777777" w:rsidR="00A0530A" w:rsidRDefault="00A0530A" w:rsidP="00A0530A">
            <w:pPr>
              <w:spacing w:line="240" w:lineRule="atLeast"/>
            </w:pPr>
            <w:r>
              <w:t>4.3</w:t>
            </w:r>
          </w:p>
        </w:tc>
        <w:tc>
          <w:tcPr>
            <w:tcW w:w="2970" w:type="dxa"/>
          </w:tcPr>
          <w:p w14:paraId="484A8101" w14:textId="77777777" w:rsidR="00A0530A" w:rsidRDefault="00A0530A" w:rsidP="00A0530A">
            <w:pPr>
              <w:spacing w:line="240" w:lineRule="atLeast"/>
            </w:pPr>
            <w:r>
              <w:t>Yes</w:t>
            </w:r>
          </w:p>
        </w:tc>
      </w:tr>
      <w:tr w:rsidR="00A0530A" w14:paraId="291E3711" w14:textId="77777777" w:rsidTr="00A0530A">
        <w:trPr>
          <w:jc w:val="center"/>
        </w:trPr>
        <w:tc>
          <w:tcPr>
            <w:tcW w:w="2520" w:type="dxa"/>
          </w:tcPr>
          <w:p w14:paraId="5CEC23B2" w14:textId="122B279C" w:rsidR="00A0530A" w:rsidRDefault="00A0530A" w:rsidP="00A0530A">
            <w:pPr>
              <w:spacing w:line="240" w:lineRule="atLeast"/>
            </w:pPr>
            <w:r>
              <w:t>Siemens 2.3</w:t>
            </w:r>
            <w:r w:rsidR="00E4191B">
              <w:t xml:space="preserve"> </w:t>
            </w:r>
            <w:r>
              <w:t>MW</w:t>
            </w:r>
          </w:p>
        </w:tc>
        <w:tc>
          <w:tcPr>
            <w:tcW w:w="1080" w:type="dxa"/>
          </w:tcPr>
          <w:p w14:paraId="6A223E40" w14:textId="77777777" w:rsidR="00A0530A" w:rsidRDefault="00A0530A" w:rsidP="00A0530A">
            <w:pPr>
              <w:spacing w:line="240" w:lineRule="atLeast"/>
            </w:pPr>
            <w:r>
              <w:t>4.4</w:t>
            </w:r>
          </w:p>
        </w:tc>
        <w:tc>
          <w:tcPr>
            <w:tcW w:w="2970" w:type="dxa"/>
          </w:tcPr>
          <w:p w14:paraId="3EBB0E3E" w14:textId="77777777" w:rsidR="00A0530A" w:rsidRDefault="00A0530A" w:rsidP="00A0530A">
            <w:pPr>
              <w:spacing w:line="240" w:lineRule="atLeast"/>
            </w:pPr>
            <w:r>
              <w:t>Yes</w:t>
            </w:r>
          </w:p>
        </w:tc>
      </w:tr>
      <w:tr w:rsidR="00A0530A" w14:paraId="69F85B63" w14:textId="77777777" w:rsidTr="00A0530A">
        <w:trPr>
          <w:jc w:val="center"/>
        </w:trPr>
        <w:tc>
          <w:tcPr>
            <w:tcW w:w="2520" w:type="dxa"/>
          </w:tcPr>
          <w:p w14:paraId="07335927" w14:textId="0AEC4551" w:rsidR="00A0530A" w:rsidRDefault="00E4191B" w:rsidP="00A0530A">
            <w:pPr>
              <w:spacing w:line="240" w:lineRule="atLeast"/>
            </w:pPr>
            <w:r>
              <w:t>Gamesa 2 MW</w:t>
            </w:r>
          </w:p>
        </w:tc>
        <w:tc>
          <w:tcPr>
            <w:tcW w:w="1080" w:type="dxa"/>
          </w:tcPr>
          <w:p w14:paraId="57EFD5B4" w14:textId="78E1AD57" w:rsidR="00A0530A" w:rsidRDefault="00E4191B" w:rsidP="00A0530A">
            <w:pPr>
              <w:spacing w:line="240" w:lineRule="atLeast"/>
            </w:pPr>
            <w:r>
              <w:t>4.5</w:t>
            </w:r>
          </w:p>
        </w:tc>
        <w:tc>
          <w:tcPr>
            <w:tcW w:w="2970" w:type="dxa"/>
          </w:tcPr>
          <w:p w14:paraId="26E63E7F" w14:textId="7BD3BE4A" w:rsidR="00A0530A" w:rsidRDefault="00E4191B" w:rsidP="00A0530A">
            <w:pPr>
              <w:spacing w:line="240" w:lineRule="atLeast"/>
            </w:pPr>
            <w:r>
              <w:t>Yes</w:t>
            </w:r>
          </w:p>
        </w:tc>
      </w:tr>
    </w:tbl>
    <w:p w14:paraId="77D6C937" w14:textId="77777777" w:rsidR="00A0530A" w:rsidRDefault="00A0530A" w:rsidP="00A0530A">
      <w:pPr>
        <w:spacing w:line="240" w:lineRule="atLeast"/>
      </w:pPr>
    </w:p>
    <w:p w14:paraId="05F24489" w14:textId="77777777" w:rsidR="00B43C0A" w:rsidRDefault="00B43C0A">
      <w:pPr>
        <w:spacing w:line="240" w:lineRule="atLeast"/>
      </w:pPr>
    </w:p>
    <w:p w14:paraId="0AE4811B" w14:textId="77777777" w:rsidR="00E36D03" w:rsidRDefault="00E36D03">
      <w:pPr>
        <w:rPr>
          <w:rFonts w:ascii="Arial" w:hAnsi="Arial"/>
          <w:b/>
          <w:kern w:val="28"/>
          <w:sz w:val="28"/>
        </w:rPr>
      </w:pPr>
      <w:bookmarkStart w:id="7" w:name="_Toc429970810"/>
      <w:r>
        <w:br w:type="page"/>
      </w:r>
    </w:p>
    <w:p w14:paraId="3A3BF17E" w14:textId="5BD12B69" w:rsidR="00EE0733" w:rsidRPr="00B2324D" w:rsidRDefault="00EE0733" w:rsidP="00A11224">
      <w:pPr>
        <w:pStyle w:val="Heading1"/>
      </w:pPr>
      <w:r w:rsidRPr="00B2324D">
        <w:lastRenderedPageBreak/>
        <w:t>Instrumentation</w:t>
      </w:r>
    </w:p>
    <w:bookmarkEnd w:id="7"/>
    <w:p w14:paraId="28AC51AE" w14:textId="5AEF0676" w:rsidR="002D505B" w:rsidRPr="003E13B5" w:rsidRDefault="002D505B" w:rsidP="00D31D1D">
      <w:pPr>
        <w:keepNext/>
      </w:pPr>
      <w:r>
        <w:fldChar w:fldCharType="begin"/>
      </w:r>
      <w:r>
        <w:instrText xml:space="preserve"> REF _Ref405113292 \h </w:instrText>
      </w:r>
      <w:r>
        <w:fldChar w:fldCharType="separate"/>
      </w:r>
      <w:r w:rsidR="00EA1D44">
        <w:t xml:space="preserve">Table </w:t>
      </w:r>
      <w:r w:rsidR="00EA1D44">
        <w:rPr>
          <w:noProof/>
        </w:rPr>
        <w:t>3</w:t>
      </w:r>
      <w:r>
        <w:fldChar w:fldCharType="end"/>
      </w:r>
      <w:r>
        <w:t xml:space="preserve"> shows the list of </w:t>
      </w:r>
      <w:r w:rsidR="0076054E">
        <w:t xml:space="preserve">instrumentation </w:t>
      </w:r>
      <w:r>
        <w:t xml:space="preserve">that will be </w:t>
      </w:r>
      <w:r w:rsidRPr="003E13B5">
        <w:t>used for the test</w:t>
      </w:r>
      <w:r w:rsidR="00A931FB" w:rsidRPr="003E13B5">
        <w:t>.</w:t>
      </w:r>
      <w:r w:rsidR="008B5A4E">
        <w:t xml:space="preserve"> </w:t>
      </w:r>
      <w:r w:rsidR="00C670EB">
        <w:t>For acoustic measurements when the turbine is</w:t>
      </w:r>
      <w:r w:rsidR="00204A71">
        <w:t xml:space="preserve"> operating</w:t>
      </w:r>
      <w:r w:rsidR="00C670EB">
        <w:t xml:space="preserve"> </w:t>
      </w:r>
      <w:r w:rsidR="00204A71">
        <w:t>below 95% rated power</w:t>
      </w:r>
      <w:r w:rsidR="00C670EB">
        <w:t>,</w:t>
      </w:r>
      <w:commentRangeStart w:id="8"/>
      <w:r w:rsidR="00C670EB">
        <w:t xml:space="preserve"> t</w:t>
      </w:r>
      <w:r w:rsidR="008B5A4E">
        <w:t>he</w:t>
      </w:r>
      <w:r w:rsidR="00CD4B53">
        <w:t xml:space="preserve"> power will be </w:t>
      </w:r>
      <w:r w:rsidR="00E4191B">
        <w:t>measured,</w:t>
      </w:r>
      <w:r w:rsidR="00CD4B53">
        <w:t xml:space="preserve"> and</w:t>
      </w:r>
      <w:r w:rsidR="008B5A4E">
        <w:t xml:space="preserve"> wind speed will be derived </w:t>
      </w:r>
      <w:r w:rsidR="00C670EB">
        <w:t>from the power curve</w:t>
      </w:r>
      <w:commentRangeEnd w:id="8"/>
      <w:r w:rsidR="00D44A7E">
        <w:rPr>
          <w:rStyle w:val="CommentReference"/>
        </w:rPr>
        <w:commentReference w:id="8"/>
      </w:r>
      <w:r w:rsidR="008B5A4E">
        <w:t>.  For points above 95% rated power, t</w:t>
      </w:r>
      <w:r w:rsidR="00850325" w:rsidRPr="003E13B5">
        <w:t>he wind speed will be derived from</w:t>
      </w:r>
      <w:r w:rsidR="00EE5E96" w:rsidRPr="003E13B5">
        <w:t xml:space="preserve"> the</w:t>
      </w:r>
      <w:r w:rsidR="00850325" w:rsidRPr="003E13B5">
        <w:t xml:space="preserve"> </w:t>
      </w:r>
      <w:r w:rsidR="00C670EB">
        <w:t xml:space="preserve">correlation between </w:t>
      </w:r>
      <w:r w:rsidR="00EE5E96" w:rsidRPr="003E13B5">
        <w:t>nacelle anemometer</w:t>
      </w:r>
      <w:r w:rsidR="00443274" w:rsidRPr="003E13B5">
        <w:t xml:space="preserve"> </w:t>
      </w:r>
      <w:r w:rsidR="00865D0B">
        <w:t>and the wind speed derived from power</w:t>
      </w:r>
      <w:r w:rsidR="00C670EB">
        <w:t xml:space="preserve"> per the standard. </w:t>
      </w:r>
      <w:r w:rsidR="00443274" w:rsidRPr="003E13B5">
        <w:t xml:space="preserve"> </w:t>
      </w:r>
      <w:r w:rsidR="00850325" w:rsidRPr="003E13B5">
        <w:t xml:space="preserve">For background noise measurements, the wind speed will be </w:t>
      </w:r>
      <w:r w:rsidR="0064159F" w:rsidRPr="003E13B5">
        <w:t xml:space="preserve">measured </w:t>
      </w:r>
      <w:r w:rsidR="00443274" w:rsidRPr="003E13B5">
        <w:t xml:space="preserve">using the </w:t>
      </w:r>
      <w:r w:rsidR="00CD4B53">
        <w:t>10 m</w:t>
      </w:r>
      <w:r w:rsidR="00CD4B53" w:rsidRPr="003E13B5">
        <w:t xml:space="preserve"> </w:t>
      </w:r>
      <w:r w:rsidR="00443274" w:rsidRPr="003E13B5">
        <w:t xml:space="preserve">anemometer </w:t>
      </w:r>
      <w:r w:rsidR="006340FD" w:rsidRPr="003E13B5">
        <w:t xml:space="preserve">and </w:t>
      </w:r>
      <w:r w:rsidR="00CD4B53">
        <w:t>correlated to</w:t>
      </w:r>
      <w:r w:rsidR="006340FD" w:rsidRPr="003E13B5">
        <w:t xml:space="preserve"> the</w:t>
      </w:r>
      <w:r w:rsidR="00850325" w:rsidRPr="003E13B5">
        <w:t xml:space="preserve"> wind speed derived from turbine power.</w:t>
      </w:r>
      <w:r w:rsidR="00CD2389" w:rsidRPr="003E13B5">
        <w:t xml:space="preserve"> </w:t>
      </w:r>
      <w:r w:rsidR="00443274" w:rsidRPr="003E13B5">
        <w:t xml:space="preserve">  </w:t>
      </w:r>
      <w:r w:rsidR="000664B5" w:rsidRPr="003E13B5">
        <w:t xml:space="preserve">A </w:t>
      </w:r>
      <w:r w:rsidR="0044257C" w:rsidRPr="003E13B5">
        <w:t>m</w:t>
      </w:r>
      <w:r w:rsidR="00CD2389" w:rsidRPr="003E13B5">
        <w:t>icrophone with wind screen will be placed in the downwind reference position to measure the total and background noise.</w:t>
      </w:r>
    </w:p>
    <w:p w14:paraId="75C6510E" w14:textId="40D3654B" w:rsidR="002D505B" w:rsidRDefault="002D505B" w:rsidP="00D31D1D">
      <w:pPr>
        <w:pStyle w:val="Caption"/>
        <w:keepNext/>
      </w:pPr>
      <w:bookmarkStart w:id="9" w:name="_Ref405113292"/>
      <w:bookmarkStart w:id="10" w:name="_Toc429970847"/>
      <w:r>
        <w:t xml:space="preserve">Table </w:t>
      </w:r>
      <w:r w:rsidR="00883058">
        <w:rPr>
          <w:noProof/>
        </w:rPr>
        <w:fldChar w:fldCharType="begin"/>
      </w:r>
      <w:r w:rsidR="00883058">
        <w:rPr>
          <w:noProof/>
        </w:rPr>
        <w:instrText xml:space="preserve"> SEQ Table \* ARABIC </w:instrText>
      </w:r>
      <w:r w:rsidR="00883058">
        <w:rPr>
          <w:noProof/>
        </w:rPr>
        <w:fldChar w:fldCharType="separate"/>
      </w:r>
      <w:r w:rsidR="00EA1D44">
        <w:rPr>
          <w:noProof/>
        </w:rPr>
        <w:t>3</w:t>
      </w:r>
      <w:r w:rsidR="00883058">
        <w:rPr>
          <w:noProof/>
        </w:rPr>
        <w:fldChar w:fldCharType="end"/>
      </w:r>
      <w:bookmarkEnd w:id="9"/>
      <w:r w:rsidR="00177C55">
        <w:t>.</w:t>
      </w:r>
      <w:r>
        <w:t xml:space="preserve"> </w:t>
      </w:r>
      <w:r w:rsidR="00E82239">
        <w:t xml:space="preserve">Prospective </w:t>
      </w:r>
      <w:r>
        <w:t xml:space="preserve">Equipment </w:t>
      </w:r>
      <w:r w:rsidR="008F7AE4">
        <w:t>l</w:t>
      </w:r>
      <w:r>
        <w:t>ist</w:t>
      </w:r>
      <w:bookmarkEnd w:id="10"/>
      <w:r w:rsidR="00031060">
        <w:t>, subject to change based on instrumentation acquisition</w:t>
      </w:r>
      <w:r>
        <w:t xml:space="preserve"> </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2501"/>
        <w:gridCol w:w="2468"/>
      </w:tblGrid>
      <w:tr w:rsidR="0076054E" w14:paraId="56C6EDF6" w14:textId="77777777" w:rsidTr="00B2324D">
        <w:trPr>
          <w:trHeight w:val="243"/>
          <w:tblHeader/>
        </w:trPr>
        <w:tc>
          <w:tcPr>
            <w:tcW w:w="3846" w:type="dxa"/>
            <w:tcBorders>
              <w:bottom w:val="single" w:sz="12" w:space="0" w:color="auto"/>
            </w:tcBorders>
            <w:shd w:val="clear" w:color="auto" w:fill="BFBFBF"/>
          </w:tcPr>
          <w:p w14:paraId="542085EA" w14:textId="77777777" w:rsidR="0076054E" w:rsidRDefault="0076054E" w:rsidP="00D31D1D">
            <w:pPr>
              <w:keepNext/>
              <w:rPr>
                <w:b/>
              </w:rPr>
            </w:pPr>
            <w:r>
              <w:rPr>
                <w:b/>
              </w:rPr>
              <w:t>Instrument</w:t>
            </w:r>
          </w:p>
        </w:tc>
        <w:tc>
          <w:tcPr>
            <w:tcW w:w="2501" w:type="dxa"/>
            <w:tcBorders>
              <w:bottom w:val="single" w:sz="12" w:space="0" w:color="auto"/>
            </w:tcBorders>
            <w:shd w:val="clear" w:color="auto" w:fill="BFBFBF"/>
          </w:tcPr>
          <w:p w14:paraId="7EBE3759" w14:textId="77777777" w:rsidR="0076054E" w:rsidRDefault="0076054E" w:rsidP="00D31D1D">
            <w:pPr>
              <w:keepNext/>
              <w:rPr>
                <w:b/>
              </w:rPr>
            </w:pPr>
            <w:r>
              <w:rPr>
                <w:b/>
              </w:rPr>
              <w:t>Manufacturer</w:t>
            </w:r>
          </w:p>
        </w:tc>
        <w:tc>
          <w:tcPr>
            <w:tcW w:w="2468" w:type="dxa"/>
            <w:tcBorders>
              <w:bottom w:val="single" w:sz="12" w:space="0" w:color="auto"/>
            </w:tcBorders>
            <w:shd w:val="clear" w:color="auto" w:fill="BFBFBF"/>
          </w:tcPr>
          <w:p w14:paraId="625E4D43" w14:textId="77777777" w:rsidR="0076054E" w:rsidRDefault="0076054E" w:rsidP="00D31D1D">
            <w:pPr>
              <w:keepNext/>
              <w:rPr>
                <w:b/>
              </w:rPr>
            </w:pPr>
            <w:r>
              <w:rPr>
                <w:b/>
              </w:rPr>
              <w:t>Model Number</w:t>
            </w:r>
          </w:p>
        </w:tc>
      </w:tr>
      <w:tr w:rsidR="00237C34" w14:paraId="5528D5E8" w14:textId="77777777" w:rsidTr="00B2324D">
        <w:trPr>
          <w:trHeight w:val="259"/>
        </w:trPr>
        <w:tc>
          <w:tcPr>
            <w:tcW w:w="3846" w:type="dxa"/>
            <w:tcBorders>
              <w:top w:val="nil"/>
            </w:tcBorders>
          </w:tcPr>
          <w:p w14:paraId="28A3E26A" w14:textId="77777777" w:rsidR="00237C34" w:rsidRDefault="00237C34" w:rsidP="00D31D1D">
            <w:pPr>
              <w:keepNext/>
            </w:pPr>
            <w:r>
              <w:t>Signal Analyzer</w:t>
            </w:r>
          </w:p>
        </w:tc>
        <w:tc>
          <w:tcPr>
            <w:tcW w:w="2501" w:type="dxa"/>
            <w:tcBorders>
              <w:top w:val="nil"/>
            </w:tcBorders>
          </w:tcPr>
          <w:p w14:paraId="3231D380" w14:textId="77777777" w:rsidR="00237C34" w:rsidDel="0076054E" w:rsidRDefault="00237C34" w:rsidP="00D31D1D">
            <w:pPr>
              <w:keepNext/>
            </w:pPr>
            <w:r>
              <w:t>Delta Acoustics</w:t>
            </w:r>
          </w:p>
        </w:tc>
        <w:tc>
          <w:tcPr>
            <w:tcW w:w="2468" w:type="dxa"/>
            <w:tcBorders>
              <w:top w:val="nil"/>
            </w:tcBorders>
          </w:tcPr>
          <w:p w14:paraId="3C8BAAEB" w14:textId="77777777" w:rsidR="00237C34" w:rsidDel="0076054E" w:rsidRDefault="00237C34" w:rsidP="00D31D1D">
            <w:pPr>
              <w:keepNext/>
            </w:pPr>
            <w:proofErr w:type="spellStart"/>
            <w:r>
              <w:t>Noiselab</w:t>
            </w:r>
            <w:proofErr w:type="spellEnd"/>
            <w:r w:rsidR="000664B5">
              <w:t xml:space="preserve"> Professional 3.0</w:t>
            </w:r>
          </w:p>
        </w:tc>
      </w:tr>
      <w:tr w:rsidR="0076054E" w14:paraId="1401C112" w14:textId="77777777" w:rsidTr="00B2324D">
        <w:trPr>
          <w:trHeight w:val="259"/>
        </w:trPr>
        <w:tc>
          <w:tcPr>
            <w:tcW w:w="3846" w:type="dxa"/>
          </w:tcPr>
          <w:p w14:paraId="1AA30BA3" w14:textId="77777777" w:rsidR="0076054E" w:rsidRDefault="0076054E" w:rsidP="00D31D1D">
            <w:pPr>
              <w:keepNext/>
            </w:pPr>
            <w:r>
              <w:t>Microphone</w:t>
            </w:r>
          </w:p>
        </w:tc>
        <w:tc>
          <w:tcPr>
            <w:tcW w:w="2501" w:type="dxa"/>
          </w:tcPr>
          <w:p w14:paraId="7C022455"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7938D2F4" w14:textId="59CA9517" w:rsidR="0076054E" w:rsidRPr="00B2324D" w:rsidRDefault="00B2324D" w:rsidP="00B2324D">
            <w:pPr>
              <w:rPr>
                <w:rFonts w:ascii="Times New Roman" w:hAnsi="Times New Roman"/>
                <w:sz w:val="24"/>
              </w:rPr>
            </w:pPr>
            <w:r>
              <w:rPr>
                <w:rFonts w:ascii="Calibri" w:hAnsi="Calibri"/>
                <w:color w:val="000000"/>
                <w:szCs w:val="22"/>
              </w:rPr>
              <w:t>4964</w:t>
            </w:r>
          </w:p>
        </w:tc>
      </w:tr>
      <w:tr w:rsidR="0076054E" w14:paraId="570FCA4F" w14:textId="77777777" w:rsidTr="00B2324D">
        <w:trPr>
          <w:trHeight w:val="243"/>
        </w:trPr>
        <w:tc>
          <w:tcPr>
            <w:tcW w:w="3846" w:type="dxa"/>
          </w:tcPr>
          <w:p w14:paraId="22588EB5" w14:textId="77777777" w:rsidR="0076054E" w:rsidRDefault="0076054E" w:rsidP="00D31D1D">
            <w:pPr>
              <w:keepNext/>
            </w:pPr>
            <w:r>
              <w:t>Preamplifier</w:t>
            </w:r>
          </w:p>
        </w:tc>
        <w:tc>
          <w:tcPr>
            <w:tcW w:w="2501" w:type="dxa"/>
          </w:tcPr>
          <w:p w14:paraId="3A676DF3"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2CF1E5F6" w14:textId="1032BFE5" w:rsidR="0076054E" w:rsidRPr="00B2324D" w:rsidRDefault="00B2324D" w:rsidP="00B2324D">
            <w:pPr>
              <w:rPr>
                <w:rFonts w:ascii="Times New Roman" w:hAnsi="Times New Roman"/>
                <w:sz w:val="24"/>
              </w:rPr>
            </w:pPr>
            <w:r>
              <w:rPr>
                <w:rFonts w:ascii="Calibri" w:hAnsi="Calibri"/>
                <w:color w:val="000000"/>
                <w:szCs w:val="22"/>
              </w:rPr>
              <w:t>2669-L</w:t>
            </w:r>
            <w:r>
              <w:rPr>
                <w:rStyle w:val="apple-converted-space"/>
                <w:rFonts w:ascii="Calibri" w:hAnsi="Calibri"/>
                <w:color w:val="000000"/>
                <w:szCs w:val="22"/>
              </w:rPr>
              <w:t> </w:t>
            </w:r>
          </w:p>
        </w:tc>
      </w:tr>
      <w:tr w:rsidR="00B2324D" w14:paraId="53BDBF2D" w14:textId="77777777" w:rsidTr="00B2324D">
        <w:trPr>
          <w:trHeight w:val="259"/>
        </w:trPr>
        <w:tc>
          <w:tcPr>
            <w:tcW w:w="3846" w:type="dxa"/>
          </w:tcPr>
          <w:p w14:paraId="40AD6D71" w14:textId="79B7780A" w:rsidR="00B2324D" w:rsidRDefault="00B2324D" w:rsidP="00D31D1D">
            <w:pPr>
              <w:keepNext/>
            </w:pPr>
            <w:r>
              <w:t>4-Channel Microphone Conditioner</w:t>
            </w:r>
          </w:p>
        </w:tc>
        <w:tc>
          <w:tcPr>
            <w:tcW w:w="2501" w:type="dxa"/>
          </w:tcPr>
          <w:p w14:paraId="584C6E07" w14:textId="14355AEF" w:rsidR="00B2324D" w:rsidRDefault="00B2324D" w:rsidP="00D31D1D">
            <w:pPr>
              <w:keepNext/>
            </w:pPr>
            <w:proofErr w:type="spellStart"/>
            <w:r>
              <w:t>Bruel</w:t>
            </w:r>
            <w:proofErr w:type="spellEnd"/>
            <w:r>
              <w:t xml:space="preserve"> &amp; </w:t>
            </w:r>
            <w:proofErr w:type="spellStart"/>
            <w:r>
              <w:t>Kjaer</w:t>
            </w:r>
            <w:proofErr w:type="spellEnd"/>
          </w:p>
        </w:tc>
        <w:tc>
          <w:tcPr>
            <w:tcW w:w="2468" w:type="dxa"/>
          </w:tcPr>
          <w:p w14:paraId="0725E48E" w14:textId="52F90D18" w:rsidR="00B2324D" w:rsidRDefault="00B2324D" w:rsidP="00D31D1D">
            <w:pPr>
              <w:keepNext/>
            </w:pPr>
            <w:r>
              <w:t>2829</w:t>
            </w:r>
          </w:p>
        </w:tc>
      </w:tr>
      <w:tr w:rsidR="0076054E" w14:paraId="5F2E88BD" w14:textId="77777777" w:rsidTr="00B2324D">
        <w:trPr>
          <w:trHeight w:val="259"/>
        </w:trPr>
        <w:tc>
          <w:tcPr>
            <w:tcW w:w="3846" w:type="dxa"/>
          </w:tcPr>
          <w:p w14:paraId="13D11E88" w14:textId="77777777" w:rsidR="0076054E" w:rsidRDefault="0076054E" w:rsidP="00D31D1D">
            <w:pPr>
              <w:keepNext/>
            </w:pPr>
            <w:r>
              <w:t>Calibrator</w:t>
            </w:r>
          </w:p>
        </w:tc>
        <w:tc>
          <w:tcPr>
            <w:tcW w:w="2501" w:type="dxa"/>
          </w:tcPr>
          <w:p w14:paraId="588CF51D"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32A42BBC" w14:textId="77777777" w:rsidR="0076054E" w:rsidRDefault="0076054E" w:rsidP="00D31D1D">
            <w:pPr>
              <w:keepNext/>
            </w:pPr>
            <w:r>
              <w:t>4230</w:t>
            </w:r>
          </w:p>
        </w:tc>
      </w:tr>
      <w:tr w:rsidR="0076054E" w14:paraId="479B5C6C" w14:textId="77777777" w:rsidTr="00B2324D">
        <w:trPr>
          <w:trHeight w:val="243"/>
        </w:trPr>
        <w:tc>
          <w:tcPr>
            <w:tcW w:w="3846" w:type="dxa"/>
          </w:tcPr>
          <w:p w14:paraId="17409267" w14:textId="77777777" w:rsidR="0076054E" w:rsidRDefault="0076054E" w:rsidP="00D31D1D">
            <w:pPr>
              <w:keepNext/>
            </w:pPr>
            <w:r w:rsidRPr="00F351CF">
              <w:t>Digital Recorder</w:t>
            </w:r>
          </w:p>
        </w:tc>
        <w:tc>
          <w:tcPr>
            <w:tcW w:w="2501" w:type="dxa"/>
          </w:tcPr>
          <w:p w14:paraId="233D47CC" w14:textId="77777777" w:rsidR="0076054E" w:rsidDel="0076054E" w:rsidRDefault="00237C34" w:rsidP="00D31D1D">
            <w:pPr>
              <w:keepNext/>
            </w:pPr>
            <w:r>
              <w:t>Delta Acoustics</w:t>
            </w:r>
          </w:p>
        </w:tc>
        <w:tc>
          <w:tcPr>
            <w:tcW w:w="2468" w:type="dxa"/>
          </w:tcPr>
          <w:p w14:paraId="00F81070" w14:textId="77777777" w:rsidR="0076054E" w:rsidDel="0076054E" w:rsidRDefault="00237C34" w:rsidP="00D31D1D">
            <w:pPr>
              <w:keepNext/>
              <w:tabs>
                <w:tab w:val="right" w:pos="2098"/>
              </w:tabs>
            </w:pPr>
            <w:proofErr w:type="spellStart"/>
            <w:r>
              <w:t>Noiselab</w:t>
            </w:r>
            <w:proofErr w:type="spellEnd"/>
            <w:r w:rsidR="00D31D1D">
              <w:t xml:space="preserve"> Professional 3.0</w:t>
            </w:r>
          </w:p>
        </w:tc>
      </w:tr>
      <w:tr w:rsidR="0076054E" w14:paraId="226E3B55" w14:textId="77777777" w:rsidTr="00B2324D">
        <w:trPr>
          <w:trHeight w:val="307"/>
        </w:trPr>
        <w:tc>
          <w:tcPr>
            <w:tcW w:w="3846" w:type="dxa"/>
          </w:tcPr>
          <w:p w14:paraId="2E357CDE" w14:textId="77777777" w:rsidR="0076054E" w:rsidRDefault="00AA4ECF" w:rsidP="00AA4ECF">
            <w:pPr>
              <w:keepNext/>
            </w:pPr>
            <w:commentRangeStart w:id="11"/>
            <w:r>
              <w:t>A</w:t>
            </w:r>
            <w:r w:rsidR="0076054E">
              <w:t>nemometer</w:t>
            </w:r>
            <w:r w:rsidR="00960E9A">
              <w:t xml:space="preserve"> (</w:t>
            </w:r>
            <w:r>
              <w:t>10m tower)</w:t>
            </w:r>
            <w:commentRangeEnd w:id="11"/>
            <w:r w:rsidR="00DD4F8C">
              <w:rPr>
                <w:rStyle w:val="CommentReference"/>
              </w:rPr>
              <w:commentReference w:id="11"/>
            </w:r>
          </w:p>
        </w:tc>
        <w:tc>
          <w:tcPr>
            <w:tcW w:w="2501" w:type="dxa"/>
          </w:tcPr>
          <w:p w14:paraId="55042996" w14:textId="77777777" w:rsidR="0076054E" w:rsidRPr="00960E9A" w:rsidRDefault="00AD0AC5" w:rsidP="00960E9A">
            <w:pPr>
              <w:keepNext/>
            </w:pPr>
            <w:proofErr w:type="spellStart"/>
            <w:r w:rsidRPr="00960E9A">
              <w:t>Thies</w:t>
            </w:r>
            <w:proofErr w:type="spellEnd"/>
          </w:p>
        </w:tc>
        <w:tc>
          <w:tcPr>
            <w:tcW w:w="2468" w:type="dxa"/>
          </w:tcPr>
          <w:p w14:paraId="1BBC50A3" w14:textId="77777777" w:rsidR="0076054E" w:rsidRPr="00960E9A" w:rsidRDefault="00393F55" w:rsidP="00960E9A">
            <w:pPr>
              <w:keepNext/>
            </w:pPr>
            <w:r w:rsidRPr="00960E9A">
              <w:t>First Class</w:t>
            </w:r>
          </w:p>
        </w:tc>
      </w:tr>
      <w:tr w:rsidR="0044257C" w14:paraId="45BB9C78" w14:textId="77777777" w:rsidTr="00B2324D">
        <w:trPr>
          <w:trHeight w:val="259"/>
        </w:trPr>
        <w:tc>
          <w:tcPr>
            <w:tcW w:w="3846" w:type="dxa"/>
          </w:tcPr>
          <w:p w14:paraId="79E6F59B" w14:textId="77777777" w:rsidR="0044257C" w:rsidRDefault="0044257C" w:rsidP="00D31D1D">
            <w:pPr>
              <w:keepNext/>
            </w:pPr>
            <w:r>
              <w:t>Nacelle anemometer</w:t>
            </w:r>
          </w:p>
        </w:tc>
        <w:tc>
          <w:tcPr>
            <w:tcW w:w="2501" w:type="dxa"/>
          </w:tcPr>
          <w:p w14:paraId="2C693152" w14:textId="53ADE405" w:rsidR="0044257C" w:rsidRPr="00865D0B" w:rsidRDefault="00E4191B" w:rsidP="00D31D1D">
            <w:pPr>
              <w:keepNext/>
            </w:pPr>
            <w:r>
              <w:t>GE</w:t>
            </w:r>
            <w:r w:rsidR="00F65137" w:rsidRPr="00865D0B">
              <w:t xml:space="preserve"> controller</w:t>
            </w:r>
          </w:p>
        </w:tc>
        <w:tc>
          <w:tcPr>
            <w:tcW w:w="2468" w:type="dxa"/>
          </w:tcPr>
          <w:p w14:paraId="5A95F3EC" w14:textId="77777777" w:rsidR="0044257C" w:rsidRPr="00865D0B" w:rsidRDefault="00865D0B" w:rsidP="00D31D1D">
            <w:pPr>
              <w:keepNext/>
            </w:pPr>
            <w:r w:rsidRPr="00865D0B">
              <w:t>NA</w:t>
            </w:r>
          </w:p>
        </w:tc>
      </w:tr>
      <w:tr w:rsidR="0076054E" w14:paraId="36E375F1" w14:textId="77777777" w:rsidTr="00B2324D">
        <w:trPr>
          <w:trHeight w:val="243"/>
        </w:trPr>
        <w:tc>
          <w:tcPr>
            <w:tcW w:w="3846" w:type="dxa"/>
          </w:tcPr>
          <w:p w14:paraId="496E8B79" w14:textId="77777777" w:rsidR="0076054E" w:rsidRDefault="0076054E" w:rsidP="00D31D1D">
            <w:pPr>
              <w:keepNext/>
            </w:pPr>
            <w:r>
              <w:t>Wind Vane</w:t>
            </w:r>
          </w:p>
        </w:tc>
        <w:tc>
          <w:tcPr>
            <w:tcW w:w="2501" w:type="dxa"/>
          </w:tcPr>
          <w:p w14:paraId="30E97FAB" w14:textId="77777777" w:rsidR="0076054E" w:rsidRPr="00960E9A" w:rsidRDefault="0076054E" w:rsidP="00D31D1D">
            <w:pPr>
              <w:keepNext/>
            </w:pPr>
            <w:r w:rsidRPr="00960E9A">
              <w:t>Met One</w:t>
            </w:r>
          </w:p>
        </w:tc>
        <w:tc>
          <w:tcPr>
            <w:tcW w:w="2468" w:type="dxa"/>
          </w:tcPr>
          <w:p w14:paraId="08D38D61" w14:textId="77777777" w:rsidR="0076054E" w:rsidRPr="00960E9A" w:rsidRDefault="00963F9A" w:rsidP="00D31D1D">
            <w:pPr>
              <w:keepNext/>
            </w:pPr>
            <w:r w:rsidRPr="00960E9A">
              <w:t>SD-201</w:t>
            </w:r>
          </w:p>
        </w:tc>
      </w:tr>
      <w:tr w:rsidR="0076054E" w:rsidRPr="00963F9A" w14:paraId="42A69035" w14:textId="77777777" w:rsidTr="00B2324D">
        <w:trPr>
          <w:trHeight w:val="259"/>
        </w:trPr>
        <w:tc>
          <w:tcPr>
            <w:tcW w:w="3846" w:type="dxa"/>
          </w:tcPr>
          <w:p w14:paraId="4F305EC4" w14:textId="77777777" w:rsidR="0076054E" w:rsidRPr="00963F9A" w:rsidRDefault="0076054E">
            <w:r w:rsidRPr="00963F9A">
              <w:t>Pressure Sensor</w:t>
            </w:r>
          </w:p>
        </w:tc>
        <w:tc>
          <w:tcPr>
            <w:tcW w:w="2501" w:type="dxa"/>
          </w:tcPr>
          <w:p w14:paraId="0DB0523C" w14:textId="77777777" w:rsidR="0076054E" w:rsidRPr="00393F55" w:rsidRDefault="00237C34">
            <w:r w:rsidRPr="00393F55">
              <w:t>Vaisala</w:t>
            </w:r>
          </w:p>
        </w:tc>
        <w:tc>
          <w:tcPr>
            <w:tcW w:w="2468" w:type="dxa"/>
          </w:tcPr>
          <w:p w14:paraId="404F70C8" w14:textId="1BA5554B" w:rsidR="0076054E" w:rsidRPr="00393F55" w:rsidRDefault="00FD710D">
            <w:r>
              <w:t>PTB110</w:t>
            </w:r>
          </w:p>
        </w:tc>
      </w:tr>
      <w:tr w:rsidR="0076054E" w:rsidRPr="00963F9A" w14:paraId="3D1FE5E8" w14:textId="77777777" w:rsidTr="00B2324D">
        <w:trPr>
          <w:trHeight w:val="243"/>
        </w:trPr>
        <w:tc>
          <w:tcPr>
            <w:tcW w:w="3846" w:type="dxa"/>
          </w:tcPr>
          <w:p w14:paraId="0AF71C25" w14:textId="77777777" w:rsidR="0076054E" w:rsidRPr="00963F9A" w:rsidRDefault="0076054E">
            <w:r w:rsidRPr="00963F9A">
              <w:t>Temperature Sensor</w:t>
            </w:r>
          </w:p>
        </w:tc>
        <w:tc>
          <w:tcPr>
            <w:tcW w:w="2501" w:type="dxa"/>
          </w:tcPr>
          <w:p w14:paraId="44FF7794" w14:textId="30C5D3F9" w:rsidR="0076054E" w:rsidRPr="005E2BAC" w:rsidRDefault="00FD710D">
            <w:pPr>
              <w:rPr>
                <w:color w:val="000000" w:themeColor="text1"/>
              </w:rPr>
            </w:pPr>
            <w:r w:rsidRPr="005E2BAC">
              <w:rPr>
                <w:color w:val="000000" w:themeColor="text1"/>
              </w:rPr>
              <w:t>Vaisala</w:t>
            </w:r>
          </w:p>
        </w:tc>
        <w:tc>
          <w:tcPr>
            <w:tcW w:w="2468" w:type="dxa"/>
          </w:tcPr>
          <w:p w14:paraId="179B5531" w14:textId="3061B400" w:rsidR="0076054E" w:rsidRPr="005E2BAC" w:rsidRDefault="00FD710D">
            <w:pPr>
              <w:rPr>
                <w:color w:val="000000" w:themeColor="text1"/>
              </w:rPr>
            </w:pPr>
            <w:r w:rsidRPr="005E2BAC">
              <w:rPr>
                <w:color w:val="000000" w:themeColor="text1"/>
              </w:rPr>
              <w:t>HM34</w:t>
            </w:r>
          </w:p>
        </w:tc>
      </w:tr>
      <w:tr w:rsidR="0076054E" w:rsidRPr="00D31D1D" w14:paraId="006D4361" w14:textId="77777777" w:rsidTr="00B2324D">
        <w:trPr>
          <w:trHeight w:val="243"/>
        </w:trPr>
        <w:tc>
          <w:tcPr>
            <w:tcW w:w="3846" w:type="dxa"/>
          </w:tcPr>
          <w:p w14:paraId="0BC3DC76" w14:textId="77777777" w:rsidR="0076054E" w:rsidRPr="00D31D1D" w:rsidRDefault="00D31D1D" w:rsidP="00060753">
            <w:pPr>
              <w:keepNext/>
            </w:pPr>
            <w:r w:rsidRPr="00D31D1D">
              <w:t>Power</w:t>
            </w:r>
          </w:p>
        </w:tc>
        <w:tc>
          <w:tcPr>
            <w:tcW w:w="2501" w:type="dxa"/>
          </w:tcPr>
          <w:p w14:paraId="73ED52E9" w14:textId="77777777" w:rsidR="0076054E" w:rsidRPr="00960E9A" w:rsidRDefault="00393F55" w:rsidP="00960E9A">
            <w:pPr>
              <w:keepNext/>
            </w:pPr>
            <w:r w:rsidRPr="00960E9A">
              <w:t>Camille Bauer</w:t>
            </w:r>
          </w:p>
        </w:tc>
        <w:tc>
          <w:tcPr>
            <w:tcW w:w="2468" w:type="dxa"/>
          </w:tcPr>
          <w:p w14:paraId="7292AFC0" w14:textId="77777777" w:rsidR="00D31D1D" w:rsidRPr="00960E9A" w:rsidRDefault="00393F55" w:rsidP="00060753">
            <w:pPr>
              <w:keepNext/>
            </w:pPr>
            <w:proofErr w:type="spellStart"/>
            <w:r w:rsidRPr="00960E9A">
              <w:t>Sineax</w:t>
            </w:r>
            <w:proofErr w:type="spellEnd"/>
            <w:r w:rsidRPr="00960E9A">
              <w:t xml:space="preserve"> M 563</w:t>
            </w:r>
          </w:p>
        </w:tc>
      </w:tr>
      <w:tr w:rsidR="0076054E" w14:paraId="00F8CBFF" w14:textId="77777777" w:rsidTr="00B2324D">
        <w:trPr>
          <w:trHeight w:val="305"/>
        </w:trPr>
        <w:tc>
          <w:tcPr>
            <w:tcW w:w="3846" w:type="dxa"/>
          </w:tcPr>
          <w:p w14:paraId="7ABE7FA1" w14:textId="77777777" w:rsidR="0076054E" w:rsidRDefault="0076054E">
            <w:r>
              <w:t>Meteorological Data Acquisition System</w:t>
            </w:r>
          </w:p>
        </w:tc>
        <w:tc>
          <w:tcPr>
            <w:tcW w:w="2501" w:type="dxa"/>
          </w:tcPr>
          <w:p w14:paraId="793347CF" w14:textId="77777777" w:rsidR="0076054E" w:rsidRPr="005D4A3C" w:rsidRDefault="0076054E">
            <w:r w:rsidRPr="005D4A3C">
              <w:t>National Instruments</w:t>
            </w:r>
          </w:p>
        </w:tc>
        <w:tc>
          <w:tcPr>
            <w:tcW w:w="2468" w:type="dxa"/>
          </w:tcPr>
          <w:p w14:paraId="3F56D366" w14:textId="77777777" w:rsidR="0076054E" w:rsidRPr="005D4A3C" w:rsidRDefault="0048571C">
            <w:proofErr w:type="spellStart"/>
            <w:r w:rsidRPr="005D4A3C">
              <w:t>Ether</w:t>
            </w:r>
            <w:r w:rsidR="00AF09BE" w:rsidRPr="005D4A3C">
              <w:t>CAT</w:t>
            </w:r>
            <w:proofErr w:type="spellEnd"/>
          </w:p>
        </w:tc>
      </w:tr>
      <w:tr w:rsidR="00D639D2" w14:paraId="671BA046" w14:textId="77777777" w:rsidTr="00B2324D">
        <w:trPr>
          <w:trHeight w:val="243"/>
        </w:trPr>
        <w:tc>
          <w:tcPr>
            <w:tcW w:w="3846" w:type="dxa"/>
          </w:tcPr>
          <w:p w14:paraId="63B6A43E" w14:textId="77777777" w:rsidR="00D639D2" w:rsidRDefault="00D639D2">
            <w:r>
              <w:t>Pitch angle</w:t>
            </w:r>
          </w:p>
        </w:tc>
        <w:tc>
          <w:tcPr>
            <w:tcW w:w="2501" w:type="dxa"/>
          </w:tcPr>
          <w:p w14:paraId="70C7B79D" w14:textId="38B04D8E" w:rsidR="00D639D2" w:rsidRPr="00960E9A" w:rsidRDefault="00E82239">
            <w:r>
              <w:t>GE</w:t>
            </w:r>
            <w:r w:rsidRPr="00960E9A">
              <w:t xml:space="preserve"> </w:t>
            </w:r>
            <w:r w:rsidR="00D639D2" w:rsidRPr="00960E9A">
              <w:t>controller</w:t>
            </w:r>
          </w:p>
        </w:tc>
        <w:tc>
          <w:tcPr>
            <w:tcW w:w="2468" w:type="dxa"/>
          </w:tcPr>
          <w:p w14:paraId="38DBE637" w14:textId="77777777" w:rsidR="00D639D2" w:rsidRPr="00960E9A" w:rsidRDefault="00393F55">
            <w:r w:rsidRPr="00960E9A">
              <w:t>NA</w:t>
            </w:r>
          </w:p>
        </w:tc>
      </w:tr>
      <w:tr w:rsidR="00D639D2" w14:paraId="565FEBD6" w14:textId="77777777" w:rsidTr="00B2324D">
        <w:trPr>
          <w:trHeight w:val="259"/>
        </w:trPr>
        <w:tc>
          <w:tcPr>
            <w:tcW w:w="3846" w:type="dxa"/>
          </w:tcPr>
          <w:p w14:paraId="29E08488" w14:textId="77777777" w:rsidR="00D639D2" w:rsidRDefault="00D639D2">
            <w:r>
              <w:t>Rotor speed</w:t>
            </w:r>
          </w:p>
        </w:tc>
        <w:tc>
          <w:tcPr>
            <w:tcW w:w="2501" w:type="dxa"/>
          </w:tcPr>
          <w:p w14:paraId="25492CD9" w14:textId="25E536D0" w:rsidR="00D639D2" w:rsidRPr="00960E9A" w:rsidRDefault="00E82239">
            <w:r>
              <w:t>GE</w:t>
            </w:r>
            <w:r w:rsidRPr="00960E9A">
              <w:t xml:space="preserve"> </w:t>
            </w:r>
            <w:r w:rsidR="00D639D2" w:rsidRPr="00960E9A">
              <w:t>controller</w:t>
            </w:r>
          </w:p>
        </w:tc>
        <w:tc>
          <w:tcPr>
            <w:tcW w:w="2468" w:type="dxa"/>
          </w:tcPr>
          <w:p w14:paraId="034A59B3" w14:textId="77777777" w:rsidR="00D639D2" w:rsidRPr="00960E9A" w:rsidRDefault="00393F55">
            <w:r w:rsidRPr="00960E9A">
              <w:t>NA</w:t>
            </w:r>
          </w:p>
        </w:tc>
      </w:tr>
      <w:tr w:rsidR="00D639D2" w14:paraId="61EFCCE3" w14:textId="77777777" w:rsidTr="00B2324D">
        <w:trPr>
          <w:trHeight w:val="243"/>
        </w:trPr>
        <w:tc>
          <w:tcPr>
            <w:tcW w:w="3846" w:type="dxa"/>
          </w:tcPr>
          <w:p w14:paraId="38E75958" w14:textId="77777777" w:rsidR="00D639D2" w:rsidRDefault="00D639D2">
            <w:r>
              <w:t>Power</w:t>
            </w:r>
          </w:p>
        </w:tc>
        <w:tc>
          <w:tcPr>
            <w:tcW w:w="2501" w:type="dxa"/>
          </w:tcPr>
          <w:p w14:paraId="1E5B6554" w14:textId="465FDB95" w:rsidR="00D639D2" w:rsidRPr="00960E9A" w:rsidRDefault="00E82239">
            <w:r>
              <w:t>GE</w:t>
            </w:r>
            <w:r w:rsidRPr="00960E9A">
              <w:t xml:space="preserve"> </w:t>
            </w:r>
            <w:r w:rsidR="00D639D2" w:rsidRPr="00960E9A">
              <w:t>controller</w:t>
            </w:r>
          </w:p>
        </w:tc>
        <w:tc>
          <w:tcPr>
            <w:tcW w:w="2468" w:type="dxa"/>
          </w:tcPr>
          <w:p w14:paraId="334B119F" w14:textId="77777777" w:rsidR="00D639D2" w:rsidRPr="00960E9A" w:rsidRDefault="00393F55">
            <w:r w:rsidRPr="00960E9A">
              <w:t>NA</w:t>
            </w:r>
          </w:p>
        </w:tc>
      </w:tr>
    </w:tbl>
    <w:p w14:paraId="47940F49" w14:textId="77777777" w:rsidR="002D505B" w:rsidRDefault="002D505B"/>
    <w:p w14:paraId="65E8AF51" w14:textId="77777777" w:rsidR="00E36D03" w:rsidRDefault="00E36D03">
      <w:pPr>
        <w:rPr>
          <w:rFonts w:ascii="Arial" w:hAnsi="Arial"/>
          <w:b/>
          <w:kern w:val="28"/>
          <w:sz w:val="28"/>
        </w:rPr>
      </w:pPr>
      <w:bookmarkStart w:id="12" w:name="_Toc429970814"/>
      <w:bookmarkStart w:id="13" w:name="_Toc115777019"/>
      <w:r>
        <w:br w:type="page"/>
      </w:r>
    </w:p>
    <w:p w14:paraId="161B2FCD" w14:textId="682EC92D" w:rsidR="00EE0733" w:rsidRDefault="00C40ACE" w:rsidP="00A11224">
      <w:pPr>
        <w:pStyle w:val="Heading1"/>
      </w:pPr>
      <w:r>
        <w:lastRenderedPageBreak/>
        <w:t>Test Procedures</w:t>
      </w:r>
      <w:bookmarkEnd w:id="12"/>
      <w:bookmarkEnd w:id="13"/>
    </w:p>
    <w:p w14:paraId="2C057B81" w14:textId="1A93A367" w:rsidR="00EE0733" w:rsidRDefault="00EE0733" w:rsidP="00EE0733">
      <w:r>
        <w:t xml:space="preserve">Testing will begin once </w:t>
      </w:r>
      <w:commentRangeStart w:id="14"/>
      <w:del w:id="15" w:author="Hamilton, Nicholas" w:date="2019-09-30T16:26:00Z">
        <w:r w:rsidDel="00E15439">
          <w:delText xml:space="preserve">three </w:delText>
        </w:r>
      </w:del>
      <w:commentRangeEnd w:id="14"/>
      <w:ins w:id="16" w:author="Hamilton, Nicholas" w:date="2019-09-30T16:26:00Z">
        <w:r w:rsidR="00E15439">
          <w:t>four</w:t>
        </w:r>
        <w:r w:rsidR="00E15439">
          <w:t xml:space="preserve"> </w:t>
        </w:r>
      </w:ins>
      <w:r w:rsidR="00DD4F8C">
        <w:rPr>
          <w:rStyle w:val="CommentReference"/>
        </w:rPr>
        <w:commentReference w:id="14"/>
      </w:r>
      <w:r>
        <w:t>conditions are fulfilled:</w:t>
      </w:r>
    </w:p>
    <w:p w14:paraId="695FC7E5" w14:textId="27CC3685" w:rsidR="00EE0733" w:rsidRDefault="00EE0733" w:rsidP="00EE0733">
      <w:pPr>
        <w:numPr>
          <w:ilvl w:val="0"/>
          <w:numId w:val="4"/>
        </w:numPr>
      </w:pPr>
      <w:r>
        <w:t>This test plan is complete and signed by NREL</w:t>
      </w:r>
      <w:r w:rsidR="00E82239">
        <w:t xml:space="preserve"> project manager </w:t>
      </w:r>
    </w:p>
    <w:p w14:paraId="1A8499B3" w14:textId="3149F704" w:rsidR="00EE0733" w:rsidRDefault="00EE0733" w:rsidP="00EE0733">
      <w:pPr>
        <w:numPr>
          <w:ilvl w:val="0"/>
          <w:numId w:val="4"/>
        </w:numPr>
      </w:pPr>
      <w:r>
        <w:t>NREL has complete</w:t>
      </w:r>
      <w:r w:rsidR="00E82239">
        <w:t>d</w:t>
      </w:r>
      <w:r>
        <w:t xml:space="preserve"> installation and checkout of </w:t>
      </w:r>
      <w:r w:rsidR="0076054E">
        <w:t xml:space="preserve">meteorological </w:t>
      </w:r>
      <w:r w:rsidR="00F87403">
        <w:t xml:space="preserve">and turbine </w:t>
      </w:r>
      <w:r>
        <w:t>instrumentation required for the test</w:t>
      </w:r>
    </w:p>
    <w:p w14:paraId="5AF7BAD5" w14:textId="564D6935" w:rsidR="00E82239" w:rsidRDefault="00E82239" w:rsidP="00EE0733">
      <w:pPr>
        <w:numPr>
          <w:ilvl w:val="0"/>
          <w:numId w:val="4"/>
        </w:numPr>
      </w:pPr>
      <w:r>
        <w:t>A safe work permit and NEPA review have been completed for the aeroacoustic tests</w:t>
      </w:r>
    </w:p>
    <w:p w14:paraId="35DE051D" w14:textId="263B64FE" w:rsidR="00EE0733" w:rsidRDefault="00E82239" w:rsidP="005340D3">
      <w:pPr>
        <w:numPr>
          <w:ilvl w:val="0"/>
          <w:numId w:val="4"/>
        </w:numPr>
      </w:pPr>
      <w:r>
        <w:t>A</w:t>
      </w:r>
      <w:r w:rsidR="00EE0733">
        <w:t xml:space="preserve"> test readiness document that indicates that the turbine is ready for testing.</w:t>
      </w:r>
    </w:p>
    <w:p w14:paraId="2AD7CBC7" w14:textId="7AD4E9DF" w:rsidR="005E2BAC" w:rsidRPr="005E2BAC" w:rsidRDefault="005340D3" w:rsidP="005E2BAC">
      <w:r>
        <w:t xml:space="preserve">Measurements will conform to the </w:t>
      </w:r>
      <w:commentRangeStart w:id="17"/>
      <w:commentRangeStart w:id="18"/>
      <w:r>
        <w:t xml:space="preserve">Standards </w:t>
      </w:r>
      <w:commentRangeEnd w:id="17"/>
      <w:r w:rsidR="00DD4F8C">
        <w:rPr>
          <w:rStyle w:val="CommentReference"/>
        </w:rPr>
        <w:commentReference w:id="17"/>
      </w:r>
      <w:commentRangeEnd w:id="18"/>
      <w:r w:rsidR="00E15439">
        <w:rPr>
          <w:rStyle w:val="CommentReference"/>
        </w:rPr>
        <w:commentReference w:id="18"/>
      </w:r>
      <w:r>
        <w:t>where possible and should continue until the aeroacoustic effects of yawing the turbine can be determined.</w:t>
      </w:r>
    </w:p>
    <w:p w14:paraId="2C22F579" w14:textId="432DF97A" w:rsidR="005E2BAC" w:rsidRPr="005E2BAC" w:rsidRDefault="005E2BAC" w:rsidP="005340D3">
      <w:pPr>
        <w:pStyle w:val="ListParagraph"/>
        <w:numPr>
          <w:ilvl w:val="0"/>
          <w:numId w:val="8"/>
        </w:numPr>
      </w:pPr>
      <w:r w:rsidRPr="005E2BAC">
        <w:t>The complete measurement chain shall be calibrated at least at one frequency before and</w:t>
      </w:r>
      <w:r>
        <w:t xml:space="preserve"> </w:t>
      </w:r>
      <w:r w:rsidRPr="005E2BAC">
        <w:t xml:space="preserve">after the measurements, or if the microphones are </w:t>
      </w:r>
      <w:proofErr w:type="gramStart"/>
      <w:r w:rsidRPr="005E2BAC">
        <w:t>dis</w:t>
      </w:r>
      <w:proofErr w:type="gramEnd"/>
      <w:r w:rsidRPr="005E2BAC">
        <w:t>- and reconnected during the</w:t>
      </w:r>
      <w:r>
        <w:t xml:space="preserve"> </w:t>
      </w:r>
      <w:r w:rsidRPr="005E2BAC">
        <w:t>measurements.</w:t>
      </w:r>
    </w:p>
    <w:p w14:paraId="542FEB56" w14:textId="22703C62" w:rsidR="005E2BAC" w:rsidRPr="005E2BAC" w:rsidRDefault="005E2BAC" w:rsidP="005340D3">
      <w:pPr>
        <w:pStyle w:val="ListParagraph"/>
        <w:numPr>
          <w:ilvl w:val="0"/>
          <w:numId w:val="9"/>
        </w:numPr>
      </w:pPr>
      <w:r w:rsidRPr="005E2BAC">
        <w:t>All acoustical signals shall be recorded and stored for later inspection.</w:t>
      </w:r>
    </w:p>
    <w:p w14:paraId="4153C045" w14:textId="6485931D" w:rsidR="005E2BAC" w:rsidRPr="005E2BAC" w:rsidRDefault="005E2BAC" w:rsidP="005340D3">
      <w:pPr>
        <w:pStyle w:val="ListParagraph"/>
        <w:numPr>
          <w:ilvl w:val="0"/>
          <w:numId w:val="9"/>
        </w:numPr>
      </w:pPr>
      <w:r w:rsidRPr="005E2BAC">
        <w:t>Periods with intruding intermittent background noise (as from aircraft) shall be omitted.</w:t>
      </w:r>
    </w:p>
    <w:p w14:paraId="519E7B0E" w14:textId="331481F7" w:rsidR="005E2BAC" w:rsidRPr="005E2BAC" w:rsidRDefault="005E2BAC" w:rsidP="005340D3">
      <w:pPr>
        <w:pStyle w:val="ListParagraph"/>
        <w:numPr>
          <w:ilvl w:val="0"/>
          <w:numId w:val="8"/>
        </w:numPr>
      </w:pPr>
      <w:r w:rsidRPr="005E2BAC">
        <w:t>The wind speed range is related to the specific wind turbine. As a minimum it is defined as</w:t>
      </w:r>
      <w:r>
        <w:t xml:space="preserve"> </w:t>
      </w:r>
      <w:r w:rsidRPr="005E2BAC">
        <w:t>the hub height wind speed from 0,8 to 1,3 times the wind speed at 85 % of maximum</w:t>
      </w:r>
      <w:r w:rsidR="005340D3">
        <w:t xml:space="preserve"> </w:t>
      </w:r>
      <w:r w:rsidRPr="005E2BAC">
        <w:t>power rounded to wind speed bin centers.</w:t>
      </w:r>
    </w:p>
    <w:p w14:paraId="729D1350" w14:textId="5415ABF9" w:rsidR="005E2BAC" w:rsidRPr="005E2BAC" w:rsidRDefault="005E2BAC" w:rsidP="005340D3">
      <w:pPr>
        <w:pStyle w:val="ListParagraph"/>
        <w:numPr>
          <w:ilvl w:val="0"/>
          <w:numId w:val="8"/>
        </w:numPr>
      </w:pPr>
      <w:r w:rsidRPr="005E2BAC">
        <w:t>With the wind turbine stopped, and using the same measurement set-up, the background</w:t>
      </w:r>
      <w:r w:rsidR="005340D3">
        <w:t xml:space="preserve"> </w:t>
      </w:r>
      <w:r w:rsidRPr="005E2BAC">
        <w:t>noise shall be measured immediately before or after each measurement series of wind</w:t>
      </w:r>
      <w:r w:rsidR="005340D3">
        <w:t xml:space="preserve"> </w:t>
      </w:r>
      <w:r w:rsidRPr="005E2BAC">
        <w:t>turbine noise and during similar wind conditions. When measuring background noise,</w:t>
      </w:r>
      <w:r w:rsidR="005340D3">
        <w:t xml:space="preserve"> </w:t>
      </w:r>
      <w:r w:rsidRPr="005E2BAC">
        <w:t>every effort shall be made to ensure that the background sound measurements are</w:t>
      </w:r>
      <w:r w:rsidR="005340D3">
        <w:t xml:space="preserve"> </w:t>
      </w:r>
      <w:r w:rsidRPr="005E2BAC">
        <w:t>representative of the background noise that occurred during the wind turbine noise</w:t>
      </w:r>
      <w:r w:rsidR="005340D3">
        <w:t xml:space="preserve"> </w:t>
      </w:r>
      <w:r w:rsidRPr="005E2BAC">
        <w:t>emission measurements. It is recommended to measure the background noise several</w:t>
      </w:r>
      <w:r w:rsidR="005340D3">
        <w:t xml:space="preserve"> </w:t>
      </w:r>
      <w:r w:rsidRPr="005E2BAC">
        <w:t>times during the measurement period to cover the same wind speed range as for the total</w:t>
      </w:r>
      <w:r w:rsidR="005340D3">
        <w:t xml:space="preserve"> </w:t>
      </w:r>
      <w:r w:rsidRPr="005E2BAC">
        <w:t>noise.</w:t>
      </w:r>
    </w:p>
    <w:p w14:paraId="42B1DEC4" w14:textId="5DBAD354" w:rsidR="005E2BAC" w:rsidRPr="005E2BAC" w:rsidRDefault="005E2BAC" w:rsidP="005340D3">
      <w:pPr>
        <w:pStyle w:val="ListParagraph"/>
        <w:numPr>
          <w:ilvl w:val="0"/>
          <w:numId w:val="8"/>
        </w:numPr>
      </w:pPr>
      <w:r w:rsidRPr="005E2BAC">
        <w:t>The measurements shall cover as broad a range of wind speeds as practically possible.</w:t>
      </w:r>
      <w:r w:rsidR="005340D3">
        <w:t xml:space="preserve"> </w:t>
      </w:r>
      <w:r w:rsidRPr="005E2BAC">
        <w:t>To obtain a sufficient range of wind speeds it may be necessary to take the measurements</w:t>
      </w:r>
      <w:r w:rsidR="005340D3">
        <w:t xml:space="preserve"> </w:t>
      </w:r>
      <w:r w:rsidRPr="005E2BAC">
        <w:t xml:space="preserve">in several measurement series. </w:t>
      </w:r>
    </w:p>
    <w:p w14:paraId="0C23D4CC" w14:textId="7DD595A9" w:rsidR="005E2BAC" w:rsidRPr="005E2BAC" w:rsidRDefault="005E2BAC" w:rsidP="005340D3">
      <w:pPr>
        <w:pStyle w:val="ListParagraph"/>
        <w:numPr>
          <w:ilvl w:val="0"/>
          <w:numId w:val="8"/>
        </w:numPr>
      </w:pPr>
      <w:r w:rsidRPr="005E2BAC">
        <w:t>At least 180 measurements shall be made overall for both total noise and background</w:t>
      </w:r>
      <w:r w:rsidR="005340D3">
        <w:t xml:space="preserve"> </w:t>
      </w:r>
      <w:r w:rsidRPr="005E2BAC">
        <w:t>noise covering corresponding wind speed ranges.</w:t>
      </w:r>
    </w:p>
    <w:p w14:paraId="391B007C" w14:textId="3C76D66C" w:rsidR="00B2324D" w:rsidRDefault="005E2BAC" w:rsidP="008B4BBA">
      <w:pPr>
        <w:pStyle w:val="ListParagraph"/>
        <w:numPr>
          <w:ilvl w:val="0"/>
          <w:numId w:val="8"/>
        </w:numPr>
      </w:pPr>
      <w:r w:rsidRPr="005E2BAC">
        <w:t>At least 10 measurements shall be made in each wind speed bin for both total noise and</w:t>
      </w:r>
      <w:r w:rsidR="005340D3">
        <w:t xml:space="preserve"> </w:t>
      </w:r>
      <w:r w:rsidRPr="005E2BAC">
        <w:t>background noise.</w:t>
      </w:r>
    </w:p>
    <w:p w14:paraId="640CD88D" w14:textId="36296799" w:rsidR="00B2324D" w:rsidRPr="00B2324D" w:rsidRDefault="00B2324D" w:rsidP="00B2324D">
      <w:pPr>
        <w:rPr>
          <w:rFonts w:asciiTheme="majorHAnsi" w:hAnsiTheme="majorHAnsi"/>
          <w:b/>
          <w:color w:val="4472C4" w:themeColor="accent1"/>
          <w:kern w:val="28"/>
          <w:sz w:val="28"/>
        </w:rPr>
      </w:pPr>
      <w:r>
        <w:br w:type="page"/>
      </w:r>
    </w:p>
    <w:p w14:paraId="230B1C2D" w14:textId="73B9C72D" w:rsidR="00E36D03" w:rsidRDefault="00E36D03" w:rsidP="00A11224">
      <w:pPr>
        <w:pStyle w:val="Heading1"/>
      </w:pPr>
      <w:r>
        <w:lastRenderedPageBreak/>
        <w:t>Description of Measurements</w:t>
      </w:r>
    </w:p>
    <w:p w14:paraId="4AD080AF" w14:textId="4397458D" w:rsidR="00233D5E" w:rsidRPr="00233D5E" w:rsidRDefault="00233D5E" w:rsidP="00233D5E">
      <w:r>
        <w:t xml:space="preserve">During the period of time favorable for wind and acoustic measurements, the wind direction is mostly from the WNW. Figures 3 and 4 show wind roses for </w:t>
      </w:r>
      <w:r w:rsidR="001E363E">
        <w:t>the autumn quarter (Oct. through Dec.) and for the winter quarter (Jan. – Mar.), respectively. Both figures show that the prevailing wind direction is from the directing bin of 280˚ to 290˚. In the wind figures, only the wind speed bins called out in Table 4 have been colored to highlight the conditions relevant for aeroacoustic testing.</w:t>
      </w:r>
    </w:p>
    <w:p w14:paraId="5E17A2C4" w14:textId="5A790376" w:rsidR="00E36D03" w:rsidRDefault="009D3EC7" w:rsidP="00E36D03">
      <w:pPr>
        <w:keepNext/>
        <w:jc w:val="center"/>
      </w:pPr>
      <w:r>
        <w:rPr>
          <w:noProof/>
        </w:rPr>
        <w:drawing>
          <wp:inline distT="0" distB="0" distL="0" distR="0" wp14:anchorId="6F86A8FF" wp14:editId="144235B8">
            <wp:extent cx="4026313" cy="2942376"/>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0">
                      <a:extLst>
                        <a:ext uri="{28A0092B-C50C-407E-A947-70E740481C1C}">
                          <a14:useLocalDpi xmlns:a14="http://schemas.microsoft.com/office/drawing/2010/main" val="0"/>
                        </a:ext>
                      </a:extLst>
                    </a:blip>
                    <a:stretch>
                      <a:fillRect/>
                    </a:stretch>
                  </pic:blipFill>
                  <pic:spPr>
                    <a:xfrm>
                      <a:off x="0" y="0"/>
                      <a:ext cx="4026313" cy="2942376"/>
                    </a:xfrm>
                    <a:prstGeom prst="rect">
                      <a:avLst/>
                    </a:prstGeom>
                  </pic:spPr>
                </pic:pic>
              </a:graphicData>
            </a:graphic>
          </wp:inline>
        </w:drawing>
      </w:r>
    </w:p>
    <w:p w14:paraId="01CD758C" w14:textId="360CB744" w:rsidR="00E36D03" w:rsidRDefault="00E36D03" w:rsidP="00E36D03">
      <w:pPr>
        <w:pStyle w:val="Caption"/>
        <w:jc w:val="center"/>
      </w:pPr>
      <w:r>
        <w:t xml:space="preserve">Figure </w:t>
      </w:r>
      <w:r w:rsidR="00233D5E">
        <w:t>3</w:t>
      </w:r>
      <w:r>
        <w:t xml:space="preserve">. </w:t>
      </w:r>
      <w:r w:rsidR="00233D5E">
        <w:t>Oct. – Dec.</w:t>
      </w:r>
      <w:r w:rsidR="009D3EC7">
        <w:t xml:space="preserve"> </w:t>
      </w:r>
      <w:r w:rsidR="00233D5E">
        <w:t>w</w:t>
      </w:r>
      <w:r>
        <w:t>ind rose at 8</w:t>
      </w:r>
      <w:r w:rsidR="009D3EC7">
        <w:t>0</w:t>
      </w:r>
      <w:r>
        <w:t xml:space="preserve"> m</w:t>
      </w:r>
      <w:r w:rsidR="00AA1AD3">
        <w:t xml:space="preserve"> at </w:t>
      </w:r>
      <w:r w:rsidR="009C16C8">
        <w:t>Flatirons</w:t>
      </w:r>
      <w:r>
        <w:t>.</w:t>
      </w:r>
    </w:p>
    <w:p w14:paraId="70ABED9D" w14:textId="77777777" w:rsidR="009D3EC7" w:rsidRDefault="009D3EC7" w:rsidP="009D3EC7">
      <w:pPr>
        <w:keepNext/>
        <w:jc w:val="center"/>
      </w:pPr>
      <w:r>
        <w:rPr>
          <w:noProof/>
        </w:rPr>
        <w:drawing>
          <wp:inline distT="0" distB="0" distL="0" distR="0" wp14:anchorId="1BCB3C54" wp14:editId="1E099B6C">
            <wp:extent cx="4023360" cy="2944368"/>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1">
                      <a:extLst>
                        <a:ext uri="{28A0092B-C50C-407E-A947-70E740481C1C}">
                          <a14:useLocalDpi xmlns:a14="http://schemas.microsoft.com/office/drawing/2010/main" val="0"/>
                        </a:ext>
                      </a:extLst>
                    </a:blip>
                    <a:stretch>
                      <a:fillRect/>
                    </a:stretch>
                  </pic:blipFill>
                  <pic:spPr>
                    <a:xfrm>
                      <a:off x="0" y="0"/>
                      <a:ext cx="4023360" cy="2944368"/>
                    </a:xfrm>
                    <a:prstGeom prst="rect">
                      <a:avLst/>
                    </a:prstGeom>
                  </pic:spPr>
                </pic:pic>
              </a:graphicData>
            </a:graphic>
          </wp:inline>
        </w:drawing>
      </w:r>
    </w:p>
    <w:p w14:paraId="0EC7A32A" w14:textId="20DF70DD" w:rsidR="009D3EC7" w:rsidRPr="00E36D03" w:rsidRDefault="009D3EC7" w:rsidP="009D3EC7">
      <w:pPr>
        <w:pStyle w:val="Caption"/>
        <w:jc w:val="center"/>
      </w:pPr>
      <w:r>
        <w:t xml:space="preserve">Figure </w:t>
      </w:r>
      <w:r w:rsidR="00233D5E">
        <w:t>4</w:t>
      </w:r>
      <w:r>
        <w:t xml:space="preserve">. </w:t>
      </w:r>
      <w:r w:rsidR="00233D5E">
        <w:t>Jan. – Mar. w</w:t>
      </w:r>
      <w:r>
        <w:t>ind rose at 80 m</w:t>
      </w:r>
      <w:r w:rsidR="00AA1AD3">
        <w:t xml:space="preserve"> at </w:t>
      </w:r>
      <w:r w:rsidR="009C16C8">
        <w:t>Flatirons</w:t>
      </w:r>
      <w:r>
        <w:t>.</w:t>
      </w:r>
    </w:p>
    <w:p w14:paraId="0077029D" w14:textId="1D541907" w:rsidR="009D3EC7" w:rsidRDefault="009D3EC7" w:rsidP="009D3EC7"/>
    <w:p w14:paraId="05304F86" w14:textId="77777777" w:rsidR="001E363E" w:rsidRDefault="001E363E" w:rsidP="001E363E">
      <w:pPr>
        <w:keepNext/>
        <w:jc w:val="center"/>
      </w:pPr>
      <w:r>
        <w:rPr>
          <w:noProof/>
        </w:rPr>
        <w:lastRenderedPageBreak/>
        <w:drawing>
          <wp:inline distT="0" distB="0" distL="0" distR="0" wp14:anchorId="677E2298" wp14:editId="3F3AC85E">
            <wp:extent cx="4897012" cy="3264675"/>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eas_locs.pdf"/>
                    <pic:cNvPicPr/>
                  </pic:nvPicPr>
                  <pic:blipFill>
                    <a:blip r:embed="rId22">
                      <a:extLst>
                        <a:ext uri="{28A0092B-C50C-407E-A947-70E740481C1C}">
                          <a14:useLocalDpi xmlns:a14="http://schemas.microsoft.com/office/drawing/2010/main" val="0"/>
                        </a:ext>
                      </a:extLst>
                    </a:blip>
                    <a:stretch>
                      <a:fillRect/>
                    </a:stretch>
                  </pic:blipFill>
                  <pic:spPr>
                    <a:xfrm>
                      <a:off x="0" y="0"/>
                      <a:ext cx="4897012" cy="3264675"/>
                    </a:xfrm>
                    <a:prstGeom prst="rect">
                      <a:avLst/>
                    </a:prstGeom>
                  </pic:spPr>
                </pic:pic>
              </a:graphicData>
            </a:graphic>
          </wp:inline>
        </w:drawing>
      </w:r>
    </w:p>
    <w:p w14:paraId="3E50DD1D" w14:textId="25C1C279" w:rsidR="001E363E" w:rsidRDefault="001E363E" w:rsidP="001E363E">
      <w:pPr>
        <w:pStyle w:val="Caption"/>
        <w:jc w:val="center"/>
      </w:pPr>
      <w:r>
        <w:t>Figure 5. Locations of acoustic measurements.</w:t>
      </w:r>
    </w:p>
    <w:p w14:paraId="423628C8" w14:textId="77777777" w:rsidR="00D726EF" w:rsidRDefault="001E363E" w:rsidP="001E363E">
      <w:r>
        <w:t xml:space="preserve">Measurement locations </w:t>
      </w:r>
      <w:r w:rsidR="00D726EF">
        <w:t xml:space="preserve">(potential sound board locations) </w:t>
      </w:r>
      <w:r>
        <w:t xml:space="preserve">are shown in Figure 5 relative to the location of the DOE 1.5 (red dot) and the prevailing wind direction during the fall and winter. In the figure, the prevailing wind direction is assumed to be 285˚, the wind direction with the greatest representation from data recorded at hub height (80 m) by the cup anemometer on the met mast M5. Other dots on the figure represent locations of interest for recording. The blue dot indicates the measurement location required by the IEC standard for noise testing and is </w:t>
      </w:r>
      <w:r>
        <w:rPr>
          <w:i/>
          <w:iCs/>
        </w:rPr>
        <w:t>H+D/2</w:t>
      </w:r>
      <w:r>
        <w:t xml:space="preserve"> downstream of the turbine in the prevailing wind direction. Green dots correspond to additional suggested measurement locations in the IEC standard. Black dots represent additional measurement locations designed to measure the SPL field produced by the DOE 1.5. </w:t>
      </w:r>
    </w:p>
    <w:p w14:paraId="5DA12108" w14:textId="24C0F77E" w:rsidR="00D726EF" w:rsidRDefault="00D726EF" w:rsidP="00D726EF">
      <w:r>
        <w:fldChar w:fldCharType="begin"/>
      </w:r>
      <w:r>
        <w:instrText xml:space="preserve"> REF _Ref315787100 \h </w:instrText>
      </w:r>
      <w:r>
        <w:fldChar w:fldCharType="separate"/>
      </w:r>
      <w:r>
        <w:t xml:space="preserve">Figure </w:t>
      </w:r>
      <w:r>
        <w:rPr>
          <w:noProof/>
        </w:rPr>
        <w:t>3</w:t>
      </w:r>
      <w:r>
        <w:fldChar w:fldCharType="end"/>
      </w:r>
      <w:r>
        <w:t xml:space="preserve"> details potential sound board locations. The blue shaded region shows locations that provide appropriate ±15° measurement sectors. This configuration will ensure that data can be collected according to the standard without requiring an exception</w:t>
      </w:r>
      <w:r w:rsidR="002B5526">
        <w:t>.</w:t>
      </w:r>
    </w:p>
    <w:p w14:paraId="2703F37F" w14:textId="77777777" w:rsidR="00D726EF" w:rsidRDefault="00D726EF" w:rsidP="001E363E"/>
    <w:p w14:paraId="154E4FE3" w14:textId="5B8477A6" w:rsidR="001E363E" w:rsidRDefault="001E363E" w:rsidP="001E363E">
      <w:r>
        <w:t>Data of the SPL field will be used to validate predictions made by the aeroacoustics module in OpenFAST.</w:t>
      </w:r>
      <w:r w:rsidR="00670942">
        <w:t xml:space="preserve"> </w:t>
      </w:r>
      <w:r w:rsidR="001536C9">
        <w:t xml:space="preserve">Circles circumscribed around the turbine locations correspond to distances of </w:t>
      </w:r>
      <w:r w:rsidR="001536C9">
        <w:rPr>
          <w:i/>
          <w:iCs/>
        </w:rPr>
        <w:t xml:space="preserve">H+D/2, H+D, </w:t>
      </w:r>
      <w:r w:rsidR="001536C9" w:rsidRPr="001536C9">
        <w:t>and</w:t>
      </w:r>
      <w:r w:rsidR="001536C9">
        <w:rPr>
          <w:i/>
          <w:iCs/>
        </w:rPr>
        <w:t xml:space="preserve"> H+3*D/2</w:t>
      </w:r>
      <w:r w:rsidR="001536C9">
        <w:t xml:space="preserve"> (118.5 m, 157 m, and 195.5 m) for the solid, dash-dot, and dotted lines, respectively.</w:t>
      </w:r>
      <w:r w:rsidR="001536C9" w:rsidRPr="001536C9">
        <w:t xml:space="preserve"> </w:t>
      </w:r>
      <w:r w:rsidR="001536C9">
        <w:t xml:space="preserve">Distances separating proximal measurement points are shown in Figure 6. The average distance between proximal measurement points </w:t>
      </w:r>
      <w:r w:rsidR="00D726EF">
        <w:t>i</w:t>
      </w:r>
      <w:r w:rsidR="001536C9">
        <w:t>s 83.7 m.</w:t>
      </w:r>
    </w:p>
    <w:p w14:paraId="03EF05DB" w14:textId="03C06147" w:rsidR="00846008" w:rsidRDefault="00846008" w:rsidP="001E363E"/>
    <w:p w14:paraId="0660958C" w14:textId="6358BBD7" w:rsidR="00846008" w:rsidRPr="001536C9" w:rsidRDefault="00846008" w:rsidP="001E363E">
      <w:r>
        <w:t>The</w:t>
      </w:r>
      <w:r w:rsidRPr="00846008">
        <w:t xml:space="preserve"> </w:t>
      </w:r>
      <w:r>
        <w:t xml:space="preserve">modeled overall sound pressure level produced by the DOE-1.5 is shown in Figure 7.  Prospective measurement locations are overlaid on the directivity field to provide some context of expected measurement results. Measurements locations are spaced such that the expected sound pressure level difference is at least 3 dB between points, when aligned with the flow. Measurement locations are subject to change given constraints on deployment of equipment, and suggested modifications from additional directivity field modeling. </w:t>
      </w:r>
    </w:p>
    <w:p w14:paraId="3E224EEC" w14:textId="77777777" w:rsidR="001536C9" w:rsidRDefault="001536C9" w:rsidP="001536C9">
      <w:pPr>
        <w:keepNext/>
        <w:jc w:val="center"/>
      </w:pPr>
      <w:r>
        <w:rPr>
          <w:noProof/>
        </w:rPr>
        <w:lastRenderedPageBreak/>
        <w:drawing>
          <wp:inline distT="0" distB="0" distL="0" distR="0" wp14:anchorId="4EC0ADFC" wp14:editId="5FEE040B">
            <wp:extent cx="3603387" cy="4928504"/>
            <wp:effectExtent l="0" t="0" r="381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meas_loc_separation.pdf"/>
                    <pic:cNvPicPr/>
                  </pic:nvPicPr>
                  <pic:blipFill>
                    <a:blip r:embed="rId23">
                      <a:extLst>
                        <a:ext uri="{28A0092B-C50C-407E-A947-70E740481C1C}">
                          <a14:useLocalDpi xmlns:a14="http://schemas.microsoft.com/office/drawing/2010/main" val="0"/>
                        </a:ext>
                      </a:extLst>
                    </a:blip>
                    <a:stretch>
                      <a:fillRect/>
                    </a:stretch>
                  </pic:blipFill>
                  <pic:spPr>
                    <a:xfrm>
                      <a:off x="0" y="0"/>
                      <a:ext cx="3603387" cy="4928504"/>
                    </a:xfrm>
                    <a:prstGeom prst="rect">
                      <a:avLst/>
                    </a:prstGeom>
                  </pic:spPr>
                </pic:pic>
              </a:graphicData>
            </a:graphic>
          </wp:inline>
        </w:drawing>
      </w:r>
    </w:p>
    <w:p w14:paraId="2B735084" w14:textId="05049E3A" w:rsidR="001E363E" w:rsidRDefault="001536C9" w:rsidP="001536C9">
      <w:pPr>
        <w:pStyle w:val="Caption"/>
        <w:jc w:val="center"/>
      </w:pPr>
      <w:r>
        <w:t>Figure 6. Separation distances between proximal measurement locations</w:t>
      </w:r>
      <w:r w:rsidR="00347BE0">
        <w:t xml:space="preserve"> in meters</w:t>
      </w:r>
      <w:r>
        <w:t>.</w:t>
      </w:r>
    </w:p>
    <w:p w14:paraId="2916F478" w14:textId="77777777" w:rsidR="00E82239" w:rsidRDefault="002B5526" w:rsidP="00BC5877">
      <w:pPr>
        <w:keepNext/>
        <w:jc w:val="center"/>
      </w:pPr>
      <w:r>
        <w:br w:type="page"/>
      </w:r>
      <w:r w:rsidR="00E82239">
        <w:rPr>
          <w:noProof/>
        </w:rPr>
        <w:lastRenderedPageBreak/>
        <w:drawing>
          <wp:inline distT="0" distB="0" distL="0" distR="0" wp14:anchorId="2AEDAA4A" wp14:editId="6E348F25">
            <wp:extent cx="4025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s_loc_spl.pdf"/>
                    <pic:cNvPicPr/>
                  </pic:nvPicPr>
                  <pic:blipFill>
                    <a:blip r:embed="rId24">
                      <a:extLst>
                        <a:ext uri="{28A0092B-C50C-407E-A947-70E740481C1C}">
                          <a14:useLocalDpi xmlns:a14="http://schemas.microsoft.com/office/drawing/2010/main" val="0"/>
                        </a:ext>
                      </a:extLst>
                    </a:blip>
                    <a:stretch>
                      <a:fillRect/>
                    </a:stretch>
                  </pic:blipFill>
                  <pic:spPr>
                    <a:xfrm>
                      <a:off x="0" y="0"/>
                      <a:ext cx="4025900" cy="3098800"/>
                    </a:xfrm>
                    <a:prstGeom prst="rect">
                      <a:avLst/>
                    </a:prstGeom>
                  </pic:spPr>
                </pic:pic>
              </a:graphicData>
            </a:graphic>
          </wp:inline>
        </w:drawing>
      </w:r>
    </w:p>
    <w:p w14:paraId="449B0A1B" w14:textId="4D0B85E5" w:rsidR="002B5526" w:rsidRDefault="00E82239" w:rsidP="00BC5877">
      <w:pPr>
        <w:pStyle w:val="Caption"/>
        <w:jc w:val="center"/>
      </w:pPr>
      <w:r>
        <w:t>Figure 7. Measurement locations overla</w:t>
      </w:r>
      <w:r w:rsidR="004517F5">
        <w:t>i</w:t>
      </w:r>
      <w:r>
        <w:t>d on</w:t>
      </w:r>
      <w:r w:rsidR="00A23B8B">
        <w:t>to the</w:t>
      </w:r>
      <w:r>
        <w:t xml:space="preserve"> modeled overall sound pressure level</w:t>
      </w:r>
      <w:r w:rsidR="00846008">
        <w:t xml:space="preserve"> (directivity field)</w:t>
      </w:r>
      <w:r>
        <w:t>.</w:t>
      </w:r>
    </w:p>
    <w:p w14:paraId="5CF0F9C5" w14:textId="77777777" w:rsidR="009C16C8" w:rsidRDefault="009C16C8">
      <w:pPr>
        <w:rPr>
          <w:rFonts w:asciiTheme="majorHAnsi" w:hAnsiTheme="majorHAnsi"/>
          <w:b/>
          <w:color w:val="4472C4" w:themeColor="accent1"/>
          <w:kern w:val="28"/>
          <w:sz w:val="28"/>
        </w:rPr>
      </w:pPr>
      <w:r>
        <w:br w:type="page"/>
      </w:r>
    </w:p>
    <w:p w14:paraId="2AE9C4E6" w14:textId="5090C561" w:rsidR="00C40ACE" w:rsidRDefault="00C40ACE" w:rsidP="00A11224">
      <w:pPr>
        <w:pStyle w:val="Heading1"/>
      </w:pPr>
      <w:r>
        <w:lastRenderedPageBreak/>
        <w:t>Reporting</w:t>
      </w:r>
    </w:p>
    <w:p w14:paraId="65337CA0" w14:textId="1F6759BD" w:rsidR="00C87E1C" w:rsidRDefault="00447EA0" w:rsidP="00AD0AC5">
      <w:pPr>
        <w:keepNext/>
      </w:pPr>
      <w:r>
        <w:t>Regular updates will be provided as data are recorded and processed. The experiment is intended to run for an extended time period, and regular status updates will be a means of communicating results and ensuring that the experiment is proceeding without error.</w:t>
      </w:r>
    </w:p>
    <w:p w14:paraId="0340F480" w14:textId="77777777" w:rsidR="00C87E1C" w:rsidRDefault="00C87E1C" w:rsidP="00AD0AC5">
      <w:pPr>
        <w:keepNext/>
      </w:pPr>
    </w:p>
    <w:p w14:paraId="6DF074F7" w14:textId="7A1A2F56" w:rsidR="00AD0AC5" w:rsidRPr="00915778" w:rsidRDefault="00937606" w:rsidP="00AD0AC5">
      <w:pPr>
        <w:keepNext/>
      </w:pPr>
      <w:r>
        <w:t>Bi-weekly s</w:t>
      </w:r>
      <w:r w:rsidR="00447EA0">
        <w:t>ummary</w:t>
      </w:r>
      <w:r w:rsidR="00443274" w:rsidRPr="00915778">
        <w:t xml:space="preserve"> reports will be issued </w:t>
      </w:r>
      <w:r>
        <w:t xml:space="preserve">within the </w:t>
      </w:r>
      <w:r w:rsidR="00443274" w:rsidRPr="00915778">
        <w:t>measurement session</w:t>
      </w:r>
      <w:r>
        <w:t>. Reports are designed to help researchers determine the amount and quality of data being recorded, and to inform whether or not sufficient data are being collected to quantify differences in acoustic emissions with tolerances of uncertainty.</w:t>
      </w:r>
      <w:r w:rsidR="00147E42" w:rsidRPr="00915778">
        <w:t xml:space="preserve"> </w:t>
      </w:r>
      <w:r w:rsidR="00785CD6">
        <w:t>T</w:t>
      </w:r>
      <w:r w:rsidR="00A526DC" w:rsidRPr="00915778">
        <w:t>hese reports will include</w:t>
      </w:r>
      <w:r>
        <w:t xml:space="preserve"> comparisons between nominal and yawed operation</w:t>
      </w:r>
      <w:r w:rsidR="00A526DC" w:rsidRPr="00915778">
        <w:t>:</w:t>
      </w:r>
    </w:p>
    <w:p w14:paraId="3CC416DA" w14:textId="379238B6" w:rsidR="00AD0AC5" w:rsidRPr="00915778" w:rsidRDefault="00A526DC" w:rsidP="00AD0AC5">
      <w:pPr>
        <w:keepNext/>
        <w:numPr>
          <w:ilvl w:val="0"/>
          <w:numId w:val="5"/>
        </w:numPr>
      </w:pPr>
      <w:r w:rsidRPr="00915778">
        <w:t xml:space="preserve">A table detailing total acquired data sets </w:t>
      </w:r>
      <w:r w:rsidR="00964A21" w:rsidRPr="00915778">
        <w:t xml:space="preserve">to date </w:t>
      </w:r>
      <w:r w:rsidR="002B2F9C" w:rsidRPr="00915778">
        <w:t xml:space="preserve">and sound pressure levels </w:t>
      </w:r>
      <w:r w:rsidRPr="00915778">
        <w:t>per wind speed bin (1-min averages)</w:t>
      </w:r>
      <w:r w:rsidR="00937606">
        <w:t xml:space="preserve"> </w:t>
      </w:r>
    </w:p>
    <w:p w14:paraId="49AD81FC" w14:textId="77777777" w:rsidR="00A526DC" w:rsidRPr="00915778" w:rsidRDefault="00A526DC" w:rsidP="00AD0AC5">
      <w:pPr>
        <w:keepNext/>
        <w:numPr>
          <w:ilvl w:val="0"/>
          <w:numId w:val="5"/>
        </w:numPr>
      </w:pPr>
      <w:r w:rsidRPr="00915778">
        <w:t>A graph of sound pressure level versus hub height wind speed (1-min averages)</w:t>
      </w:r>
    </w:p>
    <w:p w14:paraId="206083C1" w14:textId="77777777" w:rsidR="00A526DC" w:rsidRPr="00915778" w:rsidRDefault="00A526DC" w:rsidP="00AD0AC5">
      <w:pPr>
        <w:keepNext/>
        <w:numPr>
          <w:ilvl w:val="0"/>
          <w:numId w:val="5"/>
        </w:numPr>
      </w:pPr>
      <w:r w:rsidRPr="00915778">
        <w:t>A graph of sound pressure level versus output power (1-min averages)</w:t>
      </w:r>
    </w:p>
    <w:p w14:paraId="31AB4979" w14:textId="77777777" w:rsidR="00A526DC" w:rsidRPr="00915778" w:rsidRDefault="00A526DC" w:rsidP="00A526DC">
      <w:pPr>
        <w:keepNext/>
        <w:numPr>
          <w:ilvl w:val="0"/>
          <w:numId w:val="5"/>
        </w:numPr>
      </w:pPr>
      <w:r w:rsidRPr="00915778">
        <w:t>A graph of sound pressure level versus pitch angle (1-min averages)</w:t>
      </w:r>
    </w:p>
    <w:p w14:paraId="132E6FF1" w14:textId="77777777" w:rsidR="00A526DC" w:rsidRPr="00AD0AC5" w:rsidRDefault="00A526DC" w:rsidP="002B2F9C">
      <w:pPr>
        <w:keepNext/>
        <w:ind w:left="720"/>
        <w:rPr>
          <w:color w:val="FF0000"/>
        </w:rPr>
      </w:pPr>
    </w:p>
    <w:p w14:paraId="778920E0" w14:textId="63D59B55" w:rsidR="002D505B" w:rsidRDefault="0086030A" w:rsidP="00D31D1D">
      <w:pPr>
        <w:keepNext/>
      </w:pPr>
      <w:r>
        <w:t xml:space="preserve">A </w:t>
      </w:r>
      <w:r w:rsidR="00C40ACE">
        <w:t>final</w:t>
      </w:r>
      <w:r w:rsidR="002D505B">
        <w:t xml:space="preserve"> report </w:t>
      </w:r>
      <w:r w:rsidR="000A5974">
        <w:t xml:space="preserve">be provided within </w:t>
      </w:r>
      <w:r>
        <w:t>one month</w:t>
      </w:r>
      <w:r w:rsidR="000A5974">
        <w:t xml:space="preserve"> of conclusion of the measurement</w:t>
      </w:r>
      <w:r>
        <w:t>s</w:t>
      </w:r>
      <w:r w:rsidR="000A5974">
        <w:t xml:space="preserve">. The final </w:t>
      </w:r>
      <w:r>
        <w:t xml:space="preserve">report </w:t>
      </w:r>
      <w:r w:rsidR="000A5974">
        <w:t xml:space="preserve">will aggregate results from the summary reports and is designed to offer a high-level review of the experiment, the test turbine and site, the measurement, and results. The final report </w:t>
      </w:r>
      <w:r w:rsidR="002D505B">
        <w:t xml:space="preserve">will </w:t>
      </w:r>
      <w:r w:rsidR="00C40ACE">
        <w:t>include:</w:t>
      </w:r>
    </w:p>
    <w:p w14:paraId="62BF37A5" w14:textId="77777777" w:rsidR="00C40ACE" w:rsidRDefault="00C40ACE" w:rsidP="00CD668A">
      <w:pPr>
        <w:keepNext/>
        <w:numPr>
          <w:ilvl w:val="0"/>
          <w:numId w:val="7"/>
        </w:numPr>
      </w:pPr>
      <w:r>
        <w:t>Description of the test turbine</w:t>
      </w:r>
    </w:p>
    <w:p w14:paraId="5CC6A1F6" w14:textId="77777777" w:rsidR="00C40ACE" w:rsidRDefault="00C40ACE" w:rsidP="00CD668A">
      <w:pPr>
        <w:keepNext/>
        <w:numPr>
          <w:ilvl w:val="0"/>
          <w:numId w:val="7"/>
        </w:numPr>
      </w:pPr>
      <w:r>
        <w:t>Description of the test site</w:t>
      </w:r>
    </w:p>
    <w:p w14:paraId="4B403F38" w14:textId="77777777" w:rsidR="00C40ACE" w:rsidRDefault="00C40ACE" w:rsidP="00CD668A">
      <w:pPr>
        <w:numPr>
          <w:ilvl w:val="0"/>
          <w:numId w:val="7"/>
        </w:numPr>
      </w:pPr>
      <w:r>
        <w:t>Description of the test instrumentation</w:t>
      </w:r>
    </w:p>
    <w:p w14:paraId="7AC633E9" w14:textId="77777777" w:rsidR="00C40ACE" w:rsidRDefault="00C40ACE" w:rsidP="00CD668A">
      <w:pPr>
        <w:numPr>
          <w:ilvl w:val="0"/>
          <w:numId w:val="7"/>
        </w:numPr>
      </w:pPr>
      <w:r>
        <w:t>Description of the measurement procedure</w:t>
      </w:r>
    </w:p>
    <w:p w14:paraId="20C2796B" w14:textId="77777777" w:rsidR="00C40ACE" w:rsidRDefault="00C40ACE" w:rsidP="00CD668A">
      <w:pPr>
        <w:numPr>
          <w:ilvl w:val="0"/>
          <w:numId w:val="7"/>
        </w:numPr>
      </w:pPr>
      <w:r>
        <w:t>Results with uncertainty including:</w:t>
      </w:r>
    </w:p>
    <w:p w14:paraId="5FB8B671" w14:textId="77777777" w:rsidR="002D505B" w:rsidRDefault="002D505B" w:rsidP="00CD668A">
      <w:pPr>
        <w:numPr>
          <w:ilvl w:val="1"/>
          <w:numId w:val="7"/>
        </w:numPr>
      </w:pPr>
      <w:r>
        <w:t>A-weighted sound power level</w:t>
      </w:r>
      <w:r w:rsidR="00D639D2">
        <w:t xml:space="preserve"> (as function of standardized wind speed, rotor speed and power)</w:t>
      </w:r>
    </w:p>
    <w:p w14:paraId="4C3BEC36" w14:textId="77777777" w:rsidR="002D505B" w:rsidRDefault="002D505B" w:rsidP="00CD668A">
      <w:pPr>
        <w:numPr>
          <w:ilvl w:val="1"/>
          <w:numId w:val="7"/>
        </w:numPr>
      </w:pPr>
      <w:r>
        <w:t>Plots of all data and regression lines</w:t>
      </w:r>
    </w:p>
    <w:p w14:paraId="31E1A152" w14:textId="77777777" w:rsidR="002D505B" w:rsidRDefault="00EB627D" w:rsidP="00CD668A">
      <w:pPr>
        <w:numPr>
          <w:ilvl w:val="1"/>
          <w:numId w:val="7"/>
        </w:numPr>
      </w:pPr>
      <w:r>
        <w:t xml:space="preserve">One-Third </w:t>
      </w:r>
      <w:r w:rsidR="002D505B">
        <w:t>Octave Sp</w:t>
      </w:r>
      <w:r w:rsidR="00B33D70">
        <w:t>ectra (graphical and tabular</w:t>
      </w:r>
      <w:r w:rsidR="002D505B">
        <w:t>)</w:t>
      </w:r>
    </w:p>
    <w:p w14:paraId="37F68821" w14:textId="77777777" w:rsidR="002D505B" w:rsidRDefault="002D505B" w:rsidP="00CD668A">
      <w:pPr>
        <w:numPr>
          <w:ilvl w:val="1"/>
          <w:numId w:val="7"/>
        </w:numPr>
      </w:pPr>
      <w:r>
        <w:t>Tonal analysis</w:t>
      </w:r>
    </w:p>
    <w:p w14:paraId="07D11C74" w14:textId="1E9E6204" w:rsidR="00DF33C1" w:rsidRDefault="00DF33C1" w:rsidP="00CD668A">
      <w:pPr>
        <w:numPr>
          <w:ilvl w:val="1"/>
          <w:numId w:val="7"/>
        </w:numPr>
      </w:pPr>
      <w:r>
        <w:t>Low</w:t>
      </w:r>
      <w:r w:rsidR="00447EA0">
        <w:t>-</w:t>
      </w:r>
      <w:r>
        <w:t>frequency analysis</w:t>
      </w:r>
    </w:p>
    <w:p w14:paraId="71C951C9" w14:textId="77777777" w:rsidR="008A44FA" w:rsidRDefault="002F616C" w:rsidP="004D3DE9">
      <w:pPr>
        <w:numPr>
          <w:ilvl w:val="0"/>
          <w:numId w:val="7"/>
        </w:numPr>
      </w:pPr>
      <w:r>
        <w:t xml:space="preserve">Quantitative comparison between the acoustic emissions of the DOE 1.5 under nominal and prescribed yaw </w:t>
      </w:r>
      <w:r w:rsidR="00447EA0">
        <w:t>operating conditions.</w:t>
      </w:r>
    </w:p>
    <w:p w14:paraId="60BA4159" w14:textId="034AD5FF" w:rsidR="00FA48BD" w:rsidRDefault="001318B1" w:rsidP="008A44FA">
      <w:pPr>
        <w:numPr>
          <w:ilvl w:val="0"/>
          <w:numId w:val="7"/>
        </w:numPr>
      </w:pPr>
      <w:r>
        <w:t xml:space="preserve">Raw </w:t>
      </w:r>
      <w:r w:rsidR="008A44FA">
        <w:t xml:space="preserve">data will be quality controlled for ease of future use </w:t>
      </w:r>
      <w:r>
        <w:t xml:space="preserve">and processed data will be made available to </w:t>
      </w:r>
      <w:r w:rsidR="008A44FA">
        <w:t>researchers validating aeroacoustics models.</w:t>
      </w:r>
      <w:r>
        <w:t xml:space="preserve"> </w:t>
      </w:r>
      <w:r w:rsidR="008A44FA">
        <w:t>Data will be retained internally for future results beyond</w:t>
      </w:r>
      <w:r w:rsidR="00826201">
        <w:t xml:space="preserve"> the </w:t>
      </w:r>
      <w:r w:rsidR="00AA4ECF">
        <w:t>original</w:t>
      </w:r>
      <w:r w:rsidR="00826201">
        <w:t xml:space="preserve"> scope of work</w:t>
      </w:r>
      <w:r w:rsidR="008A44FA">
        <w:t>.</w:t>
      </w:r>
    </w:p>
    <w:p w14:paraId="690036A8" w14:textId="54028A09" w:rsidR="0086030A" w:rsidRDefault="0086030A" w:rsidP="008A44FA">
      <w:pPr>
        <w:numPr>
          <w:ilvl w:val="0"/>
          <w:numId w:val="7"/>
        </w:numPr>
      </w:pPr>
      <w:r>
        <w:t>Results will be disseminated to the broader wind energy research community through a peer-reviewed publication, to be submitted by FY20 Q4</w:t>
      </w:r>
    </w:p>
    <w:p w14:paraId="6469D8EF" w14:textId="77777777" w:rsidR="008F7AE4" w:rsidRDefault="008F7AE4" w:rsidP="00A11224">
      <w:pPr>
        <w:pStyle w:val="Heading1"/>
      </w:pPr>
      <w:bookmarkStart w:id="19" w:name="_Toc115777025"/>
      <w:bookmarkStart w:id="20" w:name="_Toc429970827"/>
      <w:r>
        <w:lastRenderedPageBreak/>
        <w:t>Roles and Responsibilities</w:t>
      </w:r>
      <w:bookmarkEnd w:id="19"/>
      <w:r>
        <w:t xml:space="preserve"> </w:t>
      </w:r>
    </w:p>
    <w:p w14:paraId="4BB42E5A" w14:textId="5CBFD0D1" w:rsidR="008F7AE4" w:rsidRDefault="008F7AE4" w:rsidP="008F7AE4">
      <w:pPr>
        <w:keepNext/>
      </w:pPr>
      <w:r>
        <w:fldChar w:fldCharType="begin"/>
      </w:r>
      <w:r>
        <w:instrText xml:space="preserve"> REF _Ref403916761 \h </w:instrText>
      </w:r>
      <w:r>
        <w:fldChar w:fldCharType="separate"/>
      </w:r>
      <w:r w:rsidR="00EA1D44" w:rsidRPr="006B0752">
        <w:t xml:space="preserve">Table </w:t>
      </w:r>
      <w:r w:rsidR="00EA1D44">
        <w:rPr>
          <w:noProof/>
        </w:rPr>
        <w:t>5</w:t>
      </w:r>
      <w:r>
        <w:fldChar w:fldCharType="end"/>
      </w:r>
      <w:r>
        <w:t xml:space="preserve"> lists the planned test </w:t>
      </w:r>
      <w:r w:rsidR="008A44FA">
        <w:t>team and</w:t>
      </w:r>
      <w:r>
        <w:t xml:space="preserve"> identifies roles and responsibilities for each team member.</w:t>
      </w:r>
    </w:p>
    <w:p w14:paraId="5A631141" w14:textId="77777777" w:rsidR="008F7AE4" w:rsidRDefault="008F7AE4" w:rsidP="008F7AE4">
      <w:pPr>
        <w:keepNext/>
      </w:pPr>
    </w:p>
    <w:p w14:paraId="2599CD4C" w14:textId="77777777" w:rsidR="008F7AE4" w:rsidRPr="006B0752" w:rsidRDefault="008F7AE4" w:rsidP="008F7AE4">
      <w:pPr>
        <w:pStyle w:val="Caption"/>
        <w:keepNext/>
      </w:pPr>
      <w:bookmarkStart w:id="21" w:name="_Ref403916761"/>
      <w:bookmarkStart w:id="22" w:name="_Ref403916755"/>
      <w:bookmarkStart w:id="23" w:name="_Toc115777027"/>
      <w:r w:rsidRPr="006B0752">
        <w:t xml:space="preserve">Table </w:t>
      </w:r>
      <w:r w:rsidR="00883058">
        <w:rPr>
          <w:noProof/>
        </w:rPr>
        <w:fldChar w:fldCharType="begin"/>
      </w:r>
      <w:r w:rsidR="00883058">
        <w:rPr>
          <w:noProof/>
        </w:rPr>
        <w:instrText xml:space="preserve"> SEQ Table \* ARABIC </w:instrText>
      </w:r>
      <w:r w:rsidR="00883058">
        <w:rPr>
          <w:noProof/>
        </w:rPr>
        <w:fldChar w:fldCharType="separate"/>
      </w:r>
      <w:r w:rsidR="00EA1D44">
        <w:rPr>
          <w:noProof/>
        </w:rPr>
        <w:t>5</w:t>
      </w:r>
      <w:r w:rsidR="00883058">
        <w:rPr>
          <w:noProof/>
        </w:rPr>
        <w:fldChar w:fldCharType="end"/>
      </w:r>
      <w:bookmarkEnd w:id="21"/>
      <w:r w:rsidRPr="006B0752">
        <w:t>. Roles of Test Participants</w:t>
      </w:r>
      <w:bookmarkEnd w:id="22"/>
      <w:bookmarkEnd w:id="23"/>
    </w:p>
    <w:tbl>
      <w:tblPr>
        <w:tblW w:w="90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0"/>
        <w:gridCol w:w="2055"/>
        <w:gridCol w:w="5670"/>
      </w:tblGrid>
      <w:tr w:rsidR="005F56A2" w14:paraId="678BA2F1" w14:textId="77777777" w:rsidTr="00BC5877">
        <w:trPr>
          <w:cantSplit/>
          <w:jc w:val="center"/>
        </w:trPr>
        <w:tc>
          <w:tcPr>
            <w:tcW w:w="1350" w:type="dxa"/>
            <w:tcBorders>
              <w:top w:val="single" w:sz="12" w:space="0" w:color="000000"/>
              <w:bottom w:val="single" w:sz="6" w:space="0" w:color="000000"/>
            </w:tcBorders>
            <w:shd w:val="pct10" w:color="auto" w:fill="FFFFFF"/>
          </w:tcPr>
          <w:p w14:paraId="1865988E" w14:textId="77777777" w:rsidR="005F56A2" w:rsidRDefault="005F56A2" w:rsidP="00B8363B">
            <w:pPr>
              <w:keepNext/>
            </w:pPr>
            <w:r>
              <w:t>Title</w:t>
            </w:r>
          </w:p>
        </w:tc>
        <w:tc>
          <w:tcPr>
            <w:tcW w:w="2055" w:type="dxa"/>
            <w:tcBorders>
              <w:top w:val="single" w:sz="12" w:space="0" w:color="000000"/>
              <w:bottom w:val="single" w:sz="6" w:space="0" w:color="000000"/>
            </w:tcBorders>
            <w:shd w:val="pct10" w:color="auto" w:fill="FFFFFF"/>
          </w:tcPr>
          <w:p w14:paraId="0C9A3F0E" w14:textId="77777777" w:rsidR="005F56A2" w:rsidRDefault="005F56A2" w:rsidP="00B8363B">
            <w:pPr>
              <w:keepNext/>
            </w:pPr>
            <w:r>
              <w:t xml:space="preserve">Name </w:t>
            </w:r>
          </w:p>
        </w:tc>
        <w:tc>
          <w:tcPr>
            <w:tcW w:w="5670" w:type="dxa"/>
            <w:tcBorders>
              <w:top w:val="single" w:sz="12" w:space="0" w:color="000000"/>
              <w:bottom w:val="single" w:sz="6" w:space="0" w:color="000000"/>
            </w:tcBorders>
            <w:shd w:val="pct10" w:color="auto" w:fill="FFFFFF"/>
          </w:tcPr>
          <w:p w14:paraId="1471A9CC" w14:textId="77777777" w:rsidR="005F56A2" w:rsidRDefault="005F56A2" w:rsidP="00B8363B">
            <w:pPr>
              <w:keepNext/>
            </w:pPr>
            <w:r>
              <w:t xml:space="preserve">Role(s) </w:t>
            </w:r>
          </w:p>
        </w:tc>
      </w:tr>
      <w:tr w:rsidR="0053630E" w14:paraId="57EACDBD" w14:textId="77777777" w:rsidTr="00BC5877">
        <w:trPr>
          <w:cantSplit/>
          <w:jc w:val="center"/>
        </w:trPr>
        <w:tc>
          <w:tcPr>
            <w:tcW w:w="1350" w:type="dxa"/>
            <w:tcBorders>
              <w:top w:val="nil"/>
            </w:tcBorders>
          </w:tcPr>
          <w:p w14:paraId="72F6DB5A" w14:textId="58D9DE1E" w:rsidR="0053630E" w:rsidRDefault="001F4634" w:rsidP="00B8363B">
            <w:pPr>
              <w:keepNext/>
            </w:pPr>
            <w:r>
              <w:t>Research</w:t>
            </w:r>
            <w:r w:rsidR="0053630E">
              <w:t xml:space="preserve"> Engineer</w:t>
            </w:r>
          </w:p>
        </w:tc>
        <w:tc>
          <w:tcPr>
            <w:tcW w:w="2055" w:type="dxa"/>
            <w:tcBorders>
              <w:top w:val="nil"/>
            </w:tcBorders>
          </w:tcPr>
          <w:p w14:paraId="11DFA029" w14:textId="77777777" w:rsidR="001F4634" w:rsidRDefault="001F4634" w:rsidP="00B8363B">
            <w:pPr>
              <w:keepNext/>
            </w:pPr>
            <w:r>
              <w:t>Nicholas Hamilton</w:t>
            </w:r>
          </w:p>
          <w:p w14:paraId="4A66CBEC" w14:textId="65CA02F0" w:rsidR="0053630E" w:rsidRDefault="0053630E" w:rsidP="00B8363B">
            <w:pPr>
              <w:keepNext/>
            </w:pPr>
            <w:r>
              <w:t>NREL</w:t>
            </w:r>
          </w:p>
        </w:tc>
        <w:tc>
          <w:tcPr>
            <w:tcW w:w="5670" w:type="dxa"/>
            <w:tcBorders>
              <w:top w:val="nil"/>
            </w:tcBorders>
          </w:tcPr>
          <w:p w14:paraId="64A9FD64" w14:textId="14B4FADA" w:rsidR="002063E3" w:rsidRPr="009F7555" w:rsidRDefault="002063E3" w:rsidP="002063E3">
            <w:pPr>
              <w:keepNext/>
            </w:pPr>
            <w:r w:rsidRPr="009F7555">
              <w:t>Overall test management and responsibility</w:t>
            </w:r>
          </w:p>
          <w:p w14:paraId="686AE24E" w14:textId="530437CF" w:rsidR="002063E3" w:rsidRPr="009F7555" w:rsidRDefault="002063E3" w:rsidP="002063E3">
            <w:pPr>
              <w:keepNext/>
            </w:pPr>
            <w:r w:rsidRPr="009F7555">
              <w:t>NREL approval of test plan</w:t>
            </w:r>
            <w:r w:rsidR="0022172A" w:rsidRPr="009F7555">
              <w:t>, conduct</w:t>
            </w:r>
            <w:r w:rsidR="0022172A">
              <w:t xml:space="preserve"> observations</w:t>
            </w:r>
          </w:p>
          <w:p w14:paraId="64DC7E89" w14:textId="70A0FFD7" w:rsidR="0053630E" w:rsidRPr="009F7555" w:rsidRDefault="0053630E" w:rsidP="005B3D21">
            <w:pPr>
              <w:keepNext/>
            </w:pPr>
            <w:r w:rsidRPr="009F7555">
              <w:t>Analysis of test dat</w:t>
            </w:r>
            <w:r w:rsidR="0086030A">
              <w:t>a</w:t>
            </w:r>
          </w:p>
          <w:p w14:paraId="79EF3DDC" w14:textId="6B83DDDA" w:rsidR="0053630E" w:rsidRPr="009F7555" w:rsidRDefault="0053630E" w:rsidP="0053630E">
            <w:pPr>
              <w:keepNext/>
            </w:pPr>
            <w:r w:rsidRPr="009F7555">
              <w:t>Resolution of problems during testing</w:t>
            </w:r>
          </w:p>
          <w:p w14:paraId="6A2516EF" w14:textId="3CE2F30D" w:rsidR="0053630E" w:rsidRPr="009F7555" w:rsidRDefault="0053630E" w:rsidP="005B3D21">
            <w:pPr>
              <w:keepNext/>
            </w:pPr>
            <w:r w:rsidRPr="009F7555">
              <w:t>Review and report test results</w:t>
            </w:r>
          </w:p>
          <w:p w14:paraId="2BEDABF6" w14:textId="77777777" w:rsidR="002063E3" w:rsidRPr="0053630E" w:rsidRDefault="002063E3" w:rsidP="002063E3">
            <w:pPr>
              <w:keepNext/>
              <w:rPr>
                <w:color w:val="FF0000"/>
              </w:rPr>
            </w:pPr>
            <w:r w:rsidRPr="009F7555">
              <w:t>Final report</w:t>
            </w:r>
          </w:p>
        </w:tc>
      </w:tr>
      <w:tr w:rsidR="00147E42" w14:paraId="012F16A6" w14:textId="77777777" w:rsidTr="00BC5877">
        <w:trPr>
          <w:cantSplit/>
          <w:jc w:val="center"/>
        </w:trPr>
        <w:tc>
          <w:tcPr>
            <w:tcW w:w="1350" w:type="dxa"/>
          </w:tcPr>
          <w:p w14:paraId="65E3AF8A" w14:textId="77777777" w:rsidR="00147E42" w:rsidRDefault="00147E42" w:rsidP="00FA48BD">
            <w:pPr>
              <w:keepNext/>
            </w:pPr>
            <w:r>
              <w:t>Test Engineer</w:t>
            </w:r>
          </w:p>
        </w:tc>
        <w:tc>
          <w:tcPr>
            <w:tcW w:w="2055" w:type="dxa"/>
          </w:tcPr>
          <w:p w14:paraId="224FEF75" w14:textId="77777777" w:rsidR="001F4634" w:rsidRDefault="001F4634" w:rsidP="001F4634">
            <w:pPr>
              <w:keepNext/>
            </w:pPr>
            <w:r>
              <w:t>Jason Roadman</w:t>
            </w:r>
          </w:p>
          <w:p w14:paraId="1A1C6BBA" w14:textId="77777777" w:rsidR="00147E42" w:rsidRDefault="00147E42" w:rsidP="00FA48BD">
            <w:pPr>
              <w:keepNext/>
            </w:pPr>
            <w:r>
              <w:t>NREL</w:t>
            </w:r>
          </w:p>
        </w:tc>
        <w:tc>
          <w:tcPr>
            <w:tcW w:w="5670" w:type="dxa"/>
          </w:tcPr>
          <w:p w14:paraId="3EC6858A" w14:textId="69930121" w:rsidR="001F4634" w:rsidRPr="009F7555" w:rsidRDefault="001F4634" w:rsidP="001F4634">
            <w:pPr>
              <w:keepNext/>
            </w:pPr>
            <w:r w:rsidRPr="009F7555">
              <w:t>Test set-up, checkout, conduct</w:t>
            </w:r>
            <w:r w:rsidR="0086030A">
              <w:t xml:space="preserve"> observations</w:t>
            </w:r>
          </w:p>
          <w:p w14:paraId="4F5D7258" w14:textId="479F2CCC" w:rsidR="00147E42" w:rsidRPr="009F7555" w:rsidRDefault="002063E3" w:rsidP="002063E3">
            <w:pPr>
              <w:keepNext/>
            </w:pPr>
            <w:r w:rsidRPr="009F7555">
              <w:t>Collection of test data</w:t>
            </w:r>
          </w:p>
          <w:p w14:paraId="4EF88783" w14:textId="408677D5" w:rsidR="00147E42" w:rsidRPr="009F7555" w:rsidRDefault="00147E42" w:rsidP="00FA48BD">
            <w:pPr>
              <w:keepNext/>
            </w:pPr>
            <w:r w:rsidRPr="009F7555">
              <w:t>Resolution of problems during testing</w:t>
            </w:r>
          </w:p>
          <w:p w14:paraId="2F739BDC" w14:textId="01B00B89" w:rsidR="00147E42" w:rsidRDefault="002063E3" w:rsidP="002063E3">
            <w:pPr>
              <w:keepNext/>
            </w:pPr>
            <w:r w:rsidRPr="009F7555">
              <w:t>Review of test data</w:t>
            </w:r>
            <w:r>
              <w:t>, results, and report</w:t>
            </w:r>
            <w:r w:rsidRPr="009F7555">
              <w:t>.</w:t>
            </w:r>
          </w:p>
        </w:tc>
      </w:tr>
      <w:tr w:rsidR="00147E42" w14:paraId="52D07EE0" w14:textId="77777777" w:rsidTr="00BC5877">
        <w:trPr>
          <w:cantSplit/>
          <w:jc w:val="center"/>
        </w:trPr>
        <w:tc>
          <w:tcPr>
            <w:tcW w:w="1350" w:type="dxa"/>
          </w:tcPr>
          <w:p w14:paraId="06849BF9" w14:textId="7626CCEF" w:rsidR="00147E42" w:rsidRDefault="00147E42" w:rsidP="00B8363B">
            <w:pPr>
              <w:keepNext/>
            </w:pPr>
            <w:r>
              <w:t xml:space="preserve">Test </w:t>
            </w:r>
            <w:r w:rsidR="008A44FA">
              <w:t>Engineer</w:t>
            </w:r>
          </w:p>
        </w:tc>
        <w:tc>
          <w:tcPr>
            <w:tcW w:w="2055" w:type="dxa"/>
          </w:tcPr>
          <w:p w14:paraId="286065BE" w14:textId="213457F0" w:rsidR="00147E42" w:rsidRPr="009F7555" w:rsidRDefault="008A44FA" w:rsidP="00B8363B">
            <w:pPr>
              <w:keepNext/>
            </w:pPr>
            <w:r>
              <w:t>David Jager</w:t>
            </w:r>
          </w:p>
          <w:p w14:paraId="152BF789" w14:textId="77777777" w:rsidR="00147E42" w:rsidRDefault="00147E42" w:rsidP="00B8363B">
            <w:pPr>
              <w:keepNext/>
            </w:pPr>
            <w:r>
              <w:t>NREL</w:t>
            </w:r>
          </w:p>
        </w:tc>
        <w:tc>
          <w:tcPr>
            <w:tcW w:w="5670" w:type="dxa"/>
          </w:tcPr>
          <w:p w14:paraId="52C3FE39" w14:textId="77777777" w:rsidR="00147E42" w:rsidRDefault="00147E42" w:rsidP="00B8363B">
            <w:pPr>
              <w:keepNext/>
            </w:pPr>
            <w:r>
              <w:t>Selection of instruments</w:t>
            </w:r>
          </w:p>
          <w:p w14:paraId="43FCC2C9" w14:textId="77777777" w:rsidR="00147E42" w:rsidRDefault="00147E42" w:rsidP="00B8363B">
            <w:pPr>
              <w:keepNext/>
            </w:pPr>
            <w:r>
              <w:t>Installation, maintenance and checkout of test equipment</w:t>
            </w:r>
          </w:p>
          <w:p w14:paraId="52C974BB" w14:textId="77777777" w:rsidR="00147E42" w:rsidRDefault="00147E42" w:rsidP="00B8363B">
            <w:pPr>
              <w:keepNext/>
            </w:pPr>
            <w:r>
              <w:t>Implementation of corrective actions for problems</w:t>
            </w:r>
          </w:p>
          <w:p w14:paraId="1590105D" w14:textId="59B7427C" w:rsidR="00147E42" w:rsidRDefault="00147E42" w:rsidP="00963F9A">
            <w:pPr>
              <w:keepNext/>
            </w:pPr>
            <w:r>
              <w:t>Responsible for ensuring safety of personnel and equipment at test site</w:t>
            </w:r>
          </w:p>
        </w:tc>
      </w:tr>
      <w:tr w:rsidR="001F4634" w14:paraId="0D9E47E9" w14:textId="77777777" w:rsidTr="00BC5877">
        <w:trPr>
          <w:cantSplit/>
          <w:jc w:val="center"/>
        </w:trPr>
        <w:tc>
          <w:tcPr>
            <w:tcW w:w="1350" w:type="dxa"/>
          </w:tcPr>
          <w:p w14:paraId="6F4F2510" w14:textId="06211FFA" w:rsidR="001F4634" w:rsidRDefault="001F4634" w:rsidP="001F4634">
            <w:pPr>
              <w:keepNext/>
            </w:pPr>
            <w:r>
              <w:t>Research Engineer</w:t>
            </w:r>
          </w:p>
        </w:tc>
        <w:tc>
          <w:tcPr>
            <w:tcW w:w="2055" w:type="dxa"/>
          </w:tcPr>
          <w:p w14:paraId="6D245ECD" w14:textId="48B87B06" w:rsidR="001F4634" w:rsidRDefault="001F4634" w:rsidP="001F4634">
            <w:pPr>
              <w:keepNext/>
            </w:pPr>
            <w:r>
              <w:t xml:space="preserve">Eric </w:t>
            </w:r>
            <w:proofErr w:type="spellStart"/>
            <w:r>
              <w:t>Simley</w:t>
            </w:r>
            <w:proofErr w:type="spellEnd"/>
          </w:p>
          <w:p w14:paraId="4A4DC063" w14:textId="2755D456" w:rsidR="001F4634" w:rsidRDefault="001F4634" w:rsidP="001F4634">
            <w:pPr>
              <w:keepNext/>
            </w:pPr>
            <w:r>
              <w:t>NREL</w:t>
            </w:r>
          </w:p>
        </w:tc>
        <w:tc>
          <w:tcPr>
            <w:tcW w:w="5670" w:type="dxa"/>
          </w:tcPr>
          <w:p w14:paraId="1D78ED99" w14:textId="206C856F" w:rsidR="001F4634" w:rsidRPr="009F7555" w:rsidRDefault="001F4634" w:rsidP="001F4634">
            <w:pPr>
              <w:keepNext/>
            </w:pPr>
            <w:r w:rsidRPr="009F7555">
              <w:t>Analysis of test data</w:t>
            </w:r>
          </w:p>
          <w:p w14:paraId="433FC479" w14:textId="7E47BC27" w:rsidR="001F4634" w:rsidRPr="009F7555" w:rsidRDefault="001F4634" w:rsidP="001F4634">
            <w:pPr>
              <w:keepNext/>
            </w:pPr>
            <w:r w:rsidRPr="009F7555">
              <w:t>Resolution of problems during testing</w:t>
            </w:r>
          </w:p>
          <w:p w14:paraId="00613126" w14:textId="210A134A" w:rsidR="001F4634" w:rsidRPr="009F7555" w:rsidRDefault="001F4634" w:rsidP="001F4634">
            <w:pPr>
              <w:keepNext/>
            </w:pPr>
            <w:r w:rsidRPr="009F7555">
              <w:t>Review and report test results</w:t>
            </w:r>
          </w:p>
          <w:p w14:paraId="23DA6D42" w14:textId="2BA73474" w:rsidR="001F4634" w:rsidRDefault="001F4634" w:rsidP="001F4634">
            <w:pPr>
              <w:keepNext/>
            </w:pPr>
            <w:r w:rsidRPr="009F7555">
              <w:t>Final report</w:t>
            </w:r>
          </w:p>
        </w:tc>
      </w:tr>
      <w:tr w:rsidR="0086030A" w14:paraId="102BF91B" w14:textId="77777777" w:rsidTr="00BC5877">
        <w:trPr>
          <w:cantSplit/>
          <w:jc w:val="center"/>
        </w:trPr>
        <w:tc>
          <w:tcPr>
            <w:tcW w:w="1350" w:type="dxa"/>
          </w:tcPr>
          <w:p w14:paraId="6B96DC32" w14:textId="77777777" w:rsidR="0086030A" w:rsidRDefault="0086030A" w:rsidP="001F4634">
            <w:pPr>
              <w:keepNext/>
            </w:pPr>
            <w:r>
              <w:t>Test</w:t>
            </w:r>
          </w:p>
          <w:p w14:paraId="6FF2072A" w14:textId="1DCD648B" w:rsidR="0086030A" w:rsidRDefault="0086030A" w:rsidP="001F4634">
            <w:pPr>
              <w:keepNext/>
            </w:pPr>
            <w:r>
              <w:t>Engineer</w:t>
            </w:r>
          </w:p>
        </w:tc>
        <w:tc>
          <w:tcPr>
            <w:tcW w:w="2055" w:type="dxa"/>
          </w:tcPr>
          <w:p w14:paraId="11D8ECF8" w14:textId="77777777" w:rsidR="0086030A" w:rsidRDefault="0086030A" w:rsidP="001F4634">
            <w:pPr>
              <w:keepNext/>
            </w:pPr>
            <w:r>
              <w:t xml:space="preserve">Andrew </w:t>
            </w:r>
            <w:proofErr w:type="spellStart"/>
            <w:r>
              <w:t>Scholbrock</w:t>
            </w:r>
            <w:proofErr w:type="spellEnd"/>
          </w:p>
          <w:p w14:paraId="3309C0BB" w14:textId="4D17B59C" w:rsidR="0086030A" w:rsidRDefault="0086030A" w:rsidP="001F4634">
            <w:pPr>
              <w:keepNext/>
            </w:pPr>
            <w:r>
              <w:t>NREL</w:t>
            </w:r>
          </w:p>
        </w:tc>
        <w:tc>
          <w:tcPr>
            <w:tcW w:w="5670" w:type="dxa"/>
          </w:tcPr>
          <w:p w14:paraId="4774BB45" w14:textId="77777777" w:rsidR="0086030A" w:rsidRDefault="0086030A" w:rsidP="001F4634">
            <w:pPr>
              <w:keepNext/>
            </w:pPr>
            <w:r>
              <w:t>Coordination of site operation for aeroacoustic testing</w:t>
            </w:r>
          </w:p>
          <w:p w14:paraId="1833A41F" w14:textId="073AF34C" w:rsidR="0086030A" w:rsidRPr="009F7555" w:rsidRDefault="0086030A" w:rsidP="001F4634">
            <w:pPr>
              <w:keepNext/>
            </w:pPr>
            <w:r>
              <w:t>Management and scheduling of wind turbine operations</w:t>
            </w:r>
          </w:p>
        </w:tc>
      </w:tr>
      <w:tr w:rsidR="0022172A" w14:paraId="7E80D1E9" w14:textId="77777777" w:rsidTr="00BC5877">
        <w:trPr>
          <w:cantSplit/>
          <w:jc w:val="center"/>
        </w:trPr>
        <w:tc>
          <w:tcPr>
            <w:tcW w:w="1350" w:type="dxa"/>
          </w:tcPr>
          <w:p w14:paraId="346E462B" w14:textId="03661FAE" w:rsidR="0022172A" w:rsidRDefault="00DE4D5F" w:rsidP="001F4634">
            <w:pPr>
              <w:keepNext/>
            </w:pPr>
            <w:r>
              <w:t>Research</w:t>
            </w:r>
            <w:r w:rsidR="0022172A">
              <w:t xml:space="preserve"> Engineer</w:t>
            </w:r>
          </w:p>
        </w:tc>
        <w:tc>
          <w:tcPr>
            <w:tcW w:w="2055" w:type="dxa"/>
          </w:tcPr>
          <w:p w14:paraId="05869FD7" w14:textId="345450CF" w:rsidR="0022172A" w:rsidRDefault="0022172A" w:rsidP="001F4634">
            <w:pPr>
              <w:keepNext/>
            </w:pPr>
            <w:r>
              <w:t>Jeroen van Dam</w:t>
            </w:r>
          </w:p>
        </w:tc>
        <w:tc>
          <w:tcPr>
            <w:tcW w:w="5670" w:type="dxa"/>
          </w:tcPr>
          <w:p w14:paraId="18AEA1C5" w14:textId="0D768B06" w:rsidR="0022172A" w:rsidRDefault="0022172A" w:rsidP="001F4634">
            <w:pPr>
              <w:keepNext/>
            </w:pPr>
            <w:r>
              <w:t>Designated area representative of utility-scale wind turbines</w:t>
            </w:r>
          </w:p>
        </w:tc>
      </w:tr>
      <w:tr w:rsidR="0022172A" w14:paraId="655EAEA9" w14:textId="77777777" w:rsidTr="00BC5877">
        <w:trPr>
          <w:cantSplit/>
          <w:jc w:val="center"/>
        </w:trPr>
        <w:tc>
          <w:tcPr>
            <w:tcW w:w="1350" w:type="dxa"/>
          </w:tcPr>
          <w:p w14:paraId="7DCD23DF" w14:textId="01080932" w:rsidR="0022172A" w:rsidRDefault="00DE4D5F" w:rsidP="001F4634">
            <w:pPr>
              <w:keepNext/>
            </w:pPr>
            <w:r>
              <w:t>Wind turbine technician</w:t>
            </w:r>
          </w:p>
        </w:tc>
        <w:tc>
          <w:tcPr>
            <w:tcW w:w="2055" w:type="dxa"/>
          </w:tcPr>
          <w:p w14:paraId="41E62A88" w14:textId="403DBFBF" w:rsidR="0022172A" w:rsidRDefault="00DE4D5F" w:rsidP="001F4634">
            <w:pPr>
              <w:keepNext/>
            </w:pPr>
            <w:r>
              <w:t>Mark Murphy</w:t>
            </w:r>
          </w:p>
        </w:tc>
        <w:tc>
          <w:tcPr>
            <w:tcW w:w="5670" w:type="dxa"/>
          </w:tcPr>
          <w:p w14:paraId="35FA7B73" w14:textId="7DDC7D17" w:rsidR="0022172A" w:rsidRDefault="00DE4D5F" w:rsidP="001F4634">
            <w:pPr>
              <w:keepNext/>
            </w:pPr>
            <w:r>
              <w:t>Support coordination of GE wind turbine for aeroacoustic testing</w:t>
            </w:r>
          </w:p>
        </w:tc>
      </w:tr>
      <w:tr w:rsidR="0022172A" w14:paraId="20BE761A" w14:textId="77777777" w:rsidTr="00BC5877">
        <w:trPr>
          <w:cantSplit/>
          <w:jc w:val="center"/>
        </w:trPr>
        <w:tc>
          <w:tcPr>
            <w:tcW w:w="1350" w:type="dxa"/>
          </w:tcPr>
          <w:p w14:paraId="2077E6A7" w14:textId="47ADBC2B" w:rsidR="0022172A" w:rsidRDefault="00DE4D5F" w:rsidP="001F4634">
            <w:pPr>
              <w:keepNext/>
            </w:pPr>
            <w:r>
              <w:t>Engineering Manager</w:t>
            </w:r>
          </w:p>
        </w:tc>
        <w:tc>
          <w:tcPr>
            <w:tcW w:w="2055" w:type="dxa"/>
          </w:tcPr>
          <w:p w14:paraId="32D84F90" w14:textId="73DEB575" w:rsidR="0022172A" w:rsidRDefault="00DE4D5F" w:rsidP="001F4634">
            <w:pPr>
              <w:keepNext/>
            </w:pPr>
            <w:r>
              <w:t>Arlinda Huskey</w:t>
            </w:r>
          </w:p>
        </w:tc>
        <w:tc>
          <w:tcPr>
            <w:tcW w:w="5670" w:type="dxa"/>
          </w:tcPr>
          <w:p w14:paraId="2F711850" w14:textId="2B487A18" w:rsidR="0022172A" w:rsidRDefault="00DE4D5F" w:rsidP="001F4634">
            <w:pPr>
              <w:keepNext/>
            </w:pPr>
            <w:r>
              <w:t>Coordinate observations, assess testing plans and procedures, review final report</w:t>
            </w:r>
          </w:p>
        </w:tc>
      </w:tr>
    </w:tbl>
    <w:p w14:paraId="69055C23" w14:textId="77777777" w:rsidR="008F7AE4" w:rsidRDefault="008F7AE4" w:rsidP="008F7AE4"/>
    <w:bookmarkEnd w:id="20"/>
    <w:p w14:paraId="231AE1E1" w14:textId="77777777" w:rsidR="009C16C8" w:rsidRDefault="009C16C8">
      <w:pPr>
        <w:rPr>
          <w:rFonts w:asciiTheme="majorHAnsi" w:hAnsiTheme="majorHAnsi"/>
          <w:b/>
          <w:color w:val="4472C4" w:themeColor="accent1"/>
          <w:kern w:val="28"/>
          <w:sz w:val="28"/>
        </w:rPr>
      </w:pPr>
      <w:r>
        <w:br w:type="page"/>
      </w:r>
    </w:p>
    <w:p w14:paraId="0DAC90B2" w14:textId="094B26C4" w:rsidR="00B077E6" w:rsidRDefault="00B077E6" w:rsidP="00A11224">
      <w:pPr>
        <w:pStyle w:val="Heading1"/>
      </w:pPr>
      <w:r>
        <w:lastRenderedPageBreak/>
        <w:t>Schedule</w:t>
      </w:r>
    </w:p>
    <w:p w14:paraId="3037B84F" w14:textId="73968882" w:rsidR="007014EE" w:rsidRDefault="001F4634" w:rsidP="00B077E6">
      <w:r>
        <w:t>Specification of final instrumentation required for the experiment detailed above is currently under way. As soon as a determination on appropriate equipment is made, instrumentation will be acquired and inspected</w:t>
      </w:r>
      <w:r w:rsidR="00B077E6">
        <w:t xml:space="preserve">. NREL </w:t>
      </w:r>
      <w:r>
        <w:t>will begin</w:t>
      </w:r>
      <w:r w:rsidR="00B077E6">
        <w:t xml:space="preserve"> measurements</w:t>
      </w:r>
      <w:r>
        <w:t xml:space="preserve"> as soon as equipment has been acquired and installed</w:t>
      </w:r>
      <w:r w:rsidR="00E71214">
        <w:t xml:space="preserve"> and will begin data collection as soon as appropriate winds are available, the turbine is in good working order, and the data acquisition system has been checked out after the turbine is </w:t>
      </w:r>
      <w:r w:rsidR="007751C5">
        <w:t>repaired</w:t>
      </w:r>
      <w:r w:rsidR="00B077E6">
        <w:t>.  Specific measurement dates will be agreed upon between NREL</w:t>
      </w:r>
      <w:r>
        <w:t xml:space="preserve"> researcher and test engineers, and DAR for the DOE 1.5</w:t>
      </w:r>
      <w:r w:rsidR="00B077E6">
        <w:t xml:space="preserve"> based on the meteorological forecast for </w:t>
      </w:r>
      <w:r w:rsidR="009C16C8">
        <w:t>Flatirons</w:t>
      </w:r>
      <w:r w:rsidR="00B077E6">
        <w:t xml:space="preserve">. Data collection will continue </w:t>
      </w:r>
      <w:r>
        <w:t xml:space="preserve">as long as the meteorological conditions remain favorable </w:t>
      </w:r>
      <w:r w:rsidR="00B077E6">
        <w:t xml:space="preserve">and </w:t>
      </w:r>
      <w:r>
        <w:t xml:space="preserve">until </w:t>
      </w:r>
      <w:r w:rsidR="00B077E6">
        <w:t xml:space="preserve">NREL </w:t>
      </w:r>
      <w:r>
        <w:t xml:space="preserve">researchers </w:t>
      </w:r>
      <w:r w:rsidR="00B077E6">
        <w:t>agree that suf</w:t>
      </w:r>
      <w:r w:rsidR="007751C5">
        <w:t>ficient data has been collected.</w:t>
      </w:r>
    </w:p>
    <w:sectPr w:rsidR="007014EE" w:rsidSect="00237C34">
      <w:headerReference w:type="default" r:id="rId25"/>
      <w:footnotePr>
        <w:pos w:val="beneathTex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rby, Michael" w:date="2019-09-30T15:20:00Z" w:initials="DM">
    <w:p w14:paraId="4E74011F" w14:textId="787DB817" w:rsidR="00883058" w:rsidRDefault="00883058">
      <w:pPr>
        <w:pStyle w:val="CommentText"/>
      </w:pPr>
      <w:r>
        <w:rPr>
          <w:rStyle w:val="CommentReference"/>
        </w:rPr>
        <w:annotationRef/>
      </w:r>
      <w:r>
        <w:t xml:space="preserve">I didn’t see anywhere in the test plan indicating what conditions were to be tested – </w:t>
      </w:r>
      <w:proofErr w:type="spellStart"/>
      <w:r>
        <w:t>i.s</w:t>
      </w:r>
      <w:proofErr w:type="spellEnd"/>
      <w:r>
        <w:t xml:space="preserve">. a yaw schedule, just a general wind velocity.  Are there potential wind directions that would make the data unusable, i.e. only collect data when the turbine is within a particular azimuth </w:t>
      </w:r>
      <w:proofErr w:type="gramStart"/>
      <w:r>
        <w:t>range.</w:t>
      </w:r>
      <w:proofErr w:type="gramEnd"/>
    </w:p>
  </w:comment>
  <w:comment w:id="5" w:author="Derby, Michael" w:date="2019-09-30T15:10:00Z" w:initials="DM">
    <w:p w14:paraId="4CC64BE1" w14:textId="455CDE0A" w:rsidR="00D44A7E" w:rsidRDefault="00D44A7E">
      <w:pPr>
        <w:pStyle w:val="CommentText"/>
      </w:pPr>
      <w:r>
        <w:rPr>
          <w:rStyle w:val="CommentReference"/>
        </w:rPr>
        <w:annotationRef/>
      </w:r>
      <w:r>
        <w:t>Out of date, GETS box has been replaced – please confirm other data is current/accurate</w:t>
      </w:r>
    </w:p>
  </w:comment>
  <w:comment w:id="8" w:author="Derby, Michael" w:date="2019-09-30T15:12:00Z" w:initials="DM">
    <w:p w14:paraId="443F834D" w14:textId="41C79012" w:rsidR="00D44A7E" w:rsidRDefault="00D44A7E">
      <w:pPr>
        <w:pStyle w:val="CommentText"/>
      </w:pPr>
      <w:r>
        <w:rPr>
          <w:rStyle w:val="CommentReference"/>
        </w:rPr>
        <w:annotationRef/>
      </w:r>
      <w:r>
        <w:t xml:space="preserve">With a met mast in close proximity why use an indirect method to calculate wind speed?  </w:t>
      </w:r>
    </w:p>
  </w:comment>
  <w:comment w:id="11" w:author="Derby, Michael" w:date="2019-09-30T15:15:00Z" w:initials="DM">
    <w:p w14:paraId="1FEECAED" w14:textId="37CE49CF" w:rsidR="00DD4F8C" w:rsidRDefault="00DD4F8C">
      <w:pPr>
        <w:pStyle w:val="CommentText"/>
      </w:pPr>
      <w:r>
        <w:rPr>
          <w:rStyle w:val="CommentReference"/>
        </w:rPr>
        <w:annotationRef/>
      </w:r>
      <w:r>
        <w:t>Why is the 135m met mast data not considered?</w:t>
      </w:r>
    </w:p>
  </w:comment>
  <w:comment w:id="14" w:author="Derby, Michael" w:date="2019-09-30T15:16:00Z" w:initials="DM">
    <w:p w14:paraId="7FF24EAE" w14:textId="501297F6" w:rsidR="00DD4F8C" w:rsidRDefault="00DD4F8C">
      <w:pPr>
        <w:pStyle w:val="CommentText"/>
      </w:pPr>
      <w:r>
        <w:rPr>
          <w:rStyle w:val="CommentReference"/>
        </w:rPr>
        <w:annotationRef/>
      </w:r>
      <w:r>
        <w:t>Any three of the four listed???</w:t>
      </w:r>
    </w:p>
  </w:comment>
  <w:comment w:id="17" w:author="Derby, Michael" w:date="2019-09-30T15:16:00Z" w:initials="DM">
    <w:p w14:paraId="745C95E0" w14:textId="46535AB0" w:rsidR="00DD4F8C" w:rsidRDefault="00DD4F8C">
      <w:pPr>
        <w:pStyle w:val="CommentText"/>
      </w:pPr>
      <w:r>
        <w:rPr>
          <w:rStyle w:val="CommentReference"/>
        </w:rPr>
        <w:annotationRef/>
      </w:r>
      <w:r>
        <w:t>Define what standards please</w:t>
      </w:r>
    </w:p>
  </w:comment>
  <w:comment w:id="18" w:author="Hamilton, Nicholas" w:date="2019-09-30T16:27:00Z" w:initials="HN">
    <w:p w14:paraId="2CF05B9E" w14:textId="75B07E8C" w:rsidR="00E15439" w:rsidRDefault="00E15439">
      <w:pPr>
        <w:pStyle w:val="CommentText"/>
      </w:pPr>
      <w:r>
        <w:rPr>
          <w:rStyle w:val="CommentReference"/>
        </w:rPr>
        <w:annotationRef/>
      </w:r>
      <w:r>
        <w:t xml:space="preserve">‘Standards’ is defined in Section 1.0 Test Objective. It refers collectively to the IEC Standards and the relevant MEASNET standards </w:t>
      </w:r>
      <w:r>
        <w:t>on wind turbine noise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4011F" w15:done="0"/>
  <w15:commentEx w15:paraId="4CC64BE1" w15:done="0"/>
  <w15:commentEx w15:paraId="443F834D" w15:done="0"/>
  <w15:commentEx w15:paraId="1FEECAED" w15:done="0"/>
  <w15:commentEx w15:paraId="7FF24EAE" w15:done="0"/>
  <w15:commentEx w15:paraId="745C95E0" w15:done="0"/>
  <w15:commentEx w15:paraId="2CF05B9E" w15:paraIdParent="745C95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4011F" w16cid:durableId="213C819F"/>
  <w16cid:commentId w16cid:paraId="4CC64BE1" w16cid:durableId="213C81A0"/>
  <w16cid:commentId w16cid:paraId="443F834D" w16cid:durableId="213C81A1"/>
  <w16cid:commentId w16cid:paraId="1FEECAED" w16cid:durableId="213C81A2"/>
  <w16cid:commentId w16cid:paraId="7FF24EAE" w16cid:durableId="213C81A3"/>
  <w16cid:commentId w16cid:paraId="745C95E0" w16cid:durableId="213C81A4"/>
  <w16cid:commentId w16cid:paraId="2CF05B9E" w16cid:durableId="213CA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850FB" w14:textId="77777777" w:rsidR="006D45F4" w:rsidRDefault="006D45F4">
      <w:r>
        <w:separator/>
      </w:r>
    </w:p>
  </w:endnote>
  <w:endnote w:type="continuationSeparator" w:id="0">
    <w:p w14:paraId="3413F484" w14:textId="77777777" w:rsidR="006D45F4" w:rsidRDefault="006D4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N)">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D74" w14:textId="77777777" w:rsidR="00B02E23" w:rsidRDefault="00B0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40877AF9" w14:textId="77777777" w:rsidR="00B02E23" w:rsidRDefault="00B02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C34" w14:textId="73D473D3" w:rsidR="00B02E23" w:rsidRPr="005D1BB0" w:rsidRDefault="00883058">
    <w:pPr>
      <w:pStyle w:val="Footer"/>
    </w:pPr>
    <w:r>
      <w:rPr>
        <w:noProof/>
      </w:rPr>
      <w:fldChar w:fldCharType="begin"/>
    </w:r>
    <w:r>
      <w:rPr>
        <w:noProof/>
      </w:rPr>
      <w:instrText xml:space="preserve"> FILENAME </w:instrText>
    </w:r>
    <w:r>
      <w:rPr>
        <w:noProof/>
      </w:rPr>
      <w:fldChar w:fldCharType="separate"/>
    </w:r>
    <w:r w:rsidR="00C261FD">
      <w:rPr>
        <w:noProof/>
      </w:rPr>
      <w:t>DOE 1.5</w:t>
    </w:r>
    <w:r w:rsidR="00EA1D44">
      <w:rPr>
        <w:noProof/>
      </w:rPr>
      <w:t xml:space="preserve"> </w:t>
    </w:r>
    <w:r w:rsidR="00C261FD">
      <w:rPr>
        <w:noProof/>
      </w:rPr>
      <w:t>Aeroa</w:t>
    </w:r>
    <w:r w:rsidR="00EA1D44">
      <w:rPr>
        <w:noProof/>
      </w:rPr>
      <w:t>coustics Test Plan</w:t>
    </w:r>
    <w:r w:rsidR="00C261FD">
      <w:rPr>
        <w:noProof/>
      </w:rPr>
      <w:t>, Sep. 2019</w:t>
    </w:r>
    <w:r w:rsidR="00EA1D44">
      <w:rPr>
        <w:noProof/>
      </w:rPr>
      <w:t xml:space="preserve"> </w:t>
    </w:r>
    <w:r>
      <w:rPr>
        <w:noProof/>
      </w:rPr>
      <w:fldChar w:fldCharType="end"/>
    </w:r>
    <w:r w:rsidR="00B02E23" w:rsidRPr="005D1BB0">
      <w:tab/>
    </w:r>
    <w:r w:rsidR="00B02E23" w:rsidRPr="005D1BB0">
      <w:rPr>
        <w:snapToGrid w:val="0"/>
      </w:rPr>
      <w:t xml:space="preserve">Page </w:t>
    </w:r>
    <w:r w:rsidR="00B02E23" w:rsidRPr="005D1BB0">
      <w:rPr>
        <w:snapToGrid w:val="0"/>
      </w:rPr>
      <w:fldChar w:fldCharType="begin"/>
    </w:r>
    <w:r w:rsidR="00B02E23" w:rsidRPr="005D1BB0">
      <w:rPr>
        <w:snapToGrid w:val="0"/>
      </w:rPr>
      <w:instrText xml:space="preserve"> PAGE </w:instrText>
    </w:r>
    <w:r w:rsidR="00B02E23" w:rsidRPr="005D1BB0">
      <w:rPr>
        <w:snapToGrid w:val="0"/>
      </w:rPr>
      <w:fldChar w:fldCharType="separate"/>
    </w:r>
    <w:r>
      <w:rPr>
        <w:noProof/>
        <w:snapToGrid w:val="0"/>
      </w:rPr>
      <w:t>10</w:t>
    </w:r>
    <w:r w:rsidR="00B02E23" w:rsidRPr="005D1BB0">
      <w:rPr>
        <w:snapToGrid w:val="0"/>
      </w:rPr>
      <w:fldChar w:fldCharType="end"/>
    </w:r>
    <w:r w:rsidR="00B02E23" w:rsidRPr="005D1BB0">
      <w:rPr>
        <w:snapToGrid w:val="0"/>
      </w:rPr>
      <w:t xml:space="preserve"> of </w:t>
    </w:r>
    <w:r w:rsidR="00B02E23" w:rsidRPr="005D1BB0">
      <w:rPr>
        <w:snapToGrid w:val="0"/>
      </w:rPr>
      <w:fldChar w:fldCharType="begin"/>
    </w:r>
    <w:r w:rsidR="00B02E23" w:rsidRPr="005D1BB0">
      <w:rPr>
        <w:snapToGrid w:val="0"/>
      </w:rPr>
      <w:instrText xml:space="preserve"> NUMPAGES </w:instrText>
    </w:r>
    <w:r w:rsidR="00B02E23" w:rsidRPr="005D1BB0">
      <w:rPr>
        <w:snapToGrid w:val="0"/>
      </w:rPr>
      <w:fldChar w:fldCharType="separate"/>
    </w:r>
    <w:r>
      <w:rPr>
        <w:noProof/>
        <w:snapToGrid w:val="0"/>
      </w:rPr>
      <w:t>14</w:t>
    </w:r>
    <w:r w:rsidR="00B02E23" w:rsidRPr="005D1BB0">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CDF9" w14:textId="77777777" w:rsidR="00B02E23" w:rsidRDefault="00B02E23">
    <w:pPr>
      <w:pStyle w:val="Footer"/>
    </w:pPr>
    <w:r>
      <w:t>AF07-98???</w:t>
    </w:r>
    <w:r>
      <w:tab/>
      <w:t>Acoustic Emissions Test Plan Template</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6DB9" w14:textId="77777777" w:rsidR="006D45F4" w:rsidRDefault="006D45F4">
      <w:r>
        <w:separator/>
      </w:r>
    </w:p>
  </w:footnote>
  <w:footnote w:type="continuationSeparator" w:id="0">
    <w:p w14:paraId="4AB109FF" w14:textId="77777777" w:rsidR="006D45F4" w:rsidRDefault="006D4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4B77" w14:textId="77777777" w:rsidR="00B02E23" w:rsidRDefault="00B02E23">
    <w:pPr>
      <w:pStyle w:val="Header"/>
    </w:pPr>
    <w:r>
      <w:tab/>
    </w:r>
  </w:p>
  <w:p w14:paraId="244FE096" w14:textId="77777777" w:rsidR="00B02E23" w:rsidRDefault="00B02E23">
    <w:pPr>
      <w:pStyle w:val="Header"/>
    </w:pPr>
  </w:p>
  <w:p w14:paraId="2767917E" w14:textId="77777777" w:rsidR="00B02E23" w:rsidRDefault="00B02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1A24" w14:textId="77777777" w:rsidR="00B02E23" w:rsidRDefault="00A0528A">
    <w:pPr>
      <w:pStyle w:val="Header"/>
    </w:pPr>
    <w:r>
      <w:rPr>
        <w:noProof/>
      </w:rPr>
      <mc:AlternateContent>
        <mc:Choice Requires="wpg">
          <w:drawing>
            <wp:anchor distT="0" distB="0" distL="114300" distR="114300" simplePos="0" relativeHeight="251657728" behindDoc="0" locked="0" layoutInCell="0" allowOverlap="1" wp14:anchorId="0E584FD3" wp14:editId="6CFB01C1">
              <wp:simplePos x="0" y="0"/>
              <wp:positionH relativeFrom="page">
                <wp:posOffset>441325</wp:posOffset>
              </wp:positionH>
              <wp:positionV relativeFrom="page">
                <wp:posOffset>240030</wp:posOffset>
              </wp:positionV>
              <wp:extent cx="960120" cy="421005"/>
              <wp:effectExtent l="0" t="0" r="5080" b="0"/>
              <wp:wrapNone/>
              <wp:docPr id="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421005"/>
                        <a:chOff x="-2" y="1"/>
                        <a:chExt cx="20004" cy="19998"/>
                      </a:xfrm>
                    </wpg:grpSpPr>
                    <wps:wsp>
                      <wps:cNvPr id="8" name="Freeform 125"/>
                      <wps:cNvSpPr>
                        <a:spLocks/>
                      </wps:cNvSpPr>
                      <wps:spPr bwMode="auto">
                        <a:xfrm>
                          <a:off x="9011" y="6408"/>
                          <a:ext cx="1768" cy="7613"/>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26"/>
                      <wps:cNvSpPr>
                        <a:spLocks/>
                      </wps:cNvSpPr>
                      <wps:spPr bwMode="auto">
                        <a:xfrm>
                          <a:off x="11033" y="6408"/>
                          <a:ext cx="869" cy="7613"/>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27"/>
                      <wps:cNvSpPr>
                        <a:spLocks/>
                      </wps:cNvSpPr>
                      <wps:spPr bwMode="auto">
                        <a:xfrm>
                          <a:off x="12308" y="6408"/>
                          <a:ext cx="2231" cy="7613"/>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28"/>
                      <wps:cNvSpPr>
                        <a:spLocks/>
                      </wps:cNvSpPr>
                      <wps:spPr bwMode="auto">
                        <a:xfrm>
                          <a:off x="17538" y="6441"/>
                          <a:ext cx="935" cy="4756"/>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29"/>
                      <wps:cNvSpPr>
                        <a:spLocks/>
                      </wps:cNvSpPr>
                      <wps:spPr bwMode="auto">
                        <a:xfrm>
                          <a:off x="14698" y="6408"/>
                          <a:ext cx="2478" cy="1965"/>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30"/>
                      <wps:cNvSpPr>
                        <a:spLocks/>
                      </wps:cNvSpPr>
                      <wps:spPr bwMode="auto">
                        <a:xfrm>
                          <a:off x="14698" y="9215"/>
                          <a:ext cx="2478" cy="1933"/>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1"/>
                      <wps:cNvSpPr>
                        <a:spLocks/>
                      </wps:cNvSpPr>
                      <wps:spPr bwMode="auto">
                        <a:xfrm>
                          <a:off x="14691" y="12056"/>
                          <a:ext cx="2471" cy="1932"/>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32"/>
                      <wps:cNvSpPr>
                        <a:spLocks/>
                      </wps:cNvSpPr>
                      <wps:spPr bwMode="auto">
                        <a:xfrm>
                          <a:off x="17531" y="12072"/>
                          <a:ext cx="2471" cy="1949"/>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 name="Group 133"/>
                      <wpg:cNvGrpSpPr>
                        <a:grpSpLocks/>
                      </wpg:cNvGrpSpPr>
                      <wpg:grpSpPr bwMode="auto">
                        <a:xfrm>
                          <a:off x="-2" y="1"/>
                          <a:ext cx="20004" cy="19998"/>
                          <a:chOff x="-2" y="1"/>
                          <a:chExt cx="20004" cy="19998"/>
                        </a:xfrm>
                      </wpg:grpSpPr>
                      <wpg:grpSp>
                        <wpg:cNvPr id="17" name="Group 134"/>
                        <wpg:cNvGrpSpPr>
                          <a:grpSpLocks/>
                        </wpg:cNvGrpSpPr>
                        <wpg:grpSpPr bwMode="auto">
                          <a:xfrm>
                            <a:off x="9011" y="6408"/>
                            <a:ext cx="10991" cy="7613"/>
                            <a:chOff x="0" y="0"/>
                            <a:chExt cx="20006" cy="20000"/>
                          </a:xfrm>
                        </wpg:grpSpPr>
                        <wps:wsp>
                          <wps:cNvPr id="18" name="Freeform 135"/>
                          <wps:cNvSpPr>
                            <a:spLocks/>
                          </wps:cNvSpPr>
                          <wps:spPr bwMode="auto">
                            <a:xfrm>
                              <a:off x="0" y="0"/>
                              <a:ext cx="3218" cy="20000"/>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36"/>
                          <wps:cNvSpPr>
                            <a:spLocks/>
                          </wps:cNvSpPr>
                          <wps:spPr bwMode="auto">
                            <a:xfrm>
                              <a:off x="3678" y="0"/>
                              <a:ext cx="1584" cy="20000"/>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37"/>
                          <wps:cNvSpPr>
                            <a:spLocks/>
                          </wps:cNvSpPr>
                          <wps:spPr bwMode="auto">
                            <a:xfrm>
                              <a:off x="6001" y="0"/>
                              <a:ext cx="4061" cy="20000"/>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38"/>
                          <wps:cNvSpPr>
                            <a:spLocks/>
                          </wps:cNvSpPr>
                          <wps:spPr bwMode="auto">
                            <a:xfrm>
                              <a:off x="15523" y="87"/>
                              <a:ext cx="1700" cy="12494"/>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139"/>
                          <wps:cNvSpPr>
                            <a:spLocks/>
                          </wps:cNvSpPr>
                          <wps:spPr bwMode="auto">
                            <a:xfrm>
                              <a:off x="10352" y="0"/>
                              <a:ext cx="4510" cy="5162"/>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140"/>
                          <wps:cNvSpPr>
                            <a:spLocks/>
                          </wps:cNvSpPr>
                          <wps:spPr bwMode="auto">
                            <a:xfrm>
                              <a:off x="10352" y="7374"/>
                              <a:ext cx="4510" cy="5078"/>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141"/>
                          <wps:cNvSpPr>
                            <a:spLocks/>
                          </wps:cNvSpPr>
                          <wps:spPr bwMode="auto">
                            <a:xfrm>
                              <a:off x="10339" y="14838"/>
                              <a:ext cx="4498" cy="5075"/>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142"/>
                          <wps:cNvSpPr>
                            <a:spLocks/>
                          </wps:cNvSpPr>
                          <wps:spPr bwMode="auto">
                            <a:xfrm>
                              <a:off x="15508" y="14880"/>
                              <a:ext cx="4498" cy="5120"/>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6" name="Group 143"/>
                        <wpg:cNvGrpSpPr>
                          <a:grpSpLocks/>
                        </wpg:cNvGrpSpPr>
                        <wpg:grpSpPr bwMode="auto">
                          <a:xfrm>
                            <a:off x="-2" y="1"/>
                            <a:ext cx="8745" cy="19998"/>
                            <a:chOff x="0" y="1"/>
                            <a:chExt cx="19999" cy="19998"/>
                          </a:xfrm>
                        </wpg:grpSpPr>
                        <wps:wsp>
                          <wps:cNvPr id="27" name="Freeform 144"/>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145"/>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Freeform 146"/>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Freeform 147"/>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Freeform 148"/>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Freeform 149"/>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50"/>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51"/>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52"/>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53"/>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54"/>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55"/>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56"/>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57"/>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Freeform 158"/>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Freeform 159"/>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60"/>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61"/>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62"/>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63"/>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64"/>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65"/>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66"/>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67"/>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68"/>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Freeform 169"/>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Freeform 170"/>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Freeform 171"/>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Freeform 172"/>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Freeform 173"/>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Freeform 174"/>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175"/>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176"/>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177"/>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178"/>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Freeform 179"/>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80"/>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Freeform 181"/>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Freeform 182"/>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183"/>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40262C" id="Group 124" o:spid="_x0000_s1026" style="position:absolute;margin-left:34.75pt;margin-top:18.9pt;width:75.6pt;height:33.15pt;z-index:251657728;mso-position-horizontal-relative:page;mso-position-vertical-relative:page" coordorigin="-2,1" coordsize="20004,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" o:allowincell="f">
              <v:shape id="Freeform 125" o:spid="_x0000_s1027" style="position:absolute;left:9011;top:6408;width:1768;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" path="m,l10246,r9672,6377l19918,14837,9590,7939r,12018l,19957,,xe" filled="f" strokecolor="#010102" strokeweight="0">
                <v:path arrowok="t" o:connecttype="custom" o:connectlocs="0,0;906,0;1761,2427;1761,5648;848,3022;848,7597;0,7597;0,0" o:connectangles="0,0,0,0,0,0,0,0"/>
              </v:shape>
              <v:shape id="Freeform 126" o:spid="_x0000_s1028" style="position:absolute;left:11033;top:6408;width:869;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" path="m19833,19957r-19666,l,,19833,r,19957xe" filled="f" strokecolor="#010102" strokeweight="0">
                <v:path arrowok="t" o:connecttype="custom" o:connectlocs="862,7597;7,7597;0,0;862,0;862,7597" o:connectangles="0,0,0,0,0"/>
              </v:shape>
              <v:shape id="Freeform 127" o:spid="_x0000_s1029" style="position:absolute;left:12308;top:6408;width:2231;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ed="f" strokecolor="#010102" strokeweight="0">
                <v:path arrowok="t" o:connecttype="custom" o:connectlocs="1326,2180;1289,2015;1239,1949;1145,1899;1000,1899;804,1932;543,1932;203,1932;0,0;254,0;493,0;710,0;920,0;1101,0;1268,33;1427,99;1572,165;1695,264;1811,413;1912,595;2006,809;2079,1090;2144,1420;2187,1833;2224,2295;2216,2775;2151,3237;2057,3683;1934,4062;1767,4360;1572,4607;1333,4739;1072,4789;949,7597;0,2824;384,2824;695,2824;927,2857;1101,2824;1217,2775;1289,2675;1326,2510;1333,2279" o:connectangles="0,0,0,0,0,0,0,0,0,0,0,0,0,0,0,0,0,0,0,0,0,0,0,0,0,0,0,0,0,0,0,0,0,0,0,0,0,0,0,0,0,0,0"/>
              </v:shape>
              <v:shape id="Freeform 128" o:spid="_x0000_s1030" style="position:absolute;left:17538;top:6441;width:935;height:47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" path="m19845,19931l,19931,,,19845,r,19931xe" filled="f" strokecolor="#010102" strokeweight="0">
                <v:path arrowok="t" o:connecttype="custom" o:connectlocs="928,4740;0,4740;0,0;928,0;928,4740" o:connectangles="0,0,0,0,0"/>
              </v:shape>
              <v:shape id="Freeform 129" o:spid="_x0000_s1031" style="position:absolute;left:14698;top:6408;width:2478;height:196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" path="m19942,19832l,19832,,,19942,r,19832xe" fillcolor="black" stroked="f" strokecolor="white" strokeweight="0">
                <v:path arrowok="t" o:connecttype="custom" o:connectlocs="2471,1948;0,1948;0,0;2471,0;2471,1948" o:connectangles="0,0,0,0,0"/>
              </v:shape>
              <v:shape id="Freeform 130" o:spid="_x0000_s1032" style="position:absolute;left:14698;top:9215;width:2478;height:19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" path="m19942,19829l,19829,,,19942,r,19829xe" filled="f" strokecolor="#010102" strokeweight="0">
                <v:path arrowok="t" o:connecttype="custom" o:connectlocs="2471,1916;0,1916;0,0;2471,0;2471,1916" o:connectangles="0,0,0,0,0"/>
              </v:shape>
              <v:shape id="Freeform 131" o:spid="_x0000_s1033" style="position:absolute;left:14691;top:12056;width:2471;height:19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" path="m19941,19829l,19829,,,19941,r,19829xe" fillcolor="black" stroked="f" strokecolor="white" strokeweight="0">
                <v:path arrowok="t" o:connecttype="custom" o:connectlocs="2464,1915;0,1915;0,0;2464,0;2464,1915" o:connectangles="0,0,0,0,0"/>
              </v:shape>
              <v:shape id="Freeform 132" o:spid="_x0000_s1034" style="position:absolute;left:17531;top:12072;width:2471;height:19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" path="m19941,19831l,19831,,,19941,r,19831xe" fillcolor="black" stroked="f" strokecolor="white" strokeweight="0">
                <v:path arrowok="t" o:connecttype="custom" o:connectlocs="2464,1933;0,1933;0,0;2464,0;2464,1933" o:connectangles="0,0,0,0,0"/>
              </v:shape>
              <v:group id="Group 133" o:spid="_x0000_s1035" style="position:absolute;left:-2;top:1;width:20004;height:19998" coordorigin="-2,1" coordsize="20004,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34" o:spid="_x0000_s1036" style="position:absolute;left:9011;top:6408;width:10991;height:7613" coordsize="2000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shape id="Freeform 135" o:spid="_x0000_s1037" style="position:absolute;width:3218;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" path="m,l10246,r9672,6377l19918,14837,9590,7939r,12018l,19957,,xe" fillcolor="black" stroked="f" strokecolor="white" strokeweight="0">
                    <v:path arrowok="t" o:connecttype="custom" o:connectlocs="0,0;1649,0;3205,6377;3205,14837;1543,7939;1543,19957;0,19957;0,0" o:connectangles="0,0,0,0,0,0,0,0"/>
                  </v:shape>
                  <v:shape id="Freeform 136" o:spid="_x0000_s1038" style="position:absolute;left:3678;width:1584;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" path="m19833,19957r-19666,l,,19833,r,19957xe" fillcolor="black" stroked="f" strokecolor="white" strokeweight="0">
                    <v:path arrowok="t" o:connecttype="custom" o:connectlocs="1571,19957;13,19957;0,0;1571,0;1571,19957" o:connectangles="0,0,0,0,0"/>
                  </v:shape>
                  <v:shape id="Freeform 137" o:spid="_x0000_s1039" style="position:absolute;left:6001;width:4061;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color="black" stroked="f" strokecolor="white" strokeweight="0">
                    <v:path arrowok="t" o:connecttype="custom" o:connectlocs="2413,5727;2347,5293;2255,5119;2083,4989;1820,4989;1464,5076;989,5076;369,5076;0,0;462,0;897,0;1292,0;1675,0;2004,0;2307,87;2597,260;2861,434;3085,694;3296,1085;3481,1562;3652,2126;3784,2863;3903,3731;3982,4816;4048,6030;4035,7289;3916,8503;3745,9675;3520,10672;3217,11453;2861,12104;2426,12451;1951,12581;1727,19957;0,7419;699,7419;1266,7419;1688,7505;2004,7419;2215,7289;2347,7028;2413,6594;2426,5987" o:connectangles="0,0,0,0,0,0,0,0,0,0,0,0,0,0,0,0,0,0,0,0,0,0,0,0,0,0,0,0,0,0,0,0,0,0,0,0,0,0,0,0,0,0,0"/>
                  </v:shape>
                  <v:shape id="Freeform 138" o:spid="_x0000_s1040" style="position:absolute;left:15523;top:87;width:1700;height:124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" path="m19845,19931l,19931,,,19845,r,19931xe" fillcolor="black" stroked="f" strokecolor="white" strokeweight="0">
                    <v:path arrowok="t" o:connecttype="custom" o:connectlocs="1687,12451;0,12451;0,0;1687,0;1687,12451" o:connectangles="0,0,0,0,0"/>
                  </v:shape>
                  <v:shape id="Freeform 139" o:spid="_x0000_s1041" style="position:absolute;left:10352;width:4510;height:516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" path="m19942,19832l,19832,,,19942,r,19832xe" filled="f" strokecolor="#010102" strokeweight="0">
                    <v:path arrowok="t" o:connecttype="custom" o:connectlocs="4497,5119;0,5119;0,0;4497,0;4497,5119" o:connectangles="0,0,0,0,0"/>
                  </v:shape>
                  <v:shape id="Freeform 140" o:spid="_x0000_s1042" style="position:absolute;left:10352;top:7374;width:4510;height:507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" path="m19942,19829l,19829,,,19942,r,19829xe" fillcolor="black" stroked="f" strokecolor="white" strokeweight="0">
                    <v:path arrowok="t" o:connecttype="custom" o:connectlocs="4497,5035;0,5035;0,0;4497,0;4497,5035" o:connectangles="0,0,0,0,0"/>
                  </v:shape>
                  <v:shape id="Freeform 141" o:spid="_x0000_s1043" style="position:absolute;left:10339;top:14838;width:4498;height:507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Pa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nvLT2skAAADg&#10;AAAADwAAAAAAAAAAAAAAAAAHAgAAZHJzL2Rvd25yZXYueG1sUEsFBgAAAAADAAMAtwAAAP0CAAAA&#10;AA==&#10;" path="m19941,19829l,19829,,,19941,r,19829xe" filled="f" strokecolor="#010102" strokeweight="0">
                    <v:path arrowok="t" o:connecttype="custom" o:connectlocs="4485,5032;0,5032;0,0;4485,0;4485,5032" o:connectangles="0,0,0,0,0"/>
                  </v:shape>
                  <v:shape id="Freeform 142" o:spid="_x0000_s1044" style="position:absolute;left:15508;top:14880;width:4498;height:51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ZB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8b52QckAAADg&#10;AAAADwAAAAAAAAAAAAAAAAAHAgAAZHJzL2Rvd25yZXYueG1sUEsFBgAAAAADAAMAtwAAAP0CAAAA&#10;AA==&#10;" path="m19941,19831l,19831,,,19941,r,19831xe" filled="f" strokecolor="#010102" strokeweight="0">
                    <v:path arrowok="t" o:connecttype="custom" o:connectlocs="4485,5077;0,5077;0,0;4485,0;4485,5077" o:connectangles="0,0,0,0,0"/>
                  </v:shape>
                </v:group>
                <v:group id="Group 143" o:spid="_x0000_s1045" style="position:absolute;left:-2;top:1;width:8745;height:19998" coordorigin=",1" coordsize="19999,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Freeform 144" o:spid="_x0000_s1046"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" path="m19908,4382r-550,1629l18991,7360r-275,1292l18532,9888r184,1292l18991,12528r367,1461l19908,15674r-6330,l15688,19944,,10000,15780,,13578,4382r6330,xe" fillcolor="black" stroked="f" strokecolor="white" strokeweight="0">
                    <v:path arrowok="t" o:connecttype="custom" o:connectlocs="3594,1288;3495,1767;3429,2163;3379,2543;3346,2907;3379,3286;3429,3683;3495,4112;3594,4607;2452,4607;2832,5863;0,2940;2849,0;2452,1288;3594,1288" o:connectangles="0,0,0,0,0,0,0,0,0,0,0,0,0,0,0"/>
                  </v:shape>
                  <v:shape id="Freeform 145" o:spid="_x0000_s1047"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" path="m19908,4382r-550,1629l18991,7360r-275,1292l18532,9888r184,1292l18991,12528r367,1461l19908,15674r-6330,l15688,19944,,10000,15780,,13578,4382r6330,xe" filled="f" strokecolor="#010102" strokeweight="0">
                    <v:path arrowok="t" o:connecttype="custom" o:connectlocs="3594,1288;3495,1767;3429,2163;3379,2543;3346,2907;3379,3286;3429,3683;3495,4112;3594,4607;2452,4607;2832,5863;0,2940;2849,0;2452,1288;3594,1288" o:connectangles="0,0,0,0,0,0,0,0,0,0,0,0,0,0,0"/>
                  </v:shape>
                  <v:shape id="Freeform 146" o:spid="_x0000_s1048"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" path="m19823,l2301,,1239,2277,354,4653,,7228,,9703r,2673l354,14950r885,2575l2301,19901r16991,l17876,17723r-885,-2178l16460,13069r-354,-2376l16106,8119r885,-2574l17876,2871,19823,xe" fillcolor="black" stroked="f" strokecolor="white" strokeweight="0">
                    <v:path arrowok="t" o:connecttype="custom" o:connectlocs="1856,0;215,0;116,380;33,776;0,1206;0,1618;0,2064;33,2494;116,2923;215,3319;1807,3319;1674,2956;1591,2593;1541,2180;1508,1784;1508,1354;1591,925;1674,479;1856,0" o:connectangles="0,0,0,0,0,0,0,0,0,0,0,0,0,0,0,0,0,0,0"/>
                  </v:shape>
                  <v:shape id="Freeform 147" o:spid="_x0000_s1049"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MEygAAAOAAAAAPAAAAZHJzL2Rvd25yZXYueG1sRI9Ba8JA&#10;EIXvgv9hmUJvumkL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GQQQwTKAAAA&#10;4AAAAA8AAAAAAAAAAAAAAAAABwIAAGRycy9kb3ducmV2LnhtbFBLBQYAAAAAAwADALcAAAD+AgAA&#10;AAA=&#10;" path="m19823,l2301,,1239,2277,354,4653,,7228,,9703r,2673l354,14950r885,2575l2301,19901r16991,l17876,17723r-885,-2178l16460,13069r-354,-2376l16106,8119r885,-2574l17876,2871,19823,xe" filled="f" strokecolor="#010102" strokeweight="0">
                    <v:path arrowok="t" o:connecttype="custom" o:connectlocs="1856,0;215,0;116,380;33,776;0,1206;0,1618;0,2064;33,2494;116,2923;215,3319;1807,3319;1674,2956;1591,2593;1541,2180;1508,1784;1508,1354;1591,925;1674,479;1856,0" o:connectangles="0,0,0,0,0,0,0,0,0,0,0,0,0,0,0,0,0,0,0"/>
                  </v:shape>
                  <v:shape id="Freeform 148" o:spid="_x0000_s1050"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" path="m,4382l550,6011,917,7360r276,1292l1284,9888r-91,1292l917,12528,550,13989,,15674r6330,l4037,19944,19908,10000,4037,,6330,4382,,4382xe" fillcolor="black" stroked="f" strokecolor="white" strokeweight="0">
                    <v:path arrowok="t" o:connecttype="custom" o:connectlocs="0,1288;99,1767;166,2163;215,2543;232,2907;215,3286;166,3683;99,4112;0,4607;1143,4607;729,5863;3594,2940;729,0;1143,1288;0,1288" o:connectangles="0,0,0,0,0,0,0,0,0,0,0,0,0,0,0"/>
                  </v:shape>
                  <v:shape id="Freeform 149" o:spid="_x0000_s1051"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joyQAAAOAAAAAPAAAAZHJzL2Rvd25yZXYueG1sRI9Ba8JA&#10;FITvBf/D8oTe6kYL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4546MkAAADg&#10;AAAADwAAAAAAAAAAAAAAAAAHAgAAZHJzL2Rvd25yZXYueG1sUEsFBgAAAAADAAMAtwAAAP0CAAAA&#10;AA==&#10;" path="m,4382l550,6011,917,7360r276,1292l1284,9888r-91,1292l917,12528,550,13989,,15674r6330,l4037,19944,19908,10000,4037,,6330,4382,,4382xe" filled="f" strokecolor="#010102" strokeweight="0">
                    <v:path arrowok="t" o:connecttype="custom" o:connectlocs="0,1288;99,1767;166,2163;215,2543;232,2907;215,3286;166,3683;99,4112;0,4607;1143,4607;729,5863;3594,2940;729,0;1143,1288;0,1288" o:connectangles="0,0,0,0,0,0,0,0,0,0,0,0,0,0,0"/>
                  </v:shape>
                  <v:shape id="Freeform 150" o:spid="_x0000_s1052"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" path="m,l17522,r1062,2277l19292,4653r531,2575l19823,9703r,2673l19292,14950r-708,2575l17345,19901r-16814,l1770,17723,2832,15545r531,-2476l3540,10693,3363,8119,2832,5545,1770,2871,,xe" fillcolor="black" stroked="f" strokecolor="white" strokeweight="0">
                    <v:path arrowok="t" o:connecttype="custom" o:connectlocs="0,0;1641,0;1740,380;1807,776;1856,1206;1856,1618;1856,2064;1807,2494;1740,2923;1624,3319;50,3319;166,2956;265,2593;315,2180;332,1784;315,1354;265,925;166,479;0,0" o:connectangles="0,0,0,0,0,0,0,0,0,0,0,0,0,0,0,0,0,0,0"/>
                  </v:shape>
                  <v:shape id="Freeform 151" o:spid="_x0000_s1053"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" path="m,l17522,r1062,2277l19292,4653r531,2575l19823,9703r,2673l19292,14950r-708,2575l17345,19901r-16814,l1770,17723,2832,15545r531,-2476l3540,10693,3363,8119,2832,5545,1770,2871,,xe" filled="f" strokecolor="#010102" strokeweight="0">
                    <v:path arrowok="t" o:connecttype="custom" o:connectlocs="0,0;1641,0;1740,380;1807,776;1856,1206;1856,1618;1856,2064;1807,2494;1740,2923;1624,3319;50,3319;166,2956;265,2593;315,2180;332,1784;315,1354;265,925;166,479;0,0" o:connectangles="0,0,0,0,0,0,0,0,0,0,0,0,0,0,0,0,0,0,0"/>
                  </v:shape>
                  <v:shape id="Freeform 152" o:spid="_x0000_s1054"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00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WkH/B3KJ4BuXkCAAD//wMAUEsBAi0AFAAGAAgAAAAhANvh9svuAAAAhQEAABMAAAAAAAAA&#10;AAAAAAAAAAAAAFtDb250ZW50X1R5cGVzXS54bWxQSwECLQAUAAYACAAAACEAWvQsW78AAAAVAQAA&#10;CwAAAAAAAAAAAAAAAAAfAQAAX3JlbHMvLnJlbHNQSwECLQAUAAYACAAAACEARbY9NMYAAADgAAAA&#10;DwAAAAAAAAAAAAAAAAAHAgAAZHJzL2Rvd25yZXYueG1sUEsFBgAAAAADAAMAtwAAAPoCAAAAAA==&#10;" path="m4426,19908r840,-275l5994,19358r673,-184l7339,18991r728,-92l8683,18716r561,l9916,18624r616,92l11092,18716r729,183l12493,18991r728,183l14006,19358r784,275l15686,19908r,-6330l19944,15872,9972,,,15872,4426,13578r,6330xe" fillcolor="black" stroked="f" strokecolor="white"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3" o:spid="_x0000_s1055"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7rygAAAOAAAAAPAAAAZHJzL2Rvd25yZXYueG1sRI9Pa8JA&#10;FMTvQr/D8gredGML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IS1fuvKAAAA&#10;4AAAAA8AAAAAAAAAAAAAAAAABwIAAGRycy9kb3ducmV2LnhtbFBLBQYAAAAAAwADALcAAAD+AgAA&#10;AAA=&#10;" path="m4426,19908r840,-275l5994,19358r673,-184l7339,18991r728,-92l8683,18716r561,l9916,18624r616,92l11092,18716r729,183l12493,18991r728,183l14006,19358r784,275l15686,19908r,-6330l19944,15872,9972,,,15872,4426,13578r,6330xe" filled="f" strokecolor="#010102"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4" o:spid="_x0000_s1056"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color="black" stroked="f" strokecolor="white"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5" o:spid="_x0000_s1057"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8CygAAAOAAAAAPAAAAZHJzL2Rvd25yZXYueG1sRI/BasJA&#10;EIbvgu+wTKE33bQF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JpmTwLKAAAA&#10;4AAAAA8AAAAAAAAAAAAAAAAABwIAAGRycy9kb3ducmV2LnhtbFBLBQYAAAAAAwADALcAAAD+AgAA&#10;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ed="f" strokecolor="#010102"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6" o:spid="_x0000_s1058"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" path="m4370,273r784,272l5994,818r673,273l7339,1182r616,182l8627,1364r617,91l9916,1455r560,l11092,1364r673,-182l12493,1091r728,-182l13950,727r784,-272l15630,r56,6455l19944,4091,10084,19909,,4364,4426,6545,4370,273xe" fillcolor="black" stroked="f" strokecolor="white"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7" o:spid="_x0000_s1059"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jB5ygAAAOAAAAAPAAAAZHJzL2Rvd25yZXYueG1sRI9Ba8JA&#10;EIXvgv9hmUJvumkp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DwWMHnKAAAA&#10;4AAAAA8AAAAAAAAAAAAAAAAABwIAAGRycy9kb3ducmV2LnhtbFBLBQYAAAAAAwADALcAAAD+AgAA&#10;AAA=&#10;" path="m4370,273r784,272l5994,818r673,273l7339,1182r616,182l8627,1364r617,91l9916,1455r560,l11092,1364r673,-182l12493,1091r728,-182l13950,727r784,-272l15630,r56,6455l19944,4091,10084,19909,,4364,4426,6545,4370,273xe" filled="f" strokecolor="#010102"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8" o:spid="_x0000_s1060"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hKxgAAAOAAAAAPAAAAZHJzL2Rvd25yZXYueG1sRI9Ba8JA&#10;FITvhf6H5RW81U20FB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YotISsYAAADgAAAA&#10;DwAAAAAAAAAAAAAAAAAHAgAAZHJzL2Rvd25yZXYueG1sUEsFBgAAAAADAAMAtwAAAPoCAAAA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color="black" stroked="f" strokecolor="white"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59" o:spid="_x0000_s1061"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uV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o4gLlckAAADg&#10;AAAADwAAAAAAAAAAAAAAAAAHAgAAZHJzL2Rvd25yZXYueG1sUEsFBgAAAAADAAMAtwAAAP0CAAAA&#10;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ed="f" strokecolor="#010102"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60" o:spid="_x0000_s1062"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mxgAAAOAAAAAPAAAAZHJzL2Rvd25yZXYueG1sRI9Ba8JA&#10;FITvQv/D8gredKMp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RVzpsYAAADgAAAA&#10;DwAAAAAAAAAAAAAAAAAHAgAAZHJzL2Rvd25yZXYueG1sUEsFBgAAAAADAAMAtwAAAPoCAAA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color="black" stroked="f" strokecolor="white"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1" o:spid="_x0000_s1063"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ed="f" strokecolor="#010102"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2" o:spid="_x0000_s1064"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color="black" stroked="f" strokecolor="white"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3" o:spid="_x0000_s1065"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2WygAAAOAAAAAPAAAAZHJzL2Rvd25yZXYueG1sRI9Pa8JA&#10;FMTvQr/D8gredGMp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NyzDZbKAAAA&#10;4AAAAA8AAAAAAAAAAAAAAAAABwIAAGRycy9kb3ducmV2LnhtbFBLBQYAAAAAAwADALcAAAD+AgAA&#10;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ed="f" strokecolor="#010102"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4" o:spid="_x0000_s1066"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WlxwAAAOAAAAAPAAAAZHJzL2Rvd25yZXYueG1sRI9Ba8JA&#10;FITvhf6H5RV6azZqq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IIudaXHAAAA4AAA&#10;AA8AAAAAAAAAAAAAAAAABwIAAGRycy9kb3ducmV2LnhtbFBLBQYAAAAAAwADALcAAAD7AgAA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color="black" stroked="f" strokecolor="white"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5" o:spid="_x0000_s1067"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x/ygAAAOAAAAAPAAAAZHJzL2Rvd25yZXYueG1sRI/BasJA&#10;EIbvgu+wTKE33bQU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MJgPH/KAAAA&#10;4AAAAA8AAAAAAAAAAAAAAAAABwIAAGRycy9kb3ducmV2LnhtbFBLBQYAAAAAAwADALcAAAD+AgAA&#10;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ed="f" strokecolor="#010102"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6" o:spid="_x0000_s1068"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xgAAAOAAAAAPAAAAZHJzL2Rvd25yZXYueG1sRI9Ba8JA&#10;FITvBf/D8oTe6kYt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nP1ETMYAAADgAAAA&#10;DwAAAAAAAAAAAAAAAAAHAgAAZHJzL2Rvd25yZXYueG1sUEsFBgAAAAADAAMAtwAAAPoCAAA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color="black" stroked="f" strokecolor="white"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7" o:spid="_x0000_s1069"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akygAAAOAAAAAPAAAAZHJzL2Rvd25yZXYueG1sRI9Ba8JA&#10;EIXvgv9hmUJvummh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LnPpqTKAAAA&#10;4AAAAA8AAAAAAAAAAAAAAAAABwIAAGRycy9kb3ducmV2LnhtbFBLBQYAAAAAAwADALcAAAD+AgAA&#10;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ed="f" strokecolor="#010102"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8" o:spid="_x0000_s1070"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6XxgAAAOAAAAAPAAAAZHJzL2Rvd25yZXYueG1sRI9Ba8JA&#10;FITvhf6H5RW81U2UFh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51Lel8YAAADgAAAA&#10;DwAAAAAAAAAAAAAAAAAHAgAAZHJzL2Rvd25yZXYueG1sUEsFBgAAAAADAAMAtwAAAPoCAAAA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color="black" stroked="f" strokecolor="white"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69" o:spid="_x0000_s1071"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I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JlGdSMkAAADg&#10;AAAADwAAAAAAAAAAAAAAAAAHAgAAZHJzL2Rvd25yZXYueG1sUEsFBgAAAAADAAMAtwAAAP0CAAAA&#10;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ed="f" strokecolor="#010102"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70" o:spid="_x0000_s1072"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V7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eMzle8YAAADgAAAA&#10;DwAAAAAAAAAAAAAAAAAHAgAAZHJzL2Rvd25yZXYueG1sUEsFBgAAAAADAAMAtwAAAPoCAAA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color="black" stroked="f" strokecolor="white"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1" o:spid="_x0000_s1073"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ed="f" strokecolor="#010102"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2" o:spid="_x0000_s1074"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color="black" stroked="f" strokecolor="white"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3" o:spid="_x0000_s1075"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LygAAAOAAAAAPAAAAZHJzL2Rvd25yZXYueG1sRI9Pa8JA&#10;FMTvQr/D8gredGOh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Flqm0vKAAAA&#10;4AAAAA8AAAAAAAAAAAAAAAAABwIAAGRycy9kb3ducmV2LnhtbFBLBQYAAAAAAwADALcAAAD+AgAA&#10;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ed="f" strokecolor="#010102"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4" o:spid="_x0000_s1076"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4xwAAAOAAAAAPAAAAZHJzL2Rvd25yZXYueG1sRI9Ba8JA&#10;FITvhf6H5RV6azYqr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Af343jHAAAA4AAA&#10;AA8AAAAAAAAAAAAAAAAABwIAAGRycy9kb3ducmV2LnhtbFBLBQYAAAAAAwADALcAAAD7AgAA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color="black" stroked="f" strokecolor="white"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5" o:spid="_x0000_s1077"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qiygAAAOAAAAAPAAAAZHJzL2Rvd25yZXYueG1sRI/BasJA&#10;EIbvgu+wTKE33bRQ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Ee5qqLKAAAA&#10;4AAAAA8AAAAAAAAAAAAAAAAABwIAAGRycy9kb3ducmV2LnhtbFBLBQYAAAAAAwADALcAAAD+AgAA&#10;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ed="f" strokecolor="#010102"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6" o:spid="_x0000_s1078"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KRxgAAAOAAAAAPAAAAZHJzL2Rvd25yZXYueG1sRI9Ba8JA&#10;FITvBf/D8oTe6kal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GSTSkcYAAADgAAAA&#10;DwAAAAAAAAAAAAAAAAAHAgAAZHJzL2Rvd25yZXYueG1sUEsFBgAAAAADAAMAtwAAAPoCAAAA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color="black" stroked="f" strokecolor="white"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7" o:spid="_x0000_s1079"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ed="f" strokecolor="#010102"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8" o:spid="_x0000_s1080"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color="black" stroked="f" strokecolor="white"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79" o:spid="_x0000_s1081"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ed="f" strokecolor="#010102"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80" o:spid="_x0000_s1082"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color="black" stroked="f" strokecolor="white"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1" o:spid="_x0000_s1083"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ed="f" strokecolor="#010102"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2" o:spid="_x0000_s1084"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color="black" stroked="f" strokecolor="white"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shape id="Freeform 183" o:spid="_x0000_s1085"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ed="f" strokecolor="#010102"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0" allowOverlap="1" wp14:anchorId="747F3A7A" wp14:editId="4FF353C7">
              <wp:simplePos x="0" y="0"/>
              <wp:positionH relativeFrom="page">
                <wp:posOffset>861060</wp:posOffset>
              </wp:positionH>
              <wp:positionV relativeFrom="page">
                <wp:posOffset>533400</wp:posOffset>
              </wp:positionV>
              <wp:extent cx="6454140" cy="200025"/>
              <wp:effectExtent l="0" t="0" r="0" b="0"/>
              <wp:wrapNone/>
              <wp:docPr id="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3A7A" id="Rectangle 123" o:spid="_x0000_s1026" style="position:absolute;margin-left:67.8pt;margin-top:42pt;width:508.2pt;height:15.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" o:allowincell="f" filled="f" stroked="f">
              <v:path arrowok="t"/>
              <v:textbox inset="1pt,1pt,1pt,1pt">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v:textbox>
              <w10:wrap anchorx="page" anchory="page"/>
            </v:rect>
          </w:pict>
        </mc:Fallback>
      </mc:AlternateContent>
    </w:r>
    <w:r w:rsidR="00B02E23">
      <w:tab/>
    </w:r>
  </w:p>
  <w:p w14:paraId="723A7DE3" w14:textId="77777777" w:rsidR="00B02E23" w:rsidRDefault="00A0528A">
    <w:pPr>
      <w:pStyle w:val="Header"/>
    </w:pPr>
    <w:r>
      <w:rPr>
        <w:noProof/>
      </w:rPr>
      <mc:AlternateContent>
        <mc:Choice Requires="wps">
          <w:drawing>
            <wp:anchor distT="0" distB="0" distL="114300" distR="114300" simplePos="0" relativeHeight="251658752" behindDoc="0" locked="0" layoutInCell="0" allowOverlap="1" wp14:anchorId="44E1E411" wp14:editId="28F733CC">
              <wp:simplePos x="0" y="0"/>
              <wp:positionH relativeFrom="column">
                <wp:posOffset>-9525</wp:posOffset>
              </wp:positionH>
              <wp:positionV relativeFrom="paragraph">
                <wp:posOffset>78740</wp:posOffset>
              </wp:positionV>
              <wp:extent cx="6194425" cy="1270"/>
              <wp:effectExtent l="0" t="0" r="0" b="0"/>
              <wp:wrapNone/>
              <wp:docPr id="5"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1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183B0" id="Line 1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" o:allowincell="f" strokeweight=".5pt">
              <o:lock v:ext="edit" shapetype="f"/>
            </v:line>
          </w:pict>
        </mc:Fallback>
      </mc:AlternateContent>
    </w:r>
  </w:p>
  <w:p w14:paraId="48FC711D" w14:textId="77777777" w:rsidR="00B02E23" w:rsidRDefault="00B02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A78F" w14:textId="77777777" w:rsidR="00B02E23" w:rsidRDefault="00B02E23">
    <w:pPr>
      <w:pStyle w:val="Header"/>
    </w:pPr>
    <w:r>
      <w:tab/>
    </w:r>
  </w:p>
  <w:p w14:paraId="4DD4CD40" w14:textId="77777777" w:rsidR="00B02E23" w:rsidRDefault="00B02E23">
    <w:pPr>
      <w:pStyle w:val="Header"/>
    </w:pPr>
  </w:p>
  <w:p w14:paraId="77D2E1D8" w14:textId="77777777" w:rsidR="00B02E23" w:rsidRDefault="00B0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AD255D"/>
    <w:multiLevelType w:val="hybridMultilevel"/>
    <w:tmpl w:val="1F6A88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36D"/>
    <w:multiLevelType w:val="hybridMultilevel"/>
    <w:tmpl w:val="5A54C6E6"/>
    <w:lvl w:ilvl="0" w:tplc="B7D045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D718C6"/>
    <w:multiLevelType w:val="hybridMultilevel"/>
    <w:tmpl w:val="309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67D"/>
    <w:multiLevelType w:val="hybridMultilevel"/>
    <w:tmpl w:val="1C541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E63E95"/>
    <w:multiLevelType w:val="multilevel"/>
    <w:tmpl w:val="E3781072"/>
    <w:lvl w:ilvl="0">
      <w:start w:val="1"/>
      <w:numFmt w:val="decimal"/>
      <w:pStyle w:val="Heading1"/>
      <w:lvlText w:val="%1.0"/>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4D8F251D"/>
    <w:multiLevelType w:val="hybridMultilevel"/>
    <w:tmpl w:val="DD687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81158"/>
    <w:multiLevelType w:val="hybridMultilevel"/>
    <w:tmpl w:val="2084E8E8"/>
    <w:lvl w:ilvl="0" w:tplc="312490D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8"/>
  </w:num>
  <w:num w:numId="8">
    <w:abstractNumId w:val="4"/>
  </w:num>
  <w:num w:numId="9">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by, Michael">
    <w15:presenceInfo w15:providerId="AD" w15:userId="S-1-5-21-2844929807-1687724802-988633214-65480"/>
  </w15:person>
  <w15:person w15:author="Hamilton, Nicholas">
    <w15:presenceInfo w15:providerId="AD" w15:userId="S::nhamilto@nrel.gov::fe1eb72a-8af5-46cf-bd5a-266f1e79b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F5"/>
    <w:rsid w:val="00031060"/>
    <w:rsid w:val="000320A8"/>
    <w:rsid w:val="00060753"/>
    <w:rsid w:val="000664B5"/>
    <w:rsid w:val="00082A58"/>
    <w:rsid w:val="000A5974"/>
    <w:rsid w:val="000B192E"/>
    <w:rsid w:val="000B2A20"/>
    <w:rsid w:val="000D3116"/>
    <w:rsid w:val="000F36A0"/>
    <w:rsid w:val="00101DDC"/>
    <w:rsid w:val="00115434"/>
    <w:rsid w:val="00124078"/>
    <w:rsid w:val="001318B1"/>
    <w:rsid w:val="00147E42"/>
    <w:rsid w:val="001536C9"/>
    <w:rsid w:val="00170E69"/>
    <w:rsid w:val="00177C55"/>
    <w:rsid w:val="001855F6"/>
    <w:rsid w:val="001B0744"/>
    <w:rsid w:val="001D6480"/>
    <w:rsid w:val="001E363E"/>
    <w:rsid w:val="001F4634"/>
    <w:rsid w:val="00201DA9"/>
    <w:rsid w:val="00204A71"/>
    <w:rsid w:val="002063E3"/>
    <w:rsid w:val="00216269"/>
    <w:rsid w:val="0022172A"/>
    <w:rsid w:val="00233D5E"/>
    <w:rsid w:val="00237C34"/>
    <w:rsid w:val="00257EB1"/>
    <w:rsid w:val="002702AF"/>
    <w:rsid w:val="00272B12"/>
    <w:rsid w:val="00276200"/>
    <w:rsid w:val="00297E4D"/>
    <w:rsid w:val="002B2F9C"/>
    <w:rsid w:val="002B5526"/>
    <w:rsid w:val="002C04C4"/>
    <w:rsid w:val="002D505B"/>
    <w:rsid w:val="002E535A"/>
    <w:rsid w:val="002F616C"/>
    <w:rsid w:val="0033642E"/>
    <w:rsid w:val="00336510"/>
    <w:rsid w:val="00342165"/>
    <w:rsid w:val="00347BE0"/>
    <w:rsid w:val="00355EB1"/>
    <w:rsid w:val="00357D4D"/>
    <w:rsid w:val="00372D66"/>
    <w:rsid w:val="00376760"/>
    <w:rsid w:val="0038610B"/>
    <w:rsid w:val="00393F55"/>
    <w:rsid w:val="00394046"/>
    <w:rsid w:val="003C3B1B"/>
    <w:rsid w:val="003E13B5"/>
    <w:rsid w:val="003E3977"/>
    <w:rsid w:val="003E551A"/>
    <w:rsid w:val="003E6662"/>
    <w:rsid w:val="003F7051"/>
    <w:rsid w:val="00416C1A"/>
    <w:rsid w:val="00440AE9"/>
    <w:rsid w:val="0044257C"/>
    <w:rsid w:val="00443274"/>
    <w:rsid w:val="00447EA0"/>
    <w:rsid w:val="004517F5"/>
    <w:rsid w:val="004638A4"/>
    <w:rsid w:val="00466461"/>
    <w:rsid w:val="00476DEF"/>
    <w:rsid w:val="0048571C"/>
    <w:rsid w:val="004C108A"/>
    <w:rsid w:val="004E2AFE"/>
    <w:rsid w:val="004E6286"/>
    <w:rsid w:val="00503D2A"/>
    <w:rsid w:val="005340D3"/>
    <w:rsid w:val="0053630E"/>
    <w:rsid w:val="0053643C"/>
    <w:rsid w:val="005507AE"/>
    <w:rsid w:val="005508DE"/>
    <w:rsid w:val="00560734"/>
    <w:rsid w:val="0056248B"/>
    <w:rsid w:val="00563FFE"/>
    <w:rsid w:val="00564487"/>
    <w:rsid w:val="005755F5"/>
    <w:rsid w:val="00594F23"/>
    <w:rsid w:val="005A6B58"/>
    <w:rsid w:val="005B3D21"/>
    <w:rsid w:val="005C2C9A"/>
    <w:rsid w:val="005D1BB0"/>
    <w:rsid w:val="005D4A3C"/>
    <w:rsid w:val="005E2BAC"/>
    <w:rsid w:val="005E4D13"/>
    <w:rsid w:val="005F17D6"/>
    <w:rsid w:val="005F56A2"/>
    <w:rsid w:val="00602C86"/>
    <w:rsid w:val="00606127"/>
    <w:rsid w:val="0061255D"/>
    <w:rsid w:val="00622402"/>
    <w:rsid w:val="006340FD"/>
    <w:rsid w:val="0063736F"/>
    <w:rsid w:val="0064159F"/>
    <w:rsid w:val="00647FA7"/>
    <w:rsid w:val="0065124C"/>
    <w:rsid w:val="006552B0"/>
    <w:rsid w:val="00670942"/>
    <w:rsid w:val="006A114E"/>
    <w:rsid w:val="006A15DE"/>
    <w:rsid w:val="006B0752"/>
    <w:rsid w:val="006B39C0"/>
    <w:rsid w:val="006C2EC5"/>
    <w:rsid w:val="006D45F4"/>
    <w:rsid w:val="006F2698"/>
    <w:rsid w:val="007014EE"/>
    <w:rsid w:val="0076054E"/>
    <w:rsid w:val="007751C5"/>
    <w:rsid w:val="00785CD6"/>
    <w:rsid w:val="00794903"/>
    <w:rsid w:val="007A6926"/>
    <w:rsid w:val="007D62BA"/>
    <w:rsid w:val="007E0E0B"/>
    <w:rsid w:val="008079EF"/>
    <w:rsid w:val="00826201"/>
    <w:rsid w:val="008335BE"/>
    <w:rsid w:val="008434E9"/>
    <w:rsid w:val="00846008"/>
    <w:rsid w:val="00850325"/>
    <w:rsid w:val="0086030A"/>
    <w:rsid w:val="00865D0B"/>
    <w:rsid w:val="00866516"/>
    <w:rsid w:val="00883058"/>
    <w:rsid w:val="008A0162"/>
    <w:rsid w:val="008A0875"/>
    <w:rsid w:val="008A44FA"/>
    <w:rsid w:val="008A7427"/>
    <w:rsid w:val="008B4BBA"/>
    <w:rsid w:val="008B5A4E"/>
    <w:rsid w:val="008D4E9E"/>
    <w:rsid w:val="008D6E8D"/>
    <w:rsid w:val="008E7D28"/>
    <w:rsid w:val="008F7AE4"/>
    <w:rsid w:val="0090100A"/>
    <w:rsid w:val="00904557"/>
    <w:rsid w:val="00915778"/>
    <w:rsid w:val="00917B7B"/>
    <w:rsid w:val="00932E41"/>
    <w:rsid w:val="0093377C"/>
    <w:rsid w:val="00934C36"/>
    <w:rsid w:val="00936C61"/>
    <w:rsid w:val="00937606"/>
    <w:rsid w:val="00937AE6"/>
    <w:rsid w:val="0094657B"/>
    <w:rsid w:val="00951E39"/>
    <w:rsid w:val="009547DC"/>
    <w:rsid w:val="00960E9A"/>
    <w:rsid w:val="00963F9A"/>
    <w:rsid w:val="00964A21"/>
    <w:rsid w:val="009816AC"/>
    <w:rsid w:val="009A5111"/>
    <w:rsid w:val="009C16C8"/>
    <w:rsid w:val="009D00EB"/>
    <w:rsid w:val="009D3EC7"/>
    <w:rsid w:val="009F7555"/>
    <w:rsid w:val="00A0528A"/>
    <w:rsid w:val="00A0530A"/>
    <w:rsid w:val="00A102C5"/>
    <w:rsid w:val="00A11224"/>
    <w:rsid w:val="00A23B8B"/>
    <w:rsid w:val="00A40336"/>
    <w:rsid w:val="00A526DC"/>
    <w:rsid w:val="00A653EB"/>
    <w:rsid w:val="00A83323"/>
    <w:rsid w:val="00A931FB"/>
    <w:rsid w:val="00A945D0"/>
    <w:rsid w:val="00AA1AD3"/>
    <w:rsid w:val="00AA4ECF"/>
    <w:rsid w:val="00AD0AC5"/>
    <w:rsid w:val="00AD72E3"/>
    <w:rsid w:val="00AF054F"/>
    <w:rsid w:val="00AF0649"/>
    <w:rsid w:val="00AF09BE"/>
    <w:rsid w:val="00AF1176"/>
    <w:rsid w:val="00AF4ACF"/>
    <w:rsid w:val="00B01C55"/>
    <w:rsid w:val="00B02E23"/>
    <w:rsid w:val="00B077E6"/>
    <w:rsid w:val="00B10AD4"/>
    <w:rsid w:val="00B13539"/>
    <w:rsid w:val="00B2324D"/>
    <w:rsid w:val="00B2342A"/>
    <w:rsid w:val="00B31C0F"/>
    <w:rsid w:val="00B33D70"/>
    <w:rsid w:val="00B43C0A"/>
    <w:rsid w:val="00B46A55"/>
    <w:rsid w:val="00B63BE7"/>
    <w:rsid w:val="00B72471"/>
    <w:rsid w:val="00B738CA"/>
    <w:rsid w:val="00B81B96"/>
    <w:rsid w:val="00B8363B"/>
    <w:rsid w:val="00B85EA2"/>
    <w:rsid w:val="00B87FBA"/>
    <w:rsid w:val="00B94433"/>
    <w:rsid w:val="00BA52CB"/>
    <w:rsid w:val="00BB4E24"/>
    <w:rsid w:val="00BB4E8D"/>
    <w:rsid w:val="00BC5877"/>
    <w:rsid w:val="00BD25CD"/>
    <w:rsid w:val="00BE6A74"/>
    <w:rsid w:val="00C1070C"/>
    <w:rsid w:val="00C16637"/>
    <w:rsid w:val="00C25477"/>
    <w:rsid w:val="00C261FD"/>
    <w:rsid w:val="00C328A9"/>
    <w:rsid w:val="00C35DF1"/>
    <w:rsid w:val="00C36E65"/>
    <w:rsid w:val="00C40ACE"/>
    <w:rsid w:val="00C63EDB"/>
    <w:rsid w:val="00C66282"/>
    <w:rsid w:val="00C670EB"/>
    <w:rsid w:val="00C71EB7"/>
    <w:rsid w:val="00C87E1C"/>
    <w:rsid w:val="00C95DA3"/>
    <w:rsid w:val="00C97527"/>
    <w:rsid w:val="00CA5B49"/>
    <w:rsid w:val="00CC5B32"/>
    <w:rsid w:val="00CD2389"/>
    <w:rsid w:val="00CD4B53"/>
    <w:rsid w:val="00CD668A"/>
    <w:rsid w:val="00CE667B"/>
    <w:rsid w:val="00D038F5"/>
    <w:rsid w:val="00D21093"/>
    <w:rsid w:val="00D22814"/>
    <w:rsid w:val="00D31D1D"/>
    <w:rsid w:val="00D415D4"/>
    <w:rsid w:val="00D44A7E"/>
    <w:rsid w:val="00D51806"/>
    <w:rsid w:val="00D639D2"/>
    <w:rsid w:val="00D66AC2"/>
    <w:rsid w:val="00D701F7"/>
    <w:rsid w:val="00D726EF"/>
    <w:rsid w:val="00D80E0D"/>
    <w:rsid w:val="00D853C8"/>
    <w:rsid w:val="00DA5F68"/>
    <w:rsid w:val="00DC6FD5"/>
    <w:rsid w:val="00DD4F8C"/>
    <w:rsid w:val="00DE4D5F"/>
    <w:rsid w:val="00DF33C1"/>
    <w:rsid w:val="00DF3BEC"/>
    <w:rsid w:val="00E12C9E"/>
    <w:rsid w:val="00E15439"/>
    <w:rsid w:val="00E158B0"/>
    <w:rsid w:val="00E17385"/>
    <w:rsid w:val="00E36D03"/>
    <w:rsid w:val="00E4191B"/>
    <w:rsid w:val="00E70118"/>
    <w:rsid w:val="00E71214"/>
    <w:rsid w:val="00E82239"/>
    <w:rsid w:val="00E862CB"/>
    <w:rsid w:val="00EA1908"/>
    <w:rsid w:val="00EA1D44"/>
    <w:rsid w:val="00EA5163"/>
    <w:rsid w:val="00EA7843"/>
    <w:rsid w:val="00EA7F22"/>
    <w:rsid w:val="00EB627D"/>
    <w:rsid w:val="00ED19F3"/>
    <w:rsid w:val="00ED342A"/>
    <w:rsid w:val="00EE0733"/>
    <w:rsid w:val="00EE5E96"/>
    <w:rsid w:val="00EF156A"/>
    <w:rsid w:val="00F16E79"/>
    <w:rsid w:val="00F26599"/>
    <w:rsid w:val="00F32E28"/>
    <w:rsid w:val="00F40E63"/>
    <w:rsid w:val="00F63F79"/>
    <w:rsid w:val="00F65137"/>
    <w:rsid w:val="00F67A16"/>
    <w:rsid w:val="00F83293"/>
    <w:rsid w:val="00F87403"/>
    <w:rsid w:val="00FA48BD"/>
    <w:rsid w:val="00FA680F"/>
    <w:rsid w:val="00FB4018"/>
    <w:rsid w:val="00FB550C"/>
    <w:rsid w:val="00FB5BF1"/>
    <w:rsid w:val="00FC73F8"/>
    <w:rsid w:val="00FD194D"/>
    <w:rsid w:val="00FD710D"/>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A5D0"/>
  <w15:chartTrackingRefBased/>
  <w15:docId w15:val="{02E3922D-9390-B84C-964E-E4EC851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261FD"/>
    <w:rPr>
      <w:rFonts w:asciiTheme="minorHAnsi" w:hAnsiTheme="minorHAnsi"/>
      <w:sz w:val="22"/>
    </w:rPr>
  </w:style>
  <w:style w:type="paragraph" w:styleId="Heading1">
    <w:name w:val="heading 1"/>
    <w:basedOn w:val="Normal"/>
    <w:next w:val="Normal"/>
    <w:autoRedefine/>
    <w:qFormat/>
    <w:rsid w:val="00A11224"/>
    <w:pPr>
      <w:keepNext/>
      <w:numPr>
        <w:numId w:val="3"/>
      </w:numPr>
      <w:spacing w:before="240" w:after="120"/>
      <w:outlineLvl w:val="0"/>
    </w:pPr>
    <w:rPr>
      <w:rFonts w:asciiTheme="majorHAnsi" w:hAnsiTheme="majorHAnsi"/>
      <w:b/>
      <w:color w:val="4472C4" w:themeColor="accent1"/>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numPr>
        <w:ilvl w:val="4"/>
        <w:numId w:val="1"/>
      </w:numPr>
      <w:spacing w:before="240" w:after="60"/>
      <w:ind w:left="720" w:hanging="360"/>
      <w:outlineLvl w:val="4"/>
    </w:pPr>
    <w:rPr>
      <w:rFonts w:ascii="Arial" w:hAnsi="Arial"/>
    </w:rPr>
  </w:style>
  <w:style w:type="paragraph" w:styleId="Heading6">
    <w:name w:val="heading 6"/>
    <w:basedOn w:val="Normal"/>
    <w:next w:val="Normal"/>
    <w:qFormat/>
    <w:pPr>
      <w:numPr>
        <w:ilvl w:val="5"/>
        <w:numId w:val="1"/>
      </w:numPr>
      <w:spacing w:before="240" w:after="60"/>
      <w:ind w:left="720" w:hanging="360"/>
      <w:outlineLvl w:val="5"/>
    </w:pPr>
    <w:rPr>
      <w:i/>
    </w:rPr>
  </w:style>
  <w:style w:type="paragraph" w:styleId="Heading7">
    <w:name w:val="heading 7"/>
    <w:basedOn w:val="Normal"/>
    <w:next w:val="Normal"/>
    <w:qFormat/>
    <w:pPr>
      <w:numPr>
        <w:ilvl w:val="6"/>
        <w:numId w:val="1"/>
      </w:numPr>
      <w:spacing w:before="240" w:after="60"/>
      <w:ind w:left="720" w:hanging="360"/>
      <w:outlineLvl w:val="6"/>
    </w:pPr>
    <w:rPr>
      <w:rFonts w:ascii="Arial" w:hAnsi="Arial"/>
      <w:sz w:val="20"/>
    </w:rPr>
  </w:style>
  <w:style w:type="paragraph" w:styleId="Heading8">
    <w:name w:val="heading 8"/>
    <w:basedOn w:val="Normal"/>
    <w:qFormat/>
    <w:pPr>
      <w:spacing w:line="240" w:lineRule="exact"/>
      <w:jc w:val="center"/>
      <w:outlineLvl w:val="7"/>
    </w:pPr>
    <w:rPr>
      <w:rFonts w:ascii="Univers (WN)" w:hAnsi="Univers (WN)"/>
      <w:b/>
    </w:rPr>
  </w:style>
  <w:style w:type="paragraph" w:styleId="Heading9">
    <w:name w:val="heading 9"/>
    <w:basedOn w:val="Normal"/>
    <w:next w:val="Normal"/>
    <w:qFormat/>
    <w:pPr>
      <w:numPr>
        <w:ilvl w:val="8"/>
        <w:numId w:val="1"/>
      </w:numPr>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able1">
    <w:name w:val="table1"/>
    <w:basedOn w:val="Normal"/>
    <w:next w:val="Normal"/>
    <w:pPr>
      <w:spacing w:after="60"/>
      <w:jc w:val="center"/>
    </w:pPr>
    <w:rPr>
      <w:rFonts w:ascii="Arial" w:hAnsi="Arial"/>
      <w:b/>
    </w:rPr>
  </w:style>
  <w:style w:type="paragraph" w:styleId="TOC1">
    <w:name w:val="toc 1"/>
    <w:basedOn w:val="Normal"/>
    <w:next w:val="Normal"/>
    <w:autoRedefine/>
    <w:semiHidden/>
    <w:pPr>
      <w:tabs>
        <w:tab w:val="right" w:leader="dot" w:pos="9350"/>
      </w:tabs>
    </w:pPr>
    <w:rPr>
      <w:b/>
      <w:cap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pPr>
    <w:rPr>
      <w:b/>
    </w:rPr>
  </w:style>
  <w:style w:type="paragraph" w:styleId="BodyText">
    <w:name w:val="Body Text"/>
    <w:basedOn w:val="Normal"/>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spacing w:line="240" w:lineRule="atLeast"/>
      <w:ind w:left="360" w:hanging="360"/>
    </w:pPr>
  </w:style>
  <w:style w:type="paragraph" w:styleId="BodyText2">
    <w:name w:val="Body Text 2"/>
    <w:basedOn w:val="Normal"/>
    <w:rPr>
      <w:color w:val="FF0000"/>
    </w:rPr>
  </w:style>
  <w:style w:type="paragraph" w:styleId="Title">
    <w:name w:val="Title"/>
    <w:basedOn w:val="Normal"/>
    <w:qFormat/>
    <w:pPr>
      <w:jc w:val="center"/>
    </w:pPr>
    <w:rPr>
      <w:b/>
      <w:sz w:val="24"/>
    </w:rPr>
  </w:style>
  <w:style w:type="paragraph" w:styleId="BodyTextIndent2">
    <w:name w:val="Body Text Indent 2"/>
    <w:basedOn w:val="Normal"/>
    <w:pPr>
      <w:tabs>
        <w:tab w:val="left" w:pos="360"/>
        <w:tab w:val="left" w:pos="720"/>
      </w:tabs>
      <w:ind w:left="720" w:hanging="720"/>
    </w:pPr>
    <w:rPr>
      <w:color w:val="0000FF"/>
    </w:rPr>
  </w:style>
  <w:style w:type="paragraph" w:styleId="BodyTextIndent3">
    <w:name w:val="Body Text Indent 3"/>
    <w:basedOn w:val="Normal"/>
    <w:pPr>
      <w:ind w:left="720"/>
    </w:pPr>
    <w:rPr>
      <w:color w:val="0000FF"/>
    </w:rPr>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pPr>
      <w:jc w:val="center"/>
    </w:pPr>
    <w:rPr>
      <w:rFonts w:ascii="Arial" w:hAnsi="Arial"/>
      <w:b/>
      <w:sz w:val="24"/>
    </w:rPr>
  </w:style>
  <w:style w:type="paragraph" w:customStyle="1" w:styleId="TitleDate">
    <w:name w:val="TitleDate"/>
    <w:basedOn w:val="Normal"/>
    <w:pPr>
      <w:spacing w:before="240" w:after="720"/>
      <w:jc w:val="center"/>
    </w:pPr>
    <w:rPr>
      <w:rFonts w:ascii="Arial" w:hAnsi="Arial"/>
      <w:b/>
    </w:rPr>
  </w:style>
  <w:style w:type="paragraph" w:customStyle="1" w:styleId="Title1">
    <w:name w:val="Title1"/>
    <w:basedOn w:val="Normal"/>
    <w:pPr>
      <w:spacing w:before="480"/>
      <w:jc w:val="center"/>
    </w:pPr>
    <w:rPr>
      <w:rFonts w:ascii="Arial" w:hAnsi="Arial"/>
      <w:b/>
      <w:sz w:val="36"/>
    </w:rPr>
  </w:style>
  <w:style w:type="paragraph" w:customStyle="1" w:styleId="Title2">
    <w:name w:val="Title2"/>
    <w:basedOn w:val="Title1"/>
    <w:pPr>
      <w:spacing w:before="240"/>
    </w:pPr>
  </w:style>
  <w:style w:type="paragraph" w:customStyle="1" w:styleId="TitlePreps">
    <w:name w:val="TitlePreps"/>
    <w:basedOn w:val="Title1"/>
    <w:pPr>
      <w:spacing w:before="240"/>
    </w:pPr>
    <w:rPr>
      <w:sz w:val="24"/>
    </w:rPr>
  </w:style>
  <w:style w:type="paragraph" w:customStyle="1" w:styleId="Approval">
    <w:name w:val="Approval"/>
    <w:basedOn w:val="TitlePreps"/>
    <w:next w:val="Normal"/>
    <w:pPr>
      <w:tabs>
        <w:tab w:val="left" w:leader="underscore" w:pos="8640"/>
      </w:tabs>
      <w:spacing w:before="720"/>
      <w:jc w:val="left"/>
    </w:pPr>
    <w:rPr>
      <w:sz w:val="22"/>
    </w:rPr>
  </w:style>
  <w:style w:type="paragraph" w:customStyle="1" w:styleId="ApprovalName">
    <w:name w:val="ApprovalName"/>
    <w:basedOn w:val="Approval"/>
    <w:next w:val="Approval"/>
    <w:pPr>
      <w:tabs>
        <w:tab w:val="left" w:pos="1800"/>
        <w:tab w:val="left" w:pos="7740"/>
      </w:tabs>
      <w:spacing w:before="0"/>
    </w:pPr>
    <w:rPr>
      <w:b w:val="0"/>
    </w:rPr>
  </w:style>
  <w:style w:type="paragraph" w:customStyle="1" w:styleId="Authors">
    <w:name w:val="Authors"/>
    <w:basedOn w:val="TitlePreps"/>
  </w:style>
  <w:style w:type="paragraph" w:customStyle="1" w:styleId="NameAddress">
    <w:name w:val="Name&amp;Address"/>
    <w:basedOn w:val="TitlePreps"/>
    <w:pPr>
      <w:spacing w:before="0"/>
    </w:pPr>
  </w:style>
  <w:style w:type="paragraph" w:customStyle="1" w:styleId="tabletext">
    <w:name w:val="table text"/>
    <w:basedOn w:val="Normal"/>
    <w:rPr>
      <w:sz w:val="24"/>
    </w:rPr>
  </w:style>
  <w:style w:type="table" w:styleId="TableGrid">
    <w:name w:val="Table Grid"/>
    <w:basedOn w:val="TableNormal"/>
    <w:rsid w:val="00E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054E"/>
    <w:rPr>
      <w:rFonts w:ascii="Tahoma" w:hAnsi="Tahoma" w:cs="Tahoma"/>
      <w:sz w:val="16"/>
      <w:szCs w:val="16"/>
    </w:rPr>
  </w:style>
  <w:style w:type="character" w:styleId="CommentReference">
    <w:name w:val="annotation reference"/>
    <w:semiHidden/>
    <w:rsid w:val="0076054E"/>
    <w:rPr>
      <w:sz w:val="16"/>
      <w:szCs w:val="16"/>
    </w:rPr>
  </w:style>
  <w:style w:type="paragraph" w:styleId="CommentText">
    <w:name w:val="annotation text"/>
    <w:basedOn w:val="Normal"/>
    <w:semiHidden/>
    <w:rsid w:val="0076054E"/>
    <w:rPr>
      <w:sz w:val="20"/>
    </w:rPr>
  </w:style>
  <w:style w:type="paragraph" w:styleId="CommentSubject">
    <w:name w:val="annotation subject"/>
    <w:basedOn w:val="CommentText"/>
    <w:next w:val="CommentText"/>
    <w:semiHidden/>
    <w:rsid w:val="0076054E"/>
    <w:rPr>
      <w:b/>
      <w:bCs/>
    </w:rPr>
  </w:style>
  <w:style w:type="character" w:styleId="Emphasis">
    <w:name w:val="Emphasis"/>
    <w:qFormat/>
    <w:rsid w:val="001D6480"/>
    <w:rPr>
      <w:i/>
      <w:iCs/>
    </w:rPr>
  </w:style>
  <w:style w:type="character" w:customStyle="1" w:styleId="pp-headline-item">
    <w:name w:val="pp-headline-item"/>
    <w:basedOn w:val="DefaultParagraphFont"/>
    <w:rsid w:val="00393F55"/>
  </w:style>
  <w:style w:type="paragraph" w:customStyle="1" w:styleId="Default">
    <w:name w:val="Default"/>
    <w:rsid w:val="00F32E28"/>
    <w:pPr>
      <w:autoSpaceDE w:val="0"/>
      <w:autoSpaceDN w:val="0"/>
      <w:adjustRightInd w:val="0"/>
    </w:pPr>
    <w:rPr>
      <w:color w:val="000000"/>
      <w:sz w:val="24"/>
      <w:szCs w:val="24"/>
    </w:rPr>
  </w:style>
  <w:style w:type="paragraph" w:styleId="ListParagraph">
    <w:name w:val="List Paragraph"/>
    <w:basedOn w:val="Normal"/>
    <w:uiPriority w:val="34"/>
    <w:qFormat/>
    <w:rsid w:val="009D3EC7"/>
    <w:pPr>
      <w:ind w:left="720"/>
      <w:contextualSpacing/>
    </w:pPr>
  </w:style>
  <w:style w:type="paragraph" w:customStyle="1" w:styleId="Style1">
    <w:name w:val="Style1"/>
    <w:basedOn w:val="Heading1"/>
    <w:qFormat/>
    <w:rsid w:val="00B2324D"/>
  </w:style>
  <w:style w:type="character" w:customStyle="1" w:styleId="apple-converted-space">
    <w:name w:val="apple-converted-space"/>
    <w:basedOn w:val="DefaultParagraphFont"/>
    <w:rsid w:val="00B2324D"/>
  </w:style>
  <w:style w:type="paragraph" w:styleId="Revision">
    <w:name w:val="Revision"/>
    <w:hidden/>
    <w:uiPriority w:val="99"/>
    <w:semiHidden/>
    <w:rsid w:val="005340D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235289">
      <w:bodyDiv w:val="1"/>
      <w:marLeft w:val="0"/>
      <w:marRight w:val="0"/>
      <w:marTop w:val="0"/>
      <w:marBottom w:val="0"/>
      <w:divBdr>
        <w:top w:val="none" w:sz="0" w:space="0" w:color="auto"/>
        <w:left w:val="none" w:sz="0" w:space="0" w:color="auto"/>
        <w:bottom w:val="none" w:sz="0" w:space="0" w:color="auto"/>
        <w:right w:val="none" w:sz="0" w:space="0" w:color="auto"/>
      </w:divBdr>
    </w:div>
    <w:div w:id="1364358101">
      <w:bodyDiv w:val="1"/>
      <w:marLeft w:val="0"/>
      <w:marRight w:val="0"/>
      <w:marTop w:val="0"/>
      <w:marBottom w:val="0"/>
      <w:divBdr>
        <w:top w:val="none" w:sz="0" w:space="0" w:color="auto"/>
        <w:left w:val="none" w:sz="0" w:space="0" w:color="auto"/>
        <w:bottom w:val="none" w:sz="0" w:space="0" w:color="auto"/>
        <w:right w:val="none" w:sz="0" w:space="0" w:color="auto"/>
      </w:divBdr>
    </w:div>
    <w:div w:id="1759714457">
      <w:bodyDiv w:val="1"/>
      <w:marLeft w:val="0"/>
      <w:marRight w:val="0"/>
      <w:marTop w:val="0"/>
      <w:marBottom w:val="0"/>
      <w:divBdr>
        <w:top w:val="none" w:sz="0" w:space="0" w:color="auto"/>
        <w:left w:val="none" w:sz="0" w:space="0" w:color="auto"/>
        <w:bottom w:val="none" w:sz="0" w:space="0" w:color="auto"/>
        <w:right w:val="none" w:sz="0" w:space="0" w:color="auto"/>
      </w:divBdr>
    </w:div>
    <w:div w:id="1877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http://thesource.nrel.gov/communications/images/nrel_logo_large.jpg" TargetMode="External"/><Relationship Id="rId14" Type="http://schemas.openxmlformats.org/officeDocument/2006/relationships/footer" Target="footer1.xml"/><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95565-77C7-6746-96A5-0A1E7946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2329</Words>
  <Characters>13280</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Wind Turbine Noise Testing Procedure</vt:lpstr>
      <vt:lpstr>Wind Turbine Noise Testing Procedure</vt:lpstr>
    </vt:vector>
  </TitlesOfParts>
  <Company>National Wind Technology Cente</Company>
  <LinksUpToDate>false</LinksUpToDate>
  <CharactersWithSpaces>15578</CharactersWithSpaces>
  <SharedDoc>false</SharedDoc>
  <HLinks>
    <vt:vector size="6" baseType="variant">
      <vt:variant>
        <vt:i4>1048642</vt:i4>
      </vt:variant>
      <vt:variant>
        <vt:i4>-1</vt:i4>
      </vt:variant>
      <vt:variant>
        <vt:i4>1026</vt:i4>
      </vt:variant>
      <vt:variant>
        <vt:i4>1</vt:i4>
      </vt:variant>
      <vt:variant>
        <vt:lpwstr>http://thesource.nrel.gov/communications/images/nrel_logo_large.jpg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Noise Testing Procedure</dc:title>
  <dc:subject/>
  <dc:creator>Jana L. Pisciotta</dc:creator>
  <cp:keywords/>
  <cp:lastModifiedBy>Hamilton, Nicholas</cp:lastModifiedBy>
  <cp:revision>3</cp:revision>
  <cp:lastPrinted>2013-07-31T15:21:00Z</cp:lastPrinted>
  <dcterms:created xsi:type="dcterms:W3CDTF">2019-09-30T22:20:00Z</dcterms:created>
  <dcterms:modified xsi:type="dcterms:W3CDTF">2019-09-30T22:41:00Z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-157911861</vt:i4>
  </property>
</Properties>
</file>